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F9424" w14:textId="77777777" w:rsidR="008818B2" w:rsidRDefault="002B3611">
      <w:pPr>
        <w:pStyle w:val="Title"/>
      </w:pPr>
      <w:r>
        <w:t>Using metagenomic methods to detect organismal contaminants in microbial materials.</w:t>
      </w:r>
    </w:p>
    <w:p w14:paraId="16A31CEC" w14:textId="77777777" w:rsidR="008818B2" w:rsidRDefault="002B3611">
      <w:pPr>
        <w:pStyle w:val="Author"/>
      </w:pPr>
      <w:r>
        <w:t>Nathan D. Olson</w:t>
      </w:r>
    </w:p>
    <w:p w14:paraId="0A993652" w14:textId="77777777" w:rsidR="008818B2" w:rsidRDefault="002B3611">
      <w:pPr>
        <w:pStyle w:val="Author"/>
      </w:pPr>
      <w:r>
        <w:t>Justin Zook</w:t>
      </w:r>
    </w:p>
    <w:p w14:paraId="32C59E30" w14:textId="77777777" w:rsidR="008818B2" w:rsidRDefault="002B3611">
      <w:pPr>
        <w:pStyle w:val="Author"/>
      </w:pPr>
      <w:r>
        <w:t>Jayne Morrow</w:t>
      </w:r>
    </w:p>
    <w:p w14:paraId="62526C54" w14:textId="77777777" w:rsidR="008818B2" w:rsidRDefault="002B3611">
      <w:pPr>
        <w:pStyle w:val="Author"/>
      </w:pPr>
      <w:r>
        <w:t>Nancy Lin</w:t>
      </w:r>
    </w:p>
    <w:p w14:paraId="0F12CB01" w14:textId="77777777" w:rsidR="008818B2" w:rsidRDefault="002B3611">
      <w:pPr>
        <w:pStyle w:val="Heading1"/>
      </w:pPr>
      <w:bookmarkStart w:id="0" w:name="introduction"/>
      <w:bookmarkEnd w:id="0"/>
      <w:commentRangeStart w:id="1"/>
      <w:r>
        <w:t>Introduction</w:t>
      </w:r>
      <w:commentRangeEnd w:id="1"/>
      <w:r w:rsidR="008A0D0A">
        <w:rPr>
          <w:rStyle w:val="CommentReference"/>
          <w:rFonts w:asciiTheme="minorHAnsi" w:eastAsiaTheme="minorHAnsi" w:hAnsiTheme="minorHAnsi" w:cstheme="minorBidi"/>
          <w:b w:val="0"/>
          <w:bCs w:val="0"/>
          <w:color w:val="auto"/>
        </w:rPr>
        <w:commentReference w:id="1"/>
      </w:r>
    </w:p>
    <w:p w14:paraId="5F029BD6" w14:textId="77777777" w:rsidR="008818B2" w:rsidRDefault="002B3611">
      <w:pPr>
        <w:pStyle w:val="FirstParagraph"/>
      </w:pPr>
      <w:r>
        <w:t xml:space="preserve">Shotgun metagenomic sequencing is used to characterize environmental samples and detect pathogens in complex samples. </w:t>
      </w:r>
      <w:commentRangeStart w:id="2"/>
      <w:r>
        <w:t xml:space="preserve">The same method </w:t>
      </w:r>
      <w:commentRangeEnd w:id="2"/>
      <w:r w:rsidR="008A0D0A">
        <w:rPr>
          <w:rStyle w:val="CommentReference"/>
        </w:rPr>
        <w:commentReference w:id="2"/>
      </w:r>
      <w:r>
        <w:t xml:space="preserve">can also be used to </w:t>
      </w:r>
      <w:commentRangeStart w:id="3"/>
      <w:r>
        <w:t xml:space="preserve">detect contaminants </w:t>
      </w:r>
      <w:commentRangeEnd w:id="3"/>
      <w:r w:rsidR="008A0D0A">
        <w:rPr>
          <w:rStyle w:val="CommentReference"/>
        </w:rPr>
        <w:commentReference w:id="3"/>
      </w:r>
      <w:r>
        <w:t>in microbial materials, cell cultures and genomic DNA from clinical or environmental isolates. Microbial materials free of contaminants are needed for biodetection assay validation  and basic research using model systems . Current methods for detecting contaminants in microbial materials use traditional methods such as culture, microscopy and polymerase chain reaction (PCR) (REF). Culture and microscopy based methods are not appropriate for genomic DNA materials and assumes the contaminants are phenotypically distinct from the material isolate it is contaminanting. While, PCR based methods can be used to detect contaminants in genomic DNA, the method is limited as contaminant detection assays are contaminant specific and not ammenable to high-throughput applications . In contrast to these methods, shotgun metagenomic methods can be used to detect contaminants in both cell cultures and genomic DNA materials and only require that the contaminant is genotypically differentiable from the material strain.</w:t>
      </w:r>
    </w:p>
    <w:p w14:paraId="02213C9C" w14:textId="77777777" w:rsidR="008818B2" w:rsidRDefault="002B3611">
      <w:pPr>
        <w:pStyle w:val="BodyText"/>
      </w:pPr>
      <w:r>
        <w:t xml:space="preserve">Shotgun metagenomics consists of two main steps, whole genome sequencing of genomic DNA, and analyzing the resulting sequencing data, most commonly using a taxonommic assignment algorithm . For genomic DNA material, the material itself can be sequenced, whereas the genomic DNA must be extracted from from cell cultures prior to sequencing. After sequencing a taxonomic assignment algorithm is used to characterize the sequencing data. There are a number of different types of classification algorithms with varying classification accuracy and computational performance . All methods require a reference database for classification. In order to detect a contaminant within a microbial material, the contaminant or an organism more closely related to the contaminant than the material must be present in the database. As taxonomic classification algorithms are constantly improving, reference databases are expanding, and the cost of sequencing drops, shotgun </w:t>
      </w:r>
      <w:r>
        <w:lastRenderedPageBreak/>
        <w:t>metagenomic sequencing provides an alternative to current methods for detecting contaminants in microbial materials.</w:t>
      </w:r>
    </w:p>
    <w:p w14:paraId="501ED44F" w14:textId="77777777" w:rsidR="008818B2" w:rsidRDefault="002B3611">
      <w:pPr>
        <w:pStyle w:val="BodyText"/>
      </w:pPr>
      <w:r>
        <w:t xml:space="preserve">In this work, we present the results </w:t>
      </w:r>
      <w:ins w:id="4" w:author="Jayne Morrow" w:date="2016-10-20T23:54:00Z">
        <w:r w:rsidR="008A0D0A">
          <w:t xml:space="preserve">for </w:t>
        </w:r>
      </w:ins>
      <w:del w:id="5" w:author="Jayne Morrow" w:date="2016-10-20T23:54:00Z">
        <w:r w:rsidDel="008A0D0A">
          <w:delText xml:space="preserve">of </w:delText>
        </w:r>
      </w:del>
      <w:r>
        <w:t xml:space="preserve">a proof of concept </w:t>
      </w:r>
      <w:del w:id="6" w:author="Jayne Morrow" w:date="2016-10-20T23:55:00Z">
        <w:r w:rsidDel="008A0D0A">
          <w:delText xml:space="preserve">study </w:delText>
        </w:r>
      </w:del>
      <w:ins w:id="7" w:author="Jayne Morrow" w:date="2016-10-20T23:55:00Z">
        <w:r w:rsidR="008A0D0A">
          <w:t xml:space="preserve">in-silico method to </w:t>
        </w:r>
      </w:ins>
      <w:r>
        <w:t>evaluat</w:t>
      </w:r>
      <w:ins w:id="8" w:author="Jayne Morrow" w:date="2016-10-20T23:55:00Z">
        <w:r w:rsidR="008A0D0A">
          <w:t>e</w:t>
        </w:r>
      </w:ins>
      <w:del w:id="9" w:author="Jayne Morrow" w:date="2016-10-20T23:55:00Z">
        <w:r w:rsidDel="008A0D0A">
          <w:delText>ing</w:delText>
        </w:r>
      </w:del>
      <w:r>
        <w:t xml:space="preserve"> the suitability of whole genome sequencing data combined with a taxonomic assignment algorithm for detecting </w:t>
      </w:r>
      <w:commentRangeStart w:id="10"/>
      <w:r>
        <w:t xml:space="preserve">organismal contaminants </w:t>
      </w:r>
      <w:commentRangeEnd w:id="10"/>
      <w:r w:rsidR="008A0D0A">
        <w:rPr>
          <w:rStyle w:val="CommentReference"/>
        </w:rPr>
        <w:commentReference w:id="10"/>
      </w:r>
      <w:r>
        <w:t xml:space="preserve">in microbial materials. </w:t>
      </w:r>
      <w:del w:id="11" w:author="Jayne Morrow" w:date="2016-10-20T23:57:00Z">
        <w:r w:rsidDel="008A0D0A">
          <w:delText>We first</w:delText>
        </w:r>
      </w:del>
      <w:ins w:id="12" w:author="Jayne Morrow" w:date="2016-10-20T23:57:00Z">
        <w:r w:rsidR="008A0D0A">
          <w:t>This work</w:t>
        </w:r>
      </w:ins>
      <w:r>
        <w:t xml:space="preserve"> provide</w:t>
      </w:r>
      <w:ins w:id="13" w:author="Jayne Morrow" w:date="2016-10-20T23:57:00Z">
        <w:r w:rsidR="008A0D0A">
          <w:t>s</w:t>
        </w:r>
      </w:ins>
      <w:r>
        <w:t xml:space="preserve"> a baseline assessment of the method using simulated sequencing data from single </w:t>
      </w:r>
      <w:ins w:id="14" w:author="Jayne Morrow" w:date="2016-10-20T23:57:00Z">
        <w:r w:rsidR="008A0D0A">
          <w:t>micro</w:t>
        </w:r>
      </w:ins>
      <w:r>
        <w:t xml:space="preserve">organisms to characterize the types of false positive contaminants the method may report. Then, </w:t>
      </w:r>
      <w:del w:id="15" w:author="Jayne Morrow" w:date="2016-10-20T23:57:00Z">
        <w:r w:rsidDel="008A0D0A">
          <w:delText xml:space="preserve">evaluate </w:delText>
        </w:r>
      </w:del>
      <w:r>
        <w:t>the method</w:t>
      </w:r>
      <w:ins w:id="16" w:author="Jayne Morrow" w:date="2016-10-20T23:59:00Z">
        <w:r w:rsidR="008A0D0A">
          <w:t xml:space="preserve"> was challenged for the</w:t>
        </w:r>
      </w:ins>
      <w:del w:id="17" w:author="Jayne Morrow" w:date="2016-10-20T23:59:00Z">
        <w:r w:rsidDel="008A0D0A">
          <w:delText>’s</w:delText>
        </w:r>
      </w:del>
      <w:r>
        <w:t xml:space="preserve"> ability to detect organismal contaminants in microbial material strains using sequencing data simulated to replicate microbial materials with different organismal contaminants at a range of concentrations.</w:t>
      </w:r>
    </w:p>
    <w:p w14:paraId="49C3B7E9" w14:textId="77777777" w:rsidR="008818B2" w:rsidRDefault="002B3611">
      <w:pPr>
        <w:pStyle w:val="Heading1"/>
      </w:pPr>
      <w:bookmarkStart w:id="18" w:name="methods"/>
      <w:bookmarkEnd w:id="18"/>
      <w:r>
        <w:t>Methods</w:t>
      </w:r>
    </w:p>
    <w:p w14:paraId="747354FC" w14:textId="77777777" w:rsidR="008818B2" w:rsidRDefault="002B3611">
      <w:pPr>
        <w:pStyle w:val="FirstParagraph"/>
      </w:pPr>
      <w:commentRangeStart w:id="19"/>
      <w:r>
        <w:t>Simulated</w:t>
      </w:r>
      <w:commentRangeEnd w:id="19"/>
      <w:r w:rsidR="003D233D">
        <w:rPr>
          <w:rStyle w:val="CommentReference"/>
        </w:rPr>
        <w:commentReference w:id="19"/>
      </w:r>
      <w:r>
        <w:t xml:space="preserve"> whole genome sequence data was used to evaluate the suitability of using whole genome sequence data and metagenomic taxonomic classification methods for detecting organismal contaminants in microbial materials. Simulated data from </w:t>
      </w:r>
      <w:commentRangeStart w:id="20"/>
      <w:r>
        <w:t xml:space="preserve">single genomes </w:t>
      </w:r>
      <w:commentRangeEnd w:id="20"/>
      <w:r w:rsidR="008A0D0A">
        <w:rPr>
          <w:rStyle w:val="CommentReference"/>
        </w:rPr>
        <w:commentReference w:id="20"/>
      </w:r>
      <w:r>
        <w:t xml:space="preserve">was used to characterize the rate at which the method correctly classifies reads as the test material. </w:t>
      </w:r>
      <w:commentRangeStart w:id="21"/>
      <w:r>
        <w:t>To characterize the method’s ability to detect contaminants, simulated contaminant datasets comprised of pairwise combinations of single genomes spiked with a defined proportions of contaminant reads, reads simulated from a different genome.</w:t>
      </w:r>
      <w:commentRangeEnd w:id="21"/>
      <w:r>
        <w:rPr>
          <w:rStyle w:val="CommentReference"/>
        </w:rPr>
        <w:commentReference w:id="21"/>
      </w:r>
    </w:p>
    <w:p w14:paraId="5761F96D" w14:textId="64AAA6C2" w:rsidR="003D233D" w:rsidRDefault="003D233D">
      <w:pPr>
        <w:pStyle w:val="BodyText"/>
        <w:rPr>
          <w:ins w:id="22" w:author="Jayne Morrow" w:date="2016-10-21T00:24:00Z"/>
        </w:rPr>
      </w:pPr>
      <w:ins w:id="23" w:author="Jayne Morrow" w:date="2016-10-21T00:25:00Z">
        <w:r>
          <w:t>Error Models</w:t>
        </w:r>
      </w:ins>
    </w:p>
    <w:p w14:paraId="0790449B" w14:textId="77777777" w:rsidR="008818B2" w:rsidRDefault="002B3611">
      <w:pPr>
        <w:pStyle w:val="BodyText"/>
      </w:pPr>
      <w:r>
        <w:t xml:space="preserve">To </w:t>
      </w:r>
      <w:commentRangeStart w:id="24"/>
      <w:r>
        <w:t xml:space="preserve">best approximate real sequencing data </w:t>
      </w:r>
      <w:commentRangeEnd w:id="24"/>
      <w:r>
        <w:rPr>
          <w:rStyle w:val="CommentReference"/>
        </w:rPr>
        <w:commentReference w:id="24"/>
      </w:r>
      <w:r>
        <w:t xml:space="preserve">reads were simulated using an empirical error model and insert size distribution. Whole genome sequencing data was simulated using the ART sequencing read simulator . Reads were simulated with ART simulator using the Illumina MiSeq error model for 2 </w:t>
      </w:r>
      <m:oMath>
        <m:r>
          <w:rPr>
            <w:rFonts w:ascii="Cambria Math" w:hAnsi="Cambria Math"/>
          </w:rPr>
          <m:t>×</m:t>
        </m:r>
      </m:oMath>
      <w:r>
        <w:t xml:space="preserve"> 230 base pair (bp) paired 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MiSeq sequencing data .</w:t>
      </w:r>
    </w:p>
    <w:p w14:paraId="01CC4A5B" w14:textId="4C87A813" w:rsidR="003D233D" w:rsidRDefault="003D233D">
      <w:pPr>
        <w:pStyle w:val="BodyText"/>
        <w:rPr>
          <w:ins w:id="25" w:author="Jayne Morrow" w:date="2016-10-21T00:25:00Z"/>
        </w:rPr>
      </w:pPr>
      <w:ins w:id="26" w:author="Jayne Morrow" w:date="2016-10-21T00:25:00Z">
        <w:r>
          <w:t>Taxonomic Composition Assessment</w:t>
        </w:r>
      </w:ins>
    </w:p>
    <w:p w14:paraId="44A4A7EE" w14:textId="77777777" w:rsidR="008818B2" w:rsidRDefault="002B3611">
      <w:pPr>
        <w:pStyle w:val="BodyText"/>
      </w:pPr>
      <w:r>
        <w:t xml:space="preserve">The taxonomic composition of simulated datasest was assessed using the Pathoscope sequence taxonomic </w:t>
      </w:r>
      <w:proofErr w:type="gramStart"/>
      <w:r>
        <w:t>classifier .</w:t>
      </w:r>
      <w:proofErr w:type="gramEnd"/>
      <w:r>
        <w:t xml:space="preserve"> Pathoscope was selected as it combines the use of a large reference database reducing potential biases due to contaminant sequences not present in the database and efficient whole genome read mapping algorithms. This method uses an expectation maximization algorithm where the sequence data are first mapped to a database comprised of all sequence data in the Genbank nt database. Then, through an iterative process, it re-assigns ambiguously mapped reads based on the proportion of reads mapped unambigously to individual taxa in the database. The Pathoscope 2.0 taxonomic read classification pipeline has three steps; (1) PathoQC - read quality filtering and trimming using the PRINSEQ </w:t>
      </w:r>
      <w:r>
        <w:lastRenderedPageBreak/>
        <w:t>algorithm , (2) PathoMap - mapping reads to a reference database using the bowtie2 algorithm , (3) PathoID - expectation-maximization classification algorithm. The annotated Genbank nt database provided by the PathoScope developers was used as the reference database (</w:t>
      </w:r>
      <w:hyperlink r:id="rId9">
        <w:r>
          <w:rPr>
            <w:rStyle w:val="Hyperlink"/>
          </w:rPr>
          <w:t>ftp://pathoscope.bumc.bu.edu/data/nt_ti.fa.gz</w:t>
        </w:r>
      </w:hyperlink>
      <w:r>
        <w:t>).</w:t>
      </w:r>
    </w:p>
    <w:p w14:paraId="7BCB2315" w14:textId="77777777" w:rsidR="008818B2" w:rsidRDefault="002B3611">
      <w:pPr>
        <w:pStyle w:val="Heading2"/>
      </w:pPr>
      <w:bookmarkStart w:id="27" w:name="single-genome---baseline-assessment"/>
      <w:bookmarkEnd w:id="27"/>
      <w:r>
        <w:t>Single Genome - Baseline Assessment</w:t>
      </w:r>
    </w:p>
    <w:p w14:paraId="3B0DE3BA" w14:textId="77777777" w:rsidR="008818B2" w:rsidRDefault="002B3611">
      <w:pPr>
        <w:pStyle w:val="FirstParagraph"/>
      </w:pPr>
      <w:r>
        <w:t xml:space="preserve">Simulated sequencing data from individual genomes was used to characterize the false positive contaminants reported by Pathoscope. Sequence data was simulated for 406 strains, from 9 genera (Table [tab:single_org]). We will refer to the genome used to generate the reads as </w:t>
      </w:r>
      <w:commentRangeStart w:id="28"/>
      <w:r>
        <w:t>the target genome</w:t>
      </w:r>
      <w:commentRangeEnd w:id="28"/>
      <w:r w:rsidR="003D233D">
        <w:rPr>
          <w:rStyle w:val="CommentReference"/>
        </w:rPr>
        <w:commentReference w:id="28"/>
      </w:r>
      <w:r>
        <w:t>. The genomes included in the simulation study were limited to the number of closed genomes in the Genbank database (</w:t>
      </w:r>
      <w:hyperlink r:id="rId10">
        <w:r>
          <w:rPr>
            <w:rStyle w:val="Hyperlink"/>
          </w:rPr>
          <w:t>http://www.ncbi.nlm.nih.gov/genbank/</w:t>
        </w:r>
      </w:hyperlink>
      <w:r>
        <w:t xml:space="preserve">, accessed 10/18/2013) belonging to the genera of interest (Table [tab:single_org]).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Salmonella enterica</w:t>
      </w:r>
      <w:r>
        <w:t>. The taxononomic hierarchy for the target genome and simulated read assignment match levels were determined using the R package, Taxize .</w:t>
      </w:r>
    </w:p>
    <w:p w14:paraId="1EE61D3B" w14:textId="77777777" w:rsidR="008818B2" w:rsidRDefault="002B3611">
      <w:pPr>
        <w:pStyle w:val="Heading2"/>
      </w:pPr>
      <w:bookmarkStart w:id="29" w:name="simulated-contaminants"/>
      <w:bookmarkEnd w:id="29"/>
      <w:r>
        <w:t>Simulated Contaminants</w:t>
      </w:r>
    </w:p>
    <w:p w14:paraId="7CFC1EEC" w14:textId="77777777" w:rsidR="008818B2" w:rsidRDefault="002B3611">
      <w:pPr>
        <w:pStyle w:val="FirstParagraph"/>
      </w:pPr>
      <w:r>
        <w:t xml:space="preserve">Simulated contaminated datasets were used to evaluate how contaminant dection varied by material and contaminant strain over a range of contaminant concentrations. </w:t>
      </w:r>
      <w:commentRangeStart w:id="30"/>
      <w:commentRangeStart w:id="31"/>
      <w:r>
        <w:t xml:space="preserve">Representative genomes for 8 of the 9 genus were used to generate the simulated contaminant datasets </w:t>
      </w:r>
      <w:commentRangeEnd w:id="30"/>
      <w:r w:rsidR="007B659A">
        <w:rPr>
          <w:rStyle w:val="CommentReference"/>
        </w:rPr>
        <w:commentReference w:id="30"/>
      </w:r>
      <w:commentRangeEnd w:id="31"/>
      <w:r w:rsidR="00C3445F">
        <w:rPr>
          <w:rStyle w:val="CommentReference"/>
        </w:rPr>
        <w:commentReference w:id="31"/>
      </w:r>
      <w:r>
        <w:t>(Table [</w:t>
      </w:r>
      <w:proofErr w:type="spellStart"/>
      <w:r>
        <w:t>tab:contam_table</w:t>
      </w:r>
      <w:proofErr w:type="spellEnd"/>
      <w:r>
        <w:t xml:space="preserve">]). An </w:t>
      </w:r>
      <w:r>
        <w:rPr>
          <w:i/>
        </w:rPr>
        <w:t>Escherichia coli</w:t>
      </w:r>
      <w:r>
        <w:t xml:space="preserve"> strain was selected as a representative of both and </w:t>
      </w:r>
      <w:r>
        <w:rPr>
          <w:i/>
        </w:rPr>
        <w:t>Shigella</w:t>
      </w:r>
      <w:r>
        <w:t xml:space="preserve"> as the genus </w:t>
      </w:r>
      <w:r>
        <w:rPr>
          <w:i/>
        </w:rPr>
        <w:t>Shigella</w:t>
      </w:r>
      <w:r>
        <w:t xml:space="preserve"> phylogenetically resides within the species </w:t>
      </w:r>
      <w:r>
        <w:rPr>
          <w:i/>
        </w:rPr>
        <w:t>Eschericha coli</w:t>
      </w:r>
      <w:r>
        <w:t xml:space="preserve"> . </w:t>
      </w:r>
      <w:commentRangeStart w:id="32"/>
      <w:r>
        <w:t xml:space="preserve">For each pairwise combination of representative genomes the simulated contaminant dataset was comprised of a randomly selected subset of reads from the target and contaminant simulated single genome sequence dataset. </w:t>
      </w:r>
      <w:commentRangeEnd w:id="32"/>
      <w:r w:rsidR="00BA01BD">
        <w:rPr>
          <w:rStyle w:val="CommentReference"/>
        </w:rPr>
        <w:commentReference w:id="32"/>
      </w:r>
      <w:r>
        <w:t xml:space="preserve">The simulated datasets were subsampled at defined proportions with </w:t>
      </w:r>
      <m:oMath>
        <m:r>
          <w:rPr>
            <w:rFonts w:ascii="Cambria Math" w:hAnsi="Cambria Math"/>
          </w:rPr>
          <m:t>p</m:t>
        </m:r>
      </m:oMath>
      <w:r>
        <w:t xml:space="preserve"> representing the proportion of reads from the contaminant single genome dataset subsampled and </w:t>
      </w:r>
      <m:oMath>
        <m:r>
          <w:rPr>
            <w:rFonts w:ascii="Cambria Math" w:hAnsi="Cambria Math"/>
          </w:rPr>
          <m:t>1-p</m:t>
        </m:r>
      </m:oMath>
      <w:r>
        <w:t xml:space="preserve"> the proportion of reads from the target genome simulated dataset. </w:t>
      </w:r>
      <w:r>
        <w:rPr>
          <w:i/>
        </w:rPr>
        <w:t>Make Sure to Revise for Clarity - Maybe include a figure/diagram.</w:t>
      </w:r>
      <w:r>
        <w:t xml:space="preserve"> A 10 fold range of contaminant proportions were simulated with </w:t>
      </w:r>
      <m:oMath>
        <m:r>
          <w:rPr>
            <w:rFonts w:ascii="Cambria Math" w:hAnsi="Cambria Math"/>
          </w:rPr>
          <m:t>p</m:t>
        </m:r>
      </m:oMath>
      <w:r>
        <w:t xml:space="preserve"> ranging from </w:t>
      </w:r>
      <m:oMath>
        <m:r>
          <w:rPr>
            <w:rFonts w:ascii="Cambria Math" w:hAnsi="Cambria Math"/>
          </w:rPr>
          <m:t>0.1</m:t>
        </m:r>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resulting in 512 simulated contaminant datasets. This approach simulates the proportions of cells in a contaminanted material and not the amount of DNA, assuming unbiased DNA extraction.</w:t>
      </w:r>
    </w:p>
    <w:p w14:paraId="6F3B304E" w14:textId="77777777" w:rsidR="008818B2" w:rsidRDefault="002B3611">
      <w:pPr>
        <w:pStyle w:val="BodyText"/>
      </w:pPr>
      <w:r>
        <w:t xml:space="preserve">To generate the </w:t>
      </w:r>
      <w:commentRangeStart w:id="33"/>
      <w:r>
        <w:t>simulated</w:t>
      </w:r>
      <w:commentRangeEnd w:id="33"/>
      <w:r w:rsidR="009D56E6">
        <w:rPr>
          <w:rStyle w:val="CommentReference"/>
        </w:rPr>
        <w:commentReference w:id="33"/>
      </w:r>
      <w:r>
        <w:t xml:space="preserve"> contaminant datasets single organism simulated datasets were first generated for the 8 representative genomes using the same methods as used in baseline assessment. The resulting simulated sequencing data was first processed using the PathoQC and PathoMap steps in the Pathoscope pipeline. The output from the PathoMap step (sam file, sequence alignment file </w:t>
      </w:r>
      <w:hyperlink r:id="rId11">
        <w:r>
          <w:rPr>
            <w:rStyle w:val="Hyperlink"/>
          </w:rPr>
          <w:t>https://samtools.github.io/hts-specs/SAMv1.pdf</w:t>
        </w:r>
      </w:hyperlink>
      <w:r>
        <w:t xml:space="preserve">) for the material and contaminant datasets were subsampled as described above then combined. The resulting sam file </w:t>
      </w:r>
      <w:r>
        <w:lastRenderedPageBreak/>
        <w:t>was processed by PathoID, the third step in the Pathoscope pipeline. Subsampling the sam files instead of the simulated sequence files greatly reduces the computational cost of the analysis as the simulated reads were only processed by the first two steps in Pathoscope pipeline once rather then for every simulated contaminant dataset.</w:t>
      </w:r>
    </w:p>
    <w:p w14:paraId="4CB901D1" w14:textId="77777777" w:rsidR="008818B2" w:rsidRDefault="002B3611">
      <w:pPr>
        <w:pStyle w:val="Heading2"/>
      </w:pPr>
      <w:bookmarkStart w:id="34" w:name="bioinformatic-pipeline"/>
      <w:bookmarkEnd w:id="34"/>
      <w:r>
        <w:t>Bioinformatic Pipeline</w:t>
      </w:r>
    </w:p>
    <w:p w14:paraId="708794E7" w14:textId="77777777" w:rsidR="008818B2" w:rsidRDefault="002B3611">
      <w:pPr>
        <w:pStyle w:val="FirstParagraph"/>
      </w:pPr>
      <w:commentRangeStart w:id="35"/>
      <w:r>
        <w:t>To facilitate repeatability and transparency</w:t>
      </w:r>
      <w:commentRangeEnd w:id="35"/>
      <w:r w:rsidR="009D56E6">
        <w:rPr>
          <w:rStyle w:val="CommentReference"/>
        </w:rPr>
        <w:commentReference w:id="35"/>
      </w:r>
      <w:r>
        <w:t>, a Docker (</w:t>
      </w:r>
      <w:hyperlink r:id="rId12">
        <w:r>
          <w:rPr>
            <w:rStyle w:val="Hyperlink"/>
          </w:rPr>
          <w:t>www.docker.com</w:t>
        </w:r>
      </w:hyperlink>
      <w:r>
        <w:t>) container is available with installed pipeline dependencies (</w:t>
      </w:r>
      <w:hyperlink r:id="rId13">
        <w:r>
          <w:rPr>
            <w:rStyle w:val="Hyperlink"/>
          </w:rPr>
          <w:t>www.registry.hub.docker.com/u/natedolson/docker-pathoscope/</w:t>
        </w:r>
      </w:hyperlink>
      <w:r>
        <w:t xml:space="preserve">). The script used to run the simulations are available at </w:t>
      </w:r>
      <w:hyperlink r:id="rId14">
        <w:r>
          <w:rPr>
            <w:rStyle w:val="Hyperlink"/>
          </w:rPr>
          <w:t>https://github.com/nate-d-olson/genomic_purity</w:t>
        </w:r>
      </w:hyperlink>
      <w:r>
        <w:t>. Additionally, seed numbers for the random number generator were randomly assigned and recorded for each dataset so that the same simulated datasets could be regenerated. Pathoscope results were processed using the statistical programing language R , and intermediate analysis and data summaries were organized using ProjectTemplate  and archived in a github repository (</w:t>
      </w:r>
      <w:hyperlink r:id="rId15">
        <w:r>
          <w:rPr>
            <w:rStyle w:val="Hyperlink"/>
          </w:rPr>
          <w:t>https://github.com/nate-d-olson/genomic_purity_analysis</w:t>
        </w:r>
      </w:hyperlink>
      <w:r>
        <w:t>) along with the source file for this manuscript.</w:t>
      </w:r>
    </w:p>
    <w:p w14:paraId="1C6843ED" w14:textId="77777777" w:rsidR="008818B2" w:rsidRDefault="002B3611">
      <w:pPr>
        <w:pStyle w:val="Heading1"/>
      </w:pPr>
      <w:bookmarkStart w:id="36" w:name="results"/>
      <w:bookmarkEnd w:id="36"/>
      <w:r>
        <w:t>Results</w:t>
      </w:r>
    </w:p>
    <w:p w14:paraId="6702A50D" w14:textId="77777777" w:rsidR="008818B2" w:rsidRDefault="002B3611">
      <w:pPr>
        <w:pStyle w:val="Heading2"/>
      </w:pPr>
      <w:bookmarkStart w:id="37" w:name="single-genome---baselines-assessment"/>
      <w:bookmarkEnd w:id="37"/>
      <w:r>
        <w:t>Single Genome - Baselines Assessment</w:t>
      </w:r>
    </w:p>
    <w:p w14:paraId="6B82C846" w14:textId="77777777" w:rsidR="008818B2" w:rsidRDefault="002B3611">
      <w:pPr>
        <w:pStyle w:val="FirstParagraph"/>
      </w:pPr>
      <w:r>
        <w:t xml:space="preserve">We first assessed baseline performance of the proposed method for detecting </w:t>
      </w:r>
      <w:commentRangeStart w:id="38"/>
      <w:r>
        <w:t xml:space="preserve">organismal contaminants </w:t>
      </w:r>
      <w:commentRangeEnd w:id="38"/>
      <w:r w:rsidR="0030779A">
        <w:rPr>
          <w:rStyle w:val="CommentReference"/>
        </w:rPr>
        <w:commentReference w:id="38"/>
      </w:r>
      <w:r>
        <w:t xml:space="preserve">in microbial materials. Our analysis included taxonomic classification results for simulated sequencing data from 388 genomes, representing 9 different genera (Table [tab:single_org]). </w:t>
      </w:r>
      <w:commentRangeStart w:id="39"/>
      <w:r>
        <w:t>For 105 out of 388 genomes, Pathoscope estimated that 99% of the material was the same species as the genome the sequencing data was simulated from (Fig. [</w:t>
      </w:r>
      <w:proofErr w:type="spellStart"/>
      <w:r>
        <w:t>fig:species_prop</w:t>
      </w:r>
      <w:proofErr w:type="spellEnd"/>
      <w:r>
        <w:t>]).</w:t>
      </w:r>
      <w:commentRangeEnd w:id="39"/>
      <w:r w:rsidR="0030779A">
        <w:rPr>
          <w:rStyle w:val="CommentReference"/>
        </w:rPr>
        <w:commentReference w:id="39"/>
      </w:r>
      <w:r>
        <w:t xml:space="preserve"> The estimated proportion of the material identified as the correct species varied by genus, with none of the </w:t>
      </w:r>
      <w:r>
        <w:rPr>
          <w:i/>
        </w:rPr>
        <w:t>Shigella</w:t>
      </w:r>
      <w:r>
        <w:t xml:space="preserve"> genomes and five of the 49 </w:t>
      </w:r>
      <w:r>
        <w:rPr>
          <w:i/>
        </w:rPr>
        <w:t>Staphylococcus</w:t>
      </w:r>
      <w:r>
        <w:t xml:space="preserve"> genomes having proportions greater than 0.9. </w:t>
      </w:r>
      <w:r>
        <w:rPr>
          <w:i/>
        </w:rPr>
        <w:t>Shigella</w:t>
      </w:r>
      <w:r>
        <w:t xml:space="preserve"> and </w:t>
      </w:r>
      <w:r>
        <w:rPr>
          <w:i/>
        </w:rPr>
        <w:t>Staphlyococcus</w:t>
      </w:r>
      <w:r>
        <w:t xml:space="preserve"> along with </w:t>
      </w:r>
      <w:r>
        <w:rPr>
          <w:i/>
        </w:rPr>
        <w:t>Escherichia</w:t>
      </w:r>
      <w:r>
        <w:t xml:space="preserve"> represent 87 of the 105 genomes with a less than 0.99 estimated match proportions at the species level. Excluding </w:t>
      </w:r>
      <w:r>
        <w:rPr>
          <w:i/>
        </w:rPr>
        <w:t>Shigella</w:t>
      </w:r>
      <w:r>
        <w:t xml:space="preserve">, </w:t>
      </w:r>
      <w:r>
        <w:rPr>
          <w:i/>
        </w:rPr>
        <w:t>Escherichia</w:t>
      </w:r>
      <w:r>
        <w:t xml:space="preserve">, and </w:t>
      </w:r>
      <w:r>
        <w:rPr>
          <w:i/>
        </w:rPr>
        <w:t>Staphylococcus</w:t>
      </w:r>
      <w:r>
        <w:t xml:space="preserve"> the median estimated proportion matching at the species level or higher is 0.9995. The low species level match proportions were due to false positive contaminants as the input sequencing data were simulated from individual genome sequences.</w:t>
      </w:r>
    </w:p>
    <w:p w14:paraId="134A1C7E" w14:textId="77777777" w:rsidR="008818B2" w:rsidRDefault="002B3611">
      <w:pPr>
        <w:pStyle w:val="TableCaption"/>
      </w:pPr>
      <w:r>
        <w:t>Breakdown of the number of genomes by genus used to generate single genome simulated datasets. N indicates the number of genomes, and Genome Size is presented as the median and range (minimum to maximum) genome size</w:t>
      </w:r>
    </w:p>
    <w:tbl>
      <w:tblPr>
        <w:tblW w:w="0" w:type="pct"/>
        <w:tblLook w:val="07E0" w:firstRow="1" w:lastRow="1" w:firstColumn="1" w:lastColumn="1" w:noHBand="1" w:noVBand="1"/>
        <w:tblCaption w:val="Breakdown of the number of genomes by genus used to generate single genome simulated datasets. N indicates the number of genomes, and Genome Size is presented as the median and range (minimum to maximum) genome size"/>
      </w:tblPr>
      <w:tblGrid>
        <w:gridCol w:w="1744"/>
        <w:gridCol w:w="482"/>
        <w:gridCol w:w="2086"/>
      </w:tblGrid>
      <w:tr w:rsidR="008818B2" w14:paraId="44E6E324" w14:textId="77777777">
        <w:tc>
          <w:tcPr>
            <w:tcW w:w="0" w:type="auto"/>
            <w:tcBorders>
              <w:bottom w:val="single" w:sz="0" w:space="0" w:color="auto"/>
            </w:tcBorders>
            <w:vAlign w:val="bottom"/>
          </w:tcPr>
          <w:p w14:paraId="1D33D961" w14:textId="77777777" w:rsidR="008818B2" w:rsidRDefault="002B3611">
            <w:pPr>
              <w:pStyle w:val="Compact"/>
            </w:pPr>
            <w:r>
              <w:t>Genus</w:t>
            </w:r>
          </w:p>
        </w:tc>
        <w:tc>
          <w:tcPr>
            <w:tcW w:w="0" w:type="auto"/>
            <w:tcBorders>
              <w:bottom w:val="single" w:sz="0" w:space="0" w:color="auto"/>
            </w:tcBorders>
            <w:vAlign w:val="bottom"/>
          </w:tcPr>
          <w:p w14:paraId="69271C47" w14:textId="77777777" w:rsidR="008818B2" w:rsidRDefault="002B3611">
            <w:pPr>
              <w:pStyle w:val="Compact"/>
              <w:jc w:val="right"/>
            </w:pPr>
            <w:r>
              <w:t>N</w:t>
            </w:r>
          </w:p>
        </w:tc>
        <w:tc>
          <w:tcPr>
            <w:tcW w:w="0" w:type="auto"/>
            <w:tcBorders>
              <w:bottom w:val="single" w:sz="0" w:space="0" w:color="auto"/>
            </w:tcBorders>
            <w:vAlign w:val="bottom"/>
          </w:tcPr>
          <w:p w14:paraId="1C74B8EB" w14:textId="77777777" w:rsidR="008818B2" w:rsidRDefault="002B3611">
            <w:pPr>
              <w:pStyle w:val="Compact"/>
            </w:pPr>
            <w:r>
              <w:t>Genome Size (Mb)</w:t>
            </w:r>
          </w:p>
        </w:tc>
      </w:tr>
      <w:tr w:rsidR="008818B2" w14:paraId="018948E6" w14:textId="77777777">
        <w:tc>
          <w:tcPr>
            <w:tcW w:w="0" w:type="auto"/>
          </w:tcPr>
          <w:p w14:paraId="68A4B8C3" w14:textId="77777777" w:rsidR="008818B2" w:rsidRDefault="002B3611">
            <w:pPr>
              <w:pStyle w:val="Compact"/>
            </w:pPr>
            <w:r>
              <w:rPr>
                <w:i/>
              </w:rPr>
              <w:t>Bacillus</w:t>
            </w:r>
          </w:p>
        </w:tc>
        <w:tc>
          <w:tcPr>
            <w:tcW w:w="0" w:type="auto"/>
          </w:tcPr>
          <w:p w14:paraId="12510522" w14:textId="77777777" w:rsidR="008818B2" w:rsidRDefault="002B3611">
            <w:pPr>
              <w:pStyle w:val="Compact"/>
              <w:jc w:val="right"/>
            </w:pPr>
            <w:r>
              <w:t>76</w:t>
            </w:r>
          </w:p>
        </w:tc>
        <w:tc>
          <w:tcPr>
            <w:tcW w:w="0" w:type="auto"/>
          </w:tcPr>
          <w:p w14:paraId="493E993B" w14:textId="77777777" w:rsidR="008818B2" w:rsidRDefault="002B3611">
            <w:pPr>
              <w:pStyle w:val="Compact"/>
            </w:pPr>
            <w:r>
              <w:t>5.05 (3.07-7.59)</w:t>
            </w:r>
          </w:p>
        </w:tc>
      </w:tr>
      <w:tr w:rsidR="008818B2" w14:paraId="022385F3" w14:textId="77777777">
        <w:tc>
          <w:tcPr>
            <w:tcW w:w="0" w:type="auto"/>
          </w:tcPr>
          <w:p w14:paraId="0ABE5894" w14:textId="77777777" w:rsidR="008818B2" w:rsidRDefault="002B3611">
            <w:pPr>
              <w:pStyle w:val="Compact"/>
            </w:pPr>
            <w:r>
              <w:rPr>
                <w:i/>
              </w:rPr>
              <w:lastRenderedPageBreak/>
              <w:t>Escherichia</w:t>
            </w:r>
          </w:p>
        </w:tc>
        <w:tc>
          <w:tcPr>
            <w:tcW w:w="0" w:type="auto"/>
          </w:tcPr>
          <w:p w14:paraId="4358E202" w14:textId="77777777" w:rsidR="008818B2" w:rsidRDefault="002B3611">
            <w:pPr>
              <w:pStyle w:val="Compact"/>
              <w:jc w:val="right"/>
            </w:pPr>
            <w:r>
              <w:t>62</w:t>
            </w:r>
          </w:p>
        </w:tc>
        <w:tc>
          <w:tcPr>
            <w:tcW w:w="0" w:type="auto"/>
          </w:tcPr>
          <w:p w14:paraId="43E34D91" w14:textId="77777777" w:rsidR="008818B2" w:rsidRDefault="002B3611">
            <w:pPr>
              <w:pStyle w:val="Compact"/>
            </w:pPr>
            <w:r>
              <w:t>5.11 (3.98-5.86)</w:t>
            </w:r>
          </w:p>
        </w:tc>
      </w:tr>
      <w:tr w:rsidR="008818B2" w14:paraId="65C873A4" w14:textId="77777777">
        <w:tc>
          <w:tcPr>
            <w:tcW w:w="0" w:type="auto"/>
          </w:tcPr>
          <w:p w14:paraId="27D67FB0" w14:textId="77777777" w:rsidR="008818B2" w:rsidRDefault="002B3611">
            <w:pPr>
              <w:pStyle w:val="Compact"/>
            </w:pPr>
            <w:r>
              <w:rPr>
                <w:i/>
              </w:rPr>
              <w:t>Pseudomonas</w:t>
            </w:r>
          </w:p>
        </w:tc>
        <w:tc>
          <w:tcPr>
            <w:tcW w:w="0" w:type="auto"/>
          </w:tcPr>
          <w:p w14:paraId="6AED568F" w14:textId="77777777" w:rsidR="008818B2" w:rsidRDefault="002B3611">
            <w:pPr>
              <w:pStyle w:val="Compact"/>
              <w:jc w:val="right"/>
            </w:pPr>
            <w:r>
              <w:t>57</w:t>
            </w:r>
          </w:p>
        </w:tc>
        <w:tc>
          <w:tcPr>
            <w:tcW w:w="0" w:type="auto"/>
          </w:tcPr>
          <w:p w14:paraId="2E1E91B4" w14:textId="77777777" w:rsidR="008818B2" w:rsidRDefault="002B3611">
            <w:pPr>
              <w:pStyle w:val="Compact"/>
            </w:pPr>
            <w:r>
              <w:t>6.18 (4.17-7.01)</w:t>
            </w:r>
          </w:p>
        </w:tc>
      </w:tr>
      <w:tr w:rsidR="008818B2" w14:paraId="37EF65E0" w14:textId="77777777">
        <w:tc>
          <w:tcPr>
            <w:tcW w:w="0" w:type="auto"/>
          </w:tcPr>
          <w:p w14:paraId="56093ED5" w14:textId="77777777" w:rsidR="008818B2" w:rsidRDefault="002B3611">
            <w:pPr>
              <w:pStyle w:val="Compact"/>
            </w:pPr>
            <w:r>
              <w:rPr>
                <w:i/>
              </w:rPr>
              <w:t>Staphylococcus</w:t>
            </w:r>
          </w:p>
        </w:tc>
        <w:tc>
          <w:tcPr>
            <w:tcW w:w="0" w:type="auto"/>
          </w:tcPr>
          <w:p w14:paraId="3BBC4C91" w14:textId="77777777" w:rsidR="008818B2" w:rsidRDefault="002B3611">
            <w:pPr>
              <w:pStyle w:val="Compact"/>
              <w:jc w:val="right"/>
            </w:pPr>
            <w:r>
              <w:t>49</w:t>
            </w:r>
          </w:p>
        </w:tc>
        <w:tc>
          <w:tcPr>
            <w:tcW w:w="0" w:type="auto"/>
          </w:tcPr>
          <w:p w14:paraId="41D232B0" w14:textId="77777777" w:rsidR="008818B2" w:rsidRDefault="002B3611">
            <w:pPr>
              <w:pStyle w:val="Compact"/>
            </w:pPr>
            <w:r>
              <w:t>2.82 (2.69-3.08)</w:t>
            </w:r>
          </w:p>
        </w:tc>
      </w:tr>
      <w:tr w:rsidR="008818B2" w14:paraId="59E4435D" w14:textId="77777777">
        <w:tc>
          <w:tcPr>
            <w:tcW w:w="0" w:type="auto"/>
          </w:tcPr>
          <w:p w14:paraId="76241757" w14:textId="77777777" w:rsidR="008818B2" w:rsidRDefault="002B3611">
            <w:pPr>
              <w:pStyle w:val="Compact"/>
            </w:pPr>
            <w:r>
              <w:rPr>
                <w:i/>
              </w:rPr>
              <w:t>Salmonella</w:t>
            </w:r>
          </w:p>
        </w:tc>
        <w:tc>
          <w:tcPr>
            <w:tcW w:w="0" w:type="auto"/>
          </w:tcPr>
          <w:p w14:paraId="61A0640F" w14:textId="77777777" w:rsidR="008818B2" w:rsidRDefault="002B3611">
            <w:pPr>
              <w:pStyle w:val="Compact"/>
              <w:jc w:val="right"/>
            </w:pPr>
            <w:r>
              <w:t>44</w:t>
            </w:r>
          </w:p>
        </w:tc>
        <w:tc>
          <w:tcPr>
            <w:tcW w:w="0" w:type="auto"/>
          </w:tcPr>
          <w:p w14:paraId="612B6C3D" w14:textId="77777777" w:rsidR="008818B2" w:rsidRDefault="002B3611">
            <w:pPr>
              <w:pStyle w:val="Compact"/>
            </w:pPr>
            <w:r>
              <w:t>4.88 (4.46-5.27)</w:t>
            </w:r>
          </w:p>
        </w:tc>
      </w:tr>
      <w:tr w:rsidR="008818B2" w14:paraId="5386D1D2" w14:textId="77777777">
        <w:tc>
          <w:tcPr>
            <w:tcW w:w="0" w:type="auto"/>
          </w:tcPr>
          <w:p w14:paraId="24F93382" w14:textId="77777777" w:rsidR="008818B2" w:rsidRDefault="002B3611">
            <w:pPr>
              <w:pStyle w:val="Compact"/>
            </w:pPr>
            <w:r>
              <w:rPr>
                <w:i/>
              </w:rPr>
              <w:t>Listeria</w:t>
            </w:r>
          </w:p>
        </w:tc>
        <w:tc>
          <w:tcPr>
            <w:tcW w:w="0" w:type="auto"/>
          </w:tcPr>
          <w:p w14:paraId="0739CB36" w14:textId="77777777" w:rsidR="008818B2" w:rsidRDefault="002B3611">
            <w:pPr>
              <w:pStyle w:val="Compact"/>
              <w:jc w:val="right"/>
            </w:pPr>
            <w:r>
              <w:t>39</w:t>
            </w:r>
          </w:p>
        </w:tc>
        <w:tc>
          <w:tcPr>
            <w:tcW w:w="0" w:type="auto"/>
          </w:tcPr>
          <w:p w14:paraId="4F3586F2" w14:textId="77777777" w:rsidR="008818B2" w:rsidRDefault="002B3611">
            <w:pPr>
              <w:pStyle w:val="Compact"/>
            </w:pPr>
            <w:r>
              <w:t>2.97 (2.78-3.11)</w:t>
            </w:r>
          </w:p>
        </w:tc>
      </w:tr>
      <w:tr w:rsidR="008818B2" w14:paraId="16E532E6" w14:textId="77777777">
        <w:tc>
          <w:tcPr>
            <w:tcW w:w="0" w:type="auto"/>
          </w:tcPr>
          <w:p w14:paraId="762C524F" w14:textId="77777777" w:rsidR="008818B2" w:rsidRDefault="002B3611">
            <w:pPr>
              <w:pStyle w:val="Compact"/>
            </w:pPr>
            <w:r>
              <w:rPr>
                <w:i/>
              </w:rPr>
              <w:t>Clostridium</w:t>
            </w:r>
          </w:p>
        </w:tc>
        <w:tc>
          <w:tcPr>
            <w:tcW w:w="0" w:type="auto"/>
          </w:tcPr>
          <w:p w14:paraId="1D5E858E" w14:textId="77777777" w:rsidR="008818B2" w:rsidRDefault="002B3611">
            <w:pPr>
              <w:pStyle w:val="Compact"/>
              <w:jc w:val="right"/>
            </w:pPr>
            <w:r>
              <w:t>32</w:t>
            </w:r>
          </w:p>
        </w:tc>
        <w:tc>
          <w:tcPr>
            <w:tcW w:w="0" w:type="auto"/>
          </w:tcPr>
          <w:p w14:paraId="4E365EF1" w14:textId="77777777" w:rsidR="008818B2" w:rsidRDefault="002B3611">
            <w:pPr>
              <w:pStyle w:val="Compact"/>
            </w:pPr>
            <w:r>
              <w:t>4.02 (2.55-6.67)</w:t>
            </w:r>
          </w:p>
        </w:tc>
      </w:tr>
      <w:tr w:rsidR="008818B2" w14:paraId="2D05FC51" w14:textId="77777777">
        <w:tc>
          <w:tcPr>
            <w:tcW w:w="0" w:type="auto"/>
          </w:tcPr>
          <w:p w14:paraId="71DE51E1" w14:textId="77777777" w:rsidR="008818B2" w:rsidRDefault="002B3611">
            <w:pPr>
              <w:pStyle w:val="Compact"/>
            </w:pPr>
            <w:r>
              <w:rPr>
                <w:i/>
              </w:rPr>
              <w:t>Yersinia</w:t>
            </w:r>
          </w:p>
        </w:tc>
        <w:tc>
          <w:tcPr>
            <w:tcW w:w="0" w:type="auto"/>
          </w:tcPr>
          <w:p w14:paraId="78F82B02" w14:textId="77777777" w:rsidR="008818B2" w:rsidRDefault="002B3611">
            <w:pPr>
              <w:pStyle w:val="Compact"/>
              <w:jc w:val="right"/>
            </w:pPr>
            <w:r>
              <w:t>19</w:t>
            </w:r>
          </w:p>
        </w:tc>
        <w:tc>
          <w:tcPr>
            <w:tcW w:w="0" w:type="auto"/>
          </w:tcPr>
          <w:p w14:paraId="6396D8BF" w14:textId="77777777" w:rsidR="008818B2" w:rsidRDefault="002B3611">
            <w:pPr>
              <w:pStyle w:val="Compact"/>
            </w:pPr>
            <w:r>
              <w:t>4.73 (4.62-4.94)</w:t>
            </w:r>
          </w:p>
        </w:tc>
      </w:tr>
      <w:tr w:rsidR="008818B2" w14:paraId="4F7917A9" w14:textId="77777777">
        <w:tc>
          <w:tcPr>
            <w:tcW w:w="0" w:type="auto"/>
          </w:tcPr>
          <w:p w14:paraId="59AD7C9A" w14:textId="77777777" w:rsidR="008818B2" w:rsidRDefault="002B3611">
            <w:pPr>
              <w:pStyle w:val="Compact"/>
            </w:pPr>
            <w:r>
              <w:rPr>
                <w:i/>
              </w:rPr>
              <w:t>Francisella</w:t>
            </w:r>
          </w:p>
        </w:tc>
        <w:tc>
          <w:tcPr>
            <w:tcW w:w="0" w:type="auto"/>
          </w:tcPr>
          <w:p w14:paraId="6F91FD3A" w14:textId="77777777" w:rsidR="008818B2" w:rsidRDefault="002B3611">
            <w:pPr>
              <w:pStyle w:val="Compact"/>
              <w:jc w:val="right"/>
            </w:pPr>
            <w:r>
              <w:t>18</w:t>
            </w:r>
          </w:p>
        </w:tc>
        <w:tc>
          <w:tcPr>
            <w:tcW w:w="0" w:type="auto"/>
          </w:tcPr>
          <w:p w14:paraId="4EAC9FBE" w14:textId="77777777" w:rsidR="008818B2" w:rsidRDefault="002B3611">
            <w:pPr>
              <w:pStyle w:val="Compact"/>
            </w:pPr>
            <w:r>
              <w:t>1.89 (1.85-2.05)</w:t>
            </w:r>
          </w:p>
        </w:tc>
      </w:tr>
      <w:tr w:rsidR="008818B2" w14:paraId="3B3223DA" w14:textId="77777777">
        <w:tc>
          <w:tcPr>
            <w:tcW w:w="0" w:type="auto"/>
          </w:tcPr>
          <w:p w14:paraId="738D8DDA" w14:textId="77777777" w:rsidR="008818B2" w:rsidRDefault="002B3611">
            <w:pPr>
              <w:pStyle w:val="Compact"/>
            </w:pPr>
            <w:r>
              <w:rPr>
                <w:i/>
              </w:rPr>
              <w:t>Shigella</w:t>
            </w:r>
          </w:p>
        </w:tc>
        <w:tc>
          <w:tcPr>
            <w:tcW w:w="0" w:type="auto"/>
          </w:tcPr>
          <w:p w14:paraId="1887CDC6" w14:textId="77777777" w:rsidR="008818B2" w:rsidRDefault="002B3611">
            <w:pPr>
              <w:pStyle w:val="Compact"/>
              <w:jc w:val="right"/>
            </w:pPr>
            <w:r>
              <w:t>10</w:t>
            </w:r>
          </w:p>
        </w:tc>
        <w:tc>
          <w:tcPr>
            <w:tcW w:w="0" w:type="auto"/>
          </w:tcPr>
          <w:p w14:paraId="2CEDD5DC" w14:textId="77777777" w:rsidR="008818B2" w:rsidRDefault="002B3611">
            <w:pPr>
              <w:pStyle w:val="Compact"/>
            </w:pPr>
            <w:r>
              <w:t>4.74 (4.48-5.22)</w:t>
            </w:r>
          </w:p>
        </w:tc>
      </w:tr>
    </w:tbl>
    <w:p w14:paraId="0D962E40" w14:textId="77777777" w:rsidR="008818B2" w:rsidRDefault="002B3611">
      <w:pPr>
        <w:pStyle w:val="FigurewithCaption"/>
      </w:pPr>
      <w:r>
        <w:rPr>
          <w:noProof/>
        </w:rPr>
        <w:drawing>
          <wp:inline distT="0" distB="0" distL="0" distR="0" wp14:anchorId="343F810A" wp14:editId="034638F3">
            <wp:extent cx="3810000" cy="2540000"/>
            <wp:effectExtent l="0" t="0" r="0" b="0"/>
            <wp:docPr id="1" name="Picture" descr="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
            <wp:cNvGraphicFramePr/>
            <a:graphic xmlns:a="http://schemas.openxmlformats.org/drawingml/2006/main">
              <a:graphicData uri="http://schemas.openxmlformats.org/drawingml/2006/picture">
                <pic:pic xmlns:pic="http://schemas.openxmlformats.org/drawingml/2006/picture">
                  <pic:nvPicPr>
                    <pic:cNvPr id="0" name="Picture" descr="figure/species_prop-1.pdf"/>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14:paraId="55790EBD" w14:textId="77777777" w:rsidR="008818B2" w:rsidRDefault="002B3611">
      <w:pPr>
        <w:pStyle w:val="ImageCaption"/>
      </w:pPr>
      <w:r>
        <w:t>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14:paraId="2037390F" w14:textId="77777777" w:rsidR="008818B2" w:rsidRDefault="002B3611">
      <w:pPr>
        <w:pStyle w:val="BodyText"/>
      </w:pPr>
      <w:r>
        <w:t xml:space="preserve">We characterized the false postive contaminants </w:t>
      </w:r>
      <w:commentRangeStart w:id="40"/>
      <w:r>
        <w:t xml:space="preserve">responsible for the genera </w:t>
      </w:r>
      <w:commentRangeEnd w:id="40"/>
      <w:r w:rsidR="00FA6C26">
        <w:rPr>
          <w:rStyle w:val="CommentReference"/>
        </w:rPr>
        <w:commentReference w:id="40"/>
      </w:r>
      <w:proofErr w:type="spellStart"/>
      <w:r>
        <w:rPr>
          <w:i/>
        </w:rPr>
        <w:t>Shigella</w:t>
      </w:r>
      <w:proofErr w:type="spellEnd"/>
      <w:r>
        <w:t xml:space="preserve">, </w:t>
      </w:r>
      <w:r>
        <w:rPr>
          <w:i/>
        </w:rPr>
        <w:t>Escherichia</w:t>
      </w:r>
      <w:r>
        <w:t xml:space="preserve">, and </w:t>
      </w:r>
      <w:r>
        <w:rPr>
          <w:i/>
        </w:rPr>
        <w:t>Staphylococcus</w:t>
      </w:r>
      <w:r>
        <w:t xml:space="preserve">, as well as genomes of other genera with species match proportions less than 0.9. The false positive contmainants were grouped into three types, taxonomic ambiguities, phage, and method artifacts. </w:t>
      </w:r>
      <w:commentRangeStart w:id="41"/>
      <w:r>
        <w:t>Taxonomic ambiguities were defined as contaminants with highly similar genome sequences to the material genome sequence but taxonomically classified as different species</w:t>
      </w:r>
      <w:commentRangeEnd w:id="41"/>
      <w:r w:rsidR="00FA6C26">
        <w:rPr>
          <w:rStyle w:val="CommentReference"/>
        </w:rPr>
        <w:commentReference w:id="41"/>
      </w:r>
      <w:r>
        <w:t xml:space="preserve">. For example the low match percentage for </w:t>
      </w:r>
      <w:r>
        <w:rPr>
          <w:i/>
        </w:rPr>
        <w:t>Clostridium autoethanogenum</w:t>
      </w:r>
      <w:r>
        <w:t xml:space="preserve"> strain DSM10061 was due to </w:t>
      </w:r>
      <w:r>
        <w:rPr>
          <w:i/>
        </w:rPr>
        <w:t>Clostridium ljungdahlii</w:t>
      </w:r>
      <w:r>
        <w:t xml:space="preserve"> strain DSM13528 assigned the top proportion (</w:t>
      </w:r>
      <w:r>
        <w:rPr>
          <w:b/>
        </w:rPr>
        <w:t>VALUE</w:t>
      </w:r>
      <w:r>
        <w:t xml:space="preserve">) instead of </w:t>
      </w:r>
      <w:r>
        <w:rPr>
          <w:i/>
        </w:rPr>
        <w:t>C. autoenthanogenum</w:t>
      </w:r>
      <w:r>
        <w:t xml:space="preserve">. Similarly, </w:t>
      </w:r>
      <w:r>
        <w:rPr>
          <w:i/>
        </w:rPr>
        <w:t>Escherichia coli</w:t>
      </w:r>
      <w:r>
        <w:t xml:space="preserve"> strain UMNK88 low match, due to two bacteria in the same family as </w:t>
      </w:r>
      <w:r>
        <w:rPr>
          <w:i/>
        </w:rPr>
        <w:t>E. coli</w:t>
      </w:r>
      <w:r>
        <w:t xml:space="preserve">, Enterobacteriaceae, </w:t>
      </w:r>
      <w:r>
        <w:rPr>
          <w:i/>
        </w:rPr>
        <w:t>Providencia stuartii</w:t>
      </w:r>
      <w:r>
        <w:t xml:space="preserve"> and </w:t>
      </w:r>
      <w:r>
        <w:rPr>
          <w:i/>
        </w:rPr>
        <w:t>Salmonella enterica</w:t>
      </w:r>
      <w:r>
        <w:t xml:space="preserve"> subsp. enterica serovar Heidelberg with estimated proportions of </w:t>
      </w:r>
      <w:r>
        <w:rPr>
          <w:b/>
        </w:rPr>
        <w:t>VALUE</w:t>
      </w:r>
      <w:r>
        <w:t xml:space="preserve"> and </w:t>
      </w:r>
      <w:r>
        <w:rPr>
          <w:b/>
        </w:rPr>
        <w:t>VALUE</w:t>
      </w:r>
      <w:r>
        <w:t xml:space="preserve"> respectively. </w:t>
      </w:r>
      <w:commentRangeStart w:id="42"/>
      <w:r>
        <w:lastRenderedPageBreak/>
        <w:t xml:space="preserve">Taxonomic ambiguities can be due to a species being incorrectly assigned to the wrong taxonomic group for example the </w:t>
      </w:r>
      <w:r>
        <w:rPr>
          <w:i/>
        </w:rPr>
        <w:t>Bacillus</w:t>
      </w:r>
      <w:r>
        <w:t xml:space="preserve"> genome with species match proportion close to zero, </w:t>
      </w:r>
      <w:r>
        <w:rPr>
          <w:i/>
        </w:rPr>
        <w:t>Bacillus infantis</w:t>
      </w:r>
      <w:r>
        <w:t xml:space="preserve"> string NRRL B 14911</w:t>
      </w:r>
      <w:commentRangeEnd w:id="42"/>
      <w:r w:rsidR="00FA6C26">
        <w:rPr>
          <w:rStyle w:val="CommentReference"/>
        </w:rPr>
        <w:commentReference w:id="42"/>
      </w:r>
      <w:r>
        <w:t xml:space="preserve">. While the </w:t>
      </w:r>
      <w:r>
        <w:rPr>
          <w:i/>
        </w:rPr>
        <w:t>B. infantis</w:t>
      </w:r>
      <w:r>
        <w:t xml:space="preserve"> strain was originally classified as </w:t>
      </w:r>
      <w:r>
        <w:rPr>
          <w:i/>
        </w:rPr>
        <w:t>Bacillus</w:t>
      </w:r>
      <w:r>
        <w:t xml:space="preserve">, the species is phylogenetically distinct from other members of the genus . </w:t>
      </w:r>
      <w:commentRangeStart w:id="43"/>
      <w:r>
        <w:t xml:space="preserve">Taxonomic ambiguities are at least partially responsible for the low species level match proportions for </w:t>
      </w:r>
      <w:r>
        <w:rPr>
          <w:i/>
        </w:rPr>
        <w:t>Shigella</w:t>
      </w:r>
      <w:r>
        <w:t xml:space="preserve"> and </w:t>
      </w:r>
      <w:r>
        <w:rPr>
          <w:i/>
        </w:rPr>
        <w:t>Escherichia</w:t>
      </w:r>
      <w:r>
        <w:t xml:space="preserve">, as </w:t>
      </w:r>
      <w:r>
        <w:rPr>
          <w:i/>
        </w:rPr>
        <w:t>Shigella</w:t>
      </w:r>
      <w:r>
        <w:t xml:space="preserve"> is not phylogenetically distinct from </w:t>
      </w:r>
      <w:r>
        <w:rPr>
          <w:i/>
        </w:rPr>
        <w:t>E. coli</w:t>
      </w:r>
      <w:r>
        <w:t>(</w:t>
      </w:r>
      <w:r>
        <w:rPr>
          <w:b/>
        </w:rPr>
        <w:t>REF</w:t>
      </w:r>
      <w:r>
        <w:t xml:space="preserve">). </w:t>
      </w:r>
      <w:commentRangeEnd w:id="43"/>
      <w:r w:rsidR="00FA6C26">
        <w:rPr>
          <w:rStyle w:val="CommentReference"/>
        </w:rPr>
        <w:commentReference w:id="43"/>
      </w:r>
      <w:r>
        <w:t xml:space="preserve">When including matches to </w:t>
      </w:r>
      <w:r>
        <w:rPr>
          <w:i/>
        </w:rPr>
        <w:t>E. coli</w:t>
      </w:r>
      <w:r>
        <w:t xml:space="preserve"> as species level matches, the median match proportions increase from 0.66 to 0.92. Though considerably higher, this match proportion is still low relative to the other genera </w:t>
      </w:r>
      <w:r>
        <w:rPr>
          <w:b/>
        </w:rPr>
        <w:t>INCLUDE VALUE DIFFERENCE</w:t>
      </w:r>
      <w:r>
        <w:t>.</w:t>
      </w:r>
    </w:p>
    <w:p w14:paraId="0194CA79" w14:textId="77777777" w:rsidR="008818B2" w:rsidRDefault="002B3611">
      <w:pPr>
        <w:pStyle w:val="FigurewithCaption"/>
      </w:pPr>
      <w:r>
        <w:rPr>
          <w:noProof/>
        </w:rPr>
        <w:drawing>
          <wp:inline distT="0" distB="0" distL="0" distR="0" wp14:anchorId="38036D5D" wp14:editId="76874D45">
            <wp:extent cx="3810000" cy="2540000"/>
            <wp:effectExtent l="0" t="0" r="0" b="0"/>
            <wp:docPr id="2" name="Picture" descr="Estimated proportion of phage in the simulated single genome datasets by genera."/>
            <wp:cNvGraphicFramePr/>
            <a:graphic xmlns:a="http://schemas.openxmlformats.org/drawingml/2006/main">
              <a:graphicData uri="http://schemas.openxmlformats.org/drawingml/2006/picture">
                <pic:pic xmlns:pic="http://schemas.openxmlformats.org/drawingml/2006/picture">
                  <pic:nvPicPr>
                    <pic:cNvPr id="0" name="Picture" descr="figure/phage_prop-1.pdf"/>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14:paraId="44282526" w14:textId="77777777" w:rsidR="008818B2" w:rsidRDefault="002B3611">
      <w:pPr>
        <w:pStyle w:val="ImageCaption"/>
      </w:pPr>
      <w:r>
        <w:t>Estimated proportion of phage in the simulated single genome datasets by genera.</w:t>
      </w:r>
    </w:p>
    <w:p w14:paraId="53260E8D" w14:textId="77777777" w:rsidR="008818B2" w:rsidRDefault="002B3611">
      <w:pPr>
        <w:pStyle w:val="BodyText"/>
      </w:pPr>
      <w:commentRangeStart w:id="44"/>
      <w:r>
        <w:t xml:space="preserve">Phage, the second type of false positive contaminant, were reported by Pathoscope as present in varing proportions </w:t>
      </w:r>
      <w:commentRangeEnd w:id="44"/>
      <w:r w:rsidR="00FA6C26">
        <w:rPr>
          <w:rStyle w:val="CommentReference"/>
        </w:rPr>
        <w:commentReference w:id="44"/>
      </w:r>
      <w:r>
        <w:t xml:space="preserve">for genomes from all 9 genera investigated (Fig. [fig:phage_prop]). Most noteably, low proportions of species level matches for </w:t>
      </w:r>
      <w:r>
        <w:rPr>
          <w:i/>
        </w:rPr>
        <w:t>E. coli</w:t>
      </w:r>
      <w:r>
        <w:t xml:space="preserve"> and </w:t>
      </w:r>
      <w:commentRangeStart w:id="45"/>
      <w:r>
        <w:rPr>
          <w:i/>
        </w:rPr>
        <w:t>Staphylococcus</w:t>
      </w:r>
      <w:r>
        <w:t xml:space="preserve"> is partly due to relatively higher proportions of matches to phage, compared to the other genera investigated </w:t>
      </w:r>
      <w:commentRangeEnd w:id="45"/>
      <w:r w:rsidR="00FA6C26">
        <w:rPr>
          <w:rStyle w:val="CommentReference"/>
        </w:rPr>
        <w:commentReference w:id="45"/>
      </w:r>
      <w:r>
        <w:t>(Fig. [fig:phage_prop]). All of the false postive phage contmaninants were specific to the taxonomy of the genome the sequence data was simulated from. The phage contaminants may represent errors in the database, where sequence data from the host organisms genome is missassembled into the phage genome, or genomic sequence is shared between the phage and the host, such as CRISPR, and lysogenic phage (REF).</w:t>
      </w:r>
    </w:p>
    <w:p w14:paraId="7609242A" w14:textId="77777777" w:rsidR="008818B2" w:rsidRDefault="002B3611">
      <w:pPr>
        <w:pStyle w:val="BodyText"/>
      </w:pPr>
      <w:r>
        <w:rPr>
          <w:b/>
        </w:rPr>
        <w:t>Method Artifacts</w:t>
      </w:r>
      <w:r>
        <w:t xml:space="preserve"> The third type of false positive contaminant, are method artifacts. </w:t>
      </w:r>
      <w:commentRangeStart w:id="46"/>
      <w:r>
        <w:t>Method artifact false positive contaminants are defined as false positives due to missclassified or unclassified sequences in the database, genome assemblies in the database including sequence data from organismal or reagent contaminants, and errors associated with the classification algorithm</w:t>
      </w:r>
      <w:commentRangeEnd w:id="46"/>
      <w:r w:rsidR="000043B4">
        <w:rPr>
          <w:rStyle w:val="CommentReference"/>
        </w:rPr>
        <w:commentReference w:id="46"/>
      </w:r>
      <w:r>
        <w:t xml:space="preserve">. </w:t>
      </w:r>
      <w:r>
        <w:rPr>
          <w:i/>
        </w:rPr>
        <w:t>Bacillus subtilis</w:t>
      </w:r>
      <w:r>
        <w:t xml:space="preserve"> BEST7613 genome had low estimated species level match proportion due to </w:t>
      </w:r>
      <w:r>
        <w:rPr>
          <w:i/>
        </w:rPr>
        <w:t>Synechocystis</w:t>
      </w:r>
      <w:r>
        <w:t xml:space="preserve"> sp. PCC 6803 substr. PCC-P being estimated as comprising 47% of the material . </w:t>
      </w:r>
      <w:r>
        <w:rPr>
          <w:i/>
        </w:rPr>
        <w:t>Synechocystis</w:t>
      </w:r>
      <w:r>
        <w:t xml:space="preserve"> is in a different phylum compared to </w:t>
      </w:r>
      <w:r>
        <w:rPr>
          <w:i/>
        </w:rPr>
        <w:t>Bacillus</w:t>
      </w:r>
      <w:r>
        <w:t xml:space="preserve">, cyanobacteria versus </w:t>
      </w:r>
      <w:r>
        <w:lastRenderedPageBreak/>
        <w:t xml:space="preserve">firmicutes. </w:t>
      </w:r>
      <w:commentRangeStart w:id="47"/>
      <w:r>
        <w:t>The high match proportion is not due to taxonomic ambuguities but potentially an error in the database</w:t>
      </w:r>
      <w:commentRangeEnd w:id="47"/>
      <w:r w:rsidR="000043B4">
        <w:rPr>
          <w:rStyle w:val="CommentReference"/>
        </w:rPr>
        <w:commentReference w:id="47"/>
      </w:r>
      <w:r>
        <w:t xml:space="preserve">. Low species level match proportions can also be due to the database containing unclassified sequence data for organisms highly similar to the material genome. </w:t>
      </w:r>
      <w:commentRangeStart w:id="48"/>
      <w:r>
        <w:t xml:space="preserve">For example the low match proportion for </w:t>
      </w:r>
      <w:r>
        <w:rPr>
          <w:i/>
        </w:rPr>
        <w:t>Pseudomonas</w:t>
      </w:r>
      <w:r>
        <w:t xml:space="preserve"> strain FGI182 was due to matches to unclassified bacteria, bacterium 142412, and unclassified </w:t>
      </w:r>
      <m:oMath>
        <m:r>
          <w:rPr>
            <w:rFonts w:ascii="Cambria Math" w:hAnsi="Cambria Math"/>
          </w:rPr>
          <m:t>Pseudomonas</m:t>
        </m:r>
      </m:oMath>
      <w:r>
        <w:t xml:space="preserve"> species, </w:t>
      </w:r>
      <m:oMath>
        <m:r>
          <w:rPr>
            <w:rFonts w:ascii="Cambria Math" w:hAnsi="Cambria Math"/>
          </w:rPr>
          <m:t>Pseudomonas</m:t>
        </m:r>
      </m:oMath>
      <w:r>
        <w:t xml:space="preserve"> sp. HF-1. The eukaryotic false positive contaminants are likely either due to similarities between the genome sequences or errors in the assembly </w:t>
      </w:r>
      <w:r>
        <w:rPr>
          <w:b/>
        </w:rPr>
        <w:t>REF</w:t>
      </w:r>
      <w:r>
        <w:t xml:space="preserve">. Plasmids and vectors are common used molecular biology tools and well known contmainants of sequencing data (REF). The plasmids and vectors identified as false positive contaminants due to errors in the genome assemblies where artifacts of the sequencing process were not properly removed from the sequencing data prior to assembly. Alternatively, the misclassification could be due to high similarity between the genome sequence the reads were simulated from and the plasmid and vector sequence which is not unexpected as most plasmid and vectors have microbial origins (REF). The low species proportion of species level matches for </w:t>
      </w:r>
      <w:r>
        <w:rPr>
          <w:i/>
        </w:rPr>
        <w:t>Pseudomonas</w:t>
      </w:r>
      <w:r>
        <w:t xml:space="preserve"> strain TKP was likely due to both missclassified sequences (</w:t>
      </w:r>
      <w:r>
        <w:rPr>
          <w:i/>
        </w:rPr>
        <w:t>Thioalkalivibrio sulfidophilus</w:t>
      </w:r>
      <w:r>
        <w:t xml:space="preserve"> strain HL-EbGr7 match proportion 0.0648), and contminanted genome sequences in the database (wheat - </w:t>
      </w:r>
      <w:r>
        <w:rPr>
          <w:i/>
        </w:rPr>
        <w:t>Triticum aestivum</w:t>
      </w:r>
      <w:r>
        <w:t xml:space="preserve"> match proportion 0.087). Errors associated with the classification algorithm are likely resposible for low species level match path proportion for </w:t>
      </w:r>
      <w:r>
        <w:rPr>
          <w:i/>
        </w:rPr>
        <w:t>Pseudomonas</w:t>
      </w:r>
      <w:r>
        <w:t xml:space="preserve"> strain VLB120 is likely due to errors in the database as </w:t>
      </w:r>
      <m:oMath>
        <m:r>
          <w:rPr>
            <w:rFonts w:ascii="Cambria Math" w:hAnsi="Cambria Math"/>
          </w:rPr>
          <m:t>2.6x</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of the matches assigned to the unrelated species </w:t>
      </w:r>
      <w:r>
        <w:rPr>
          <w:i/>
        </w:rPr>
        <w:t>Xanthomonas</w:t>
      </w:r>
      <w:r>
        <w:t xml:space="preserve"> sp. W17. The representative database sequence is  9 kb (https://www.ncbi.nlm.nih.gov/nuccore/710572), the Pathoscope expectation maximization step include a length normalization step which is likely responsible for the classification error.</w:t>
      </w:r>
      <w:commentRangeEnd w:id="48"/>
      <w:r w:rsidR="000043B4">
        <w:rPr>
          <w:rStyle w:val="CommentReference"/>
        </w:rPr>
        <w:commentReference w:id="48"/>
      </w:r>
    </w:p>
    <w:p w14:paraId="57BD6381" w14:textId="77777777" w:rsidR="008818B2" w:rsidRDefault="002B3611">
      <w:pPr>
        <w:pStyle w:val="Heading2"/>
      </w:pPr>
      <w:bookmarkStart w:id="49" w:name="simulated-contaminants---detection-asses"/>
      <w:bookmarkEnd w:id="49"/>
      <w:r>
        <w:t>Simulated Contaminants - Detection Assessment</w:t>
      </w:r>
    </w:p>
    <w:p w14:paraId="179F3CA2" w14:textId="1F0269CD" w:rsidR="008818B2" w:rsidRDefault="002B3611">
      <w:pPr>
        <w:pStyle w:val="FirstParagraph"/>
      </w:pPr>
      <w:commentRangeStart w:id="50"/>
      <w:commentRangeStart w:id="51"/>
      <w:del w:id="52" w:author="Jayne Morrow" w:date="2016-10-21T01:37:00Z">
        <w:r w:rsidDel="000043B4">
          <w:delText xml:space="preserve">Next we evaluated how well </w:delText>
        </w:r>
      </w:del>
      <w:ins w:id="53" w:author="Jayne Morrow" w:date="2016-10-21T01:37:00Z">
        <w:r w:rsidR="000043B4">
          <w:t>Finally</w:t>
        </w:r>
      </w:ins>
      <w:commentRangeEnd w:id="50"/>
      <w:ins w:id="54" w:author="Jayne Morrow" w:date="2016-10-21T01:44:00Z">
        <w:r w:rsidR="00F42E69">
          <w:rPr>
            <w:rStyle w:val="CommentReference"/>
          </w:rPr>
          <w:commentReference w:id="50"/>
        </w:r>
      </w:ins>
      <w:commentRangeEnd w:id="51"/>
      <w:r w:rsidR="007D6D31">
        <w:rPr>
          <w:rStyle w:val="CommentReference"/>
        </w:rPr>
        <w:commentReference w:id="51"/>
      </w:r>
      <w:ins w:id="55" w:author="Jayne Morrow" w:date="2016-10-21T01:37:00Z">
        <w:r w:rsidR="000043B4">
          <w:t>, c</w:t>
        </w:r>
      </w:ins>
      <w:del w:id="56" w:author="Jayne Morrow" w:date="2016-10-21T01:37:00Z">
        <w:r w:rsidDel="000043B4">
          <w:delText>c</w:delText>
        </w:r>
      </w:del>
      <w:r>
        <w:t>ontaminant</w:t>
      </w:r>
      <w:ins w:id="57" w:author="Jayne Morrow" w:date="2016-10-21T01:37:00Z">
        <w:r w:rsidR="000043B4">
          <w:t xml:space="preserve"> detection was</w:t>
        </w:r>
      </w:ins>
      <w:del w:id="58" w:author="Jayne Morrow" w:date="2016-10-21T01:37:00Z">
        <w:r w:rsidDel="000043B4">
          <w:delText>s</w:delText>
        </w:r>
      </w:del>
      <w:r>
        <w:t xml:space="preserve"> </w:t>
      </w:r>
      <w:del w:id="59" w:author="Jayne Morrow" w:date="2016-10-21T01:37:00Z">
        <w:r w:rsidDel="000043B4">
          <w:delText>were detected</w:delText>
        </w:r>
      </w:del>
      <w:ins w:id="60" w:author="Jayne Morrow" w:date="2016-10-21T01:37:00Z">
        <w:r w:rsidR="000043B4">
          <w:t>assessed u</w:t>
        </w:r>
      </w:ins>
      <w:del w:id="61" w:author="Jayne Morrow" w:date="2016-10-21T01:43:00Z">
        <w:r w:rsidDel="000043B4">
          <w:delText>. U</w:delText>
        </w:r>
      </w:del>
      <w:r>
        <w:t>sing simulated sequencing data from individual genomes</w:t>
      </w:r>
      <w:ins w:id="62" w:author="Jayne Morrow" w:date="2016-10-21T01:43:00Z">
        <w:r w:rsidR="000043B4">
          <w:t>.</w:t>
        </w:r>
      </w:ins>
      <w:r>
        <w:t xml:space="preserve"> </w:t>
      </w:r>
      <w:del w:id="63" w:author="Jayne Morrow" w:date="2016-10-21T01:43:00Z">
        <w:r w:rsidDel="000043B4">
          <w:delText xml:space="preserve">we generated </w:delText>
        </w:r>
      </w:del>
      <w:ins w:id="64" w:author="Jayne Morrow" w:date="2016-10-21T01:43:00Z">
        <w:r w:rsidR="00F42E69">
          <w:t>C</w:t>
        </w:r>
      </w:ins>
      <w:del w:id="65" w:author="Jayne Morrow" w:date="2016-10-21T01:43:00Z">
        <w:r w:rsidDel="000043B4">
          <w:delText>c</w:delText>
        </w:r>
      </w:del>
      <w:r>
        <w:t xml:space="preserve">ontaminant datasets </w:t>
      </w:r>
      <w:ins w:id="66" w:author="Jayne Morrow" w:date="2016-10-21T01:43:00Z">
        <w:r w:rsidR="000043B4">
          <w:t xml:space="preserve">were developed </w:t>
        </w:r>
      </w:ins>
      <w:r>
        <w:t>by combining subsets of simulatd data from two organisms at defined proportions, with the larger proportion representing the microbial material and smaller proportion the contaminant. We simulated contaminant datasets as pairwise combinations of representative genomes from 8 of the genera used in the baseline assessment section of the study (Table [tab:contam_table]). For all of the genomes selected for the detection assessment study, the estimated proportion of material assigned to the correct species was 0.98 (Table [tab:contam_table]).</w:t>
      </w:r>
    </w:p>
    <w:p w14:paraId="52E5D47D" w14:textId="77777777" w:rsidR="008818B2" w:rsidRDefault="002B3611">
      <w:pPr>
        <w:pStyle w:val="BodyText"/>
      </w:pPr>
      <w:r>
        <w:t xml:space="preserve">The minimum contaminant proportion detected was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and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for most pairwise comparisons with a few notable exceptions. When </w:t>
      </w:r>
      <w:r>
        <w:rPr>
          <w:i/>
        </w:rPr>
        <w:t>Yersina</w:t>
      </w:r>
      <w:r>
        <w:t xml:space="preserve"> was the simulated contaminant the minimum detected proportion was 0.1 for all material strains (Table [tab:contam_min_table]). Conversely, contaminants were detected at lower proportions,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when </w:t>
      </w:r>
      <w:r>
        <w:rPr>
          <w:i/>
        </w:rPr>
        <w:t>Yersinia</w:t>
      </w:r>
      <w:r>
        <w:t xml:space="preserve"> was contaminated with </w:t>
      </w:r>
      <w:r>
        <w:rPr>
          <w:i/>
        </w:rPr>
        <w:t>E. coli</w:t>
      </w:r>
      <w:r>
        <w:t xml:space="preserve"> as well as when </w:t>
      </w:r>
      <w:r>
        <w:rPr>
          <w:i/>
        </w:rPr>
        <w:t>S. enterica</w:t>
      </w:r>
      <w:r>
        <w:t xml:space="preserve"> and </w:t>
      </w:r>
      <w:r>
        <w:rPr>
          <w:i/>
        </w:rPr>
        <w:t>E. coli</w:t>
      </w:r>
      <w:r>
        <w:t xml:space="preserve"> contaminated with </w:t>
      </w:r>
      <w:r>
        <w:rPr>
          <w:i/>
        </w:rPr>
        <w:t>B. anthracis</w:t>
      </w:r>
      <w:r>
        <w:t>.</w:t>
      </w:r>
    </w:p>
    <w:p w14:paraId="56159DBE" w14:textId="77777777" w:rsidR="008818B2" w:rsidRDefault="002B3611">
      <w:pPr>
        <w:pStyle w:val="FigurewithCaption"/>
      </w:pPr>
      <w:r>
        <w:rPr>
          <w:noProof/>
        </w:rPr>
        <w:lastRenderedPageBreak/>
        <w:drawing>
          <wp:inline distT="0" distB="0" distL="0" distR="0" wp14:anchorId="3FAC41A8" wp14:editId="4E5FB1F5">
            <wp:extent cx="3810000" cy="2540000"/>
            <wp:effectExtent l="0" t="0" r="0" b="0"/>
            <wp:docPr id="3" name="Picture" descr="Relationship between the proportion of contaminant reads simulated per dataset and the proportion of reads matched to the contaminant genus."/>
            <wp:cNvGraphicFramePr/>
            <a:graphic xmlns:a="http://schemas.openxmlformats.org/drawingml/2006/main">
              <a:graphicData uri="http://schemas.openxmlformats.org/drawingml/2006/picture">
                <pic:pic xmlns:pic="http://schemas.openxmlformats.org/drawingml/2006/picture">
                  <pic:nvPicPr>
                    <pic:cNvPr id="0" name="Picture" descr="figure/contam_fig-1.pdf"/>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14:paraId="1651762A" w14:textId="77777777" w:rsidR="008818B2" w:rsidRDefault="002B3611">
      <w:pPr>
        <w:pStyle w:val="ImageCaption"/>
      </w:pPr>
      <w:r>
        <w:t>Relationship between the proportion of contaminant reads simulated per dataset and the proportion of reads matched to the contaminant genus.</w:t>
      </w:r>
    </w:p>
    <w:p w14:paraId="4E2EF190" w14:textId="77777777" w:rsidR="008818B2" w:rsidRDefault="002B3611">
      <w:pPr>
        <w:pStyle w:val="FigurewithCaption"/>
      </w:pPr>
      <w:r>
        <w:rPr>
          <w:noProof/>
        </w:rPr>
        <w:drawing>
          <wp:inline distT="0" distB="0" distL="0" distR="0" wp14:anchorId="483ADB5F" wp14:editId="14FE9D69">
            <wp:extent cx="3810000" cy="2540000"/>
            <wp:effectExtent l="0" t="0" r="0" b="0"/>
            <wp:docPr id="4" name="Picture" descr="Pearson correlation coefficients for estimated and true contaminant proportions."/>
            <wp:cNvGraphicFramePr/>
            <a:graphic xmlns:a="http://schemas.openxmlformats.org/drawingml/2006/main">
              <a:graphicData uri="http://schemas.openxmlformats.org/drawingml/2006/picture">
                <pic:pic xmlns:pic="http://schemas.openxmlformats.org/drawingml/2006/picture">
                  <pic:nvPicPr>
                    <pic:cNvPr id="0" name="Picture" descr="figure/contam_corr-1.pdf"/>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14:paraId="79F60603" w14:textId="77777777" w:rsidR="008818B2" w:rsidRDefault="002B3611">
      <w:pPr>
        <w:pStyle w:val="ImageCaption"/>
      </w:pPr>
      <w:r>
        <w:t>Pearson correlation coefficients for estimated and true contaminant proportions.</w:t>
      </w:r>
    </w:p>
    <w:p w14:paraId="6E51A616" w14:textId="77777777" w:rsidR="008818B2" w:rsidRDefault="002B3611">
      <w:pPr>
        <w:pStyle w:val="FigurewithCaption"/>
      </w:pPr>
      <w:r>
        <w:rPr>
          <w:noProof/>
        </w:rPr>
        <w:lastRenderedPageBreak/>
        <w:drawing>
          <wp:inline distT="0" distB="0" distL="0" distR="0" wp14:anchorId="06E98D14" wp14:editId="48D5FA21">
            <wp:extent cx="3810000" cy="2540000"/>
            <wp:effectExtent l="0" t="0" r="0" b="0"/>
            <wp:docPr id="5" name="Picture" descr="Total normalized residuals for pairwise combinations of material and contaminants."/>
            <wp:cNvGraphicFramePr/>
            <a:graphic xmlns:a="http://schemas.openxmlformats.org/drawingml/2006/main">
              <a:graphicData uri="http://schemas.openxmlformats.org/drawingml/2006/picture">
                <pic:pic xmlns:pic="http://schemas.openxmlformats.org/drawingml/2006/picture">
                  <pic:nvPicPr>
                    <pic:cNvPr id="0" name="Picture" descr="figure/contam_resid-1.pdf"/>
                    <pic:cNvPicPr>
                      <a:picLocks noChangeAspect="1" noChangeArrowheads="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14:paraId="4D5D83B7" w14:textId="77777777" w:rsidR="008818B2" w:rsidRDefault="002B3611">
      <w:pPr>
        <w:pStyle w:val="ImageCaption"/>
      </w:pPr>
      <w:r>
        <w:t>Total normalized residuals for pairwise combinations of material and contaminants.</w:t>
      </w:r>
    </w:p>
    <w:p w14:paraId="1792E8B6" w14:textId="250A63AD" w:rsidR="008818B2" w:rsidRDefault="002B3611">
      <w:pPr>
        <w:pStyle w:val="BodyText"/>
      </w:pPr>
      <w:del w:id="67" w:author="Jayne Morrow" w:date="2016-10-21T01:48:00Z">
        <w:r w:rsidDel="00D6388E">
          <w:delText xml:space="preserve">The quantitative accuracy of contaminant proportions estimated by Pathoscope </w:delText>
        </w:r>
        <w:commentRangeStart w:id="68"/>
        <w:r w:rsidDel="00D6388E">
          <w:delText xml:space="preserve">varied by material and contaminant strain. </w:delText>
        </w:r>
        <w:commentRangeEnd w:id="68"/>
        <w:r w:rsidR="00D6388E" w:rsidDel="00D6388E">
          <w:rPr>
            <w:rStyle w:val="CommentReference"/>
          </w:rPr>
          <w:commentReference w:id="68"/>
        </w:r>
      </w:del>
      <w:r>
        <w:t xml:space="preserve">The Pearson’s correlation coeficient was used to measure the correlation between the estimated contaminant and true contaminant proportions. The estimated and true proportions were strongly correlated for all pairwise comparisons, with an overall median and 95% confidence interval of 0.99945 (0.96943 - 0.99999 (Fig. [fig:contam_fig]). Eight of the pairwise comparisons have correlation coefficients below 0.99, all of which have </w:t>
      </w:r>
      <w:r>
        <w:rPr>
          <w:i/>
        </w:rPr>
        <w:t>S. aureus</w:t>
      </w:r>
      <w:r>
        <w:t xml:space="preserve"> as either the contaminant or the material strain. Two coefficients were below 0.98, </w:t>
      </w:r>
      <w:r>
        <w:rPr>
          <w:i/>
        </w:rPr>
        <w:t>S. aureus</w:t>
      </w:r>
      <w:r>
        <w:t xml:space="preserve"> contaminated with </w:t>
      </w:r>
      <w:r>
        <w:rPr>
          <w:i/>
        </w:rPr>
        <w:t>P. aeruginosa</w:t>
      </w:r>
      <w:r>
        <w:t xml:space="preserve"> and </w:t>
      </w:r>
      <w:r>
        <w:rPr>
          <w:i/>
        </w:rPr>
        <w:t>S. enterica</w:t>
      </w:r>
      <w:r>
        <w:t xml:space="preserve">, 0.952 and 0.969 respectively. </w:t>
      </w:r>
      <w:del w:id="69" w:author="Jayne Morrow" w:date="2016-10-21T01:48:00Z">
        <w:r w:rsidDel="00D6388E">
          <w:delText xml:space="preserve">Normalized </w:delText>
        </w:r>
      </w:del>
      <w:ins w:id="70" w:author="Jayne Morrow" w:date="2016-10-21T01:48:00Z">
        <w:r w:rsidR="00D6388E">
          <w:t>C</w:t>
        </w:r>
      </w:ins>
      <w:del w:id="71" w:author="Jayne Morrow" w:date="2016-10-21T01:48:00Z">
        <w:r w:rsidDel="00D6388E">
          <w:delText>c</w:delText>
        </w:r>
      </w:del>
      <w:r>
        <w:t>ontami</w:t>
      </w:r>
      <w:ins w:id="72" w:author="Jayne Morrow" w:date="2016-10-21T01:48:00Z">
        <w:r w:rsidR="00D6388E">
          <w:t>n</w:t>
        </w:r>
      </w:ins>
      <w:r>
        <w:t>ant proportion residuals</w:t>
      </w:r>
      <w:del w:id="73" w:author="Jayne Morrow" w:date="2016-10-21T01:48:00Z">
        <w:r w:rsidDel="00D6388E">
          <w:delText>,</w:delText>
        </w:r>
      </w:del>
      <w:r>
        <w:t xml:space="preserve"> </w:t>
      </w:r>
      <m:oMath>
        <m:r>
          <w:rPr>
            <w:rFonts w:ascii="Cambria Math" w:hAnsi="Cambria Math"/>
          </w:rPr>
          <m:t>(estimated-true)/true</m:t>
        </m:r>
      </m:oMath>
      <w:del w:id="74" w:author="Jayne Morrow" w:date="2016-10-21T01:48:00Z">
        <w:r w:rsidDel="00D6388E">
          <w:delText>,</w:delText>
        </w:r>
      </w:del>
      <w:r>
        <w:t xml:space="preserve"> w</w:t>
      </w:r>
      <w:ins w:id="75" w:author="Jayne Morrow" w:date="2016-10-21T01:49:00Z">
        <w:r w:rsidR="00D6388E">
          <w:t>ere</w:t>
        </w:r>
      </w:ins>
      <w:del w:id="76" w:author="Jayne Morrow" w:date="2016-10-21T01:49:00Z">
        <w:r w:rsidDel="00D6388E">
          <w:delText>as</w:delText>
        </w:r>
      </w:del>
      <w:r>
        <w:t xml:space="preserve"> used to assess the accuracy of the Pathoscope contaminant proportion estimates (Fig. [fig:contam_resid]). </w:t>
      </w:r>
      <w:commentRangeStart w:id="77"/>
      <w:r>
        <w:t xml:space="preserve">The material genome </w:t>
      </w:r>
      <w:commentRangeEnd w:id="77"/>
      <w:r w:rsidR="00D6388E">
        <w:rPr>
          <w:rStyle w:val="CommentReference"/>
        </w:rPr>
        <w:commentReference w:id="77"/>
      </w:r>
      <w:r>
        <w:t xml:space="preserve">strongly influenced the total normalized residuals with </w:t>
      </w:r>
      <w:r>
        <w:rPr>
          <w:i/>
        </w:rPr>
        <w:t>E. coli</w:t>
      </w:r>
      <w:r>
        <w:t xml:space="preserve"> and </w:t>
      </w:r>
      <w:r>
        <w:rPr>
          <w:i/>
        </w:rPr>
        <w:t>S. aureus</w:t>
      </w:r>
      <w:r>
        <w:t xml:space="preserve"> having consistently higher total normalized residuals compared to the other genomes.</w:t>
      </w:r>
    </w:p>
    <w:p w14:paraId="79F650CD" w14:textId="77777777" w:rsidR="008818B2" w:rsidRDefault="002B3611">
      <w:pPr>
        <w:pStyle w:val="Heading1"/>
      </w:pPr>
      <w:bookmarkStart w:id="78" w:name="discussion"/>
      <w:bookmarkEnd w:id="78"/>
      <w:r>
        <w:t>Discussion</w:t>
      </w:r>
    </w:p>
    <w:p w14:paraId="7986BBA2" w14:textId="17411754" w:rsidR="008818B2" w:rsidRDefault="002B3611">
      <w:pPr>
        <w:pStyle w:val="FirstParagraph"/>
      </w:pPr>
      <w:del w:id="79" w:author="Jayne Morrow" w:date="2016-10-21T01:53:00Z">
        <w:r w:rsidDel="00D6388E">
          <w:delText>We demonstrated the</w:delText>
        </w:r>
      </w:del>
      <w:ins w:id="80" w:author="Jayne Morrow" w:date="2016-10-21T01:53:00Z">
        <w:r w:rsidR="00D6388E">
          <w:t>The</w:t>
        </w:r>
      </w:ins>
      <w:r>
        <w:t xml:space="preserve"> potential for using the taxonomic sequence classification algorithm </w:t>
      </w:r>
      <w:r>
        <w:rPr>
          <w:i/>
        </w:rPr>
        <w:t>Pathoscope</w:t>
      </w:r>
      <w:r>
        <w:t xml:space="preserve"> to detect genomic contaminants in microbial materials using whole genome sequencing data</w:t>
      </w:r>
      <w:ins w:id="81" w:author="Jayne Morrow" w:date="2016-10-21T01:53:00Z">
        <w:r w:rsidR="00D6388E">
          <w:t xml:space="preserve"> was evaluated</w:t>
        </w:r>
      </w:ins>
      <w:r>
        <w:t xml:space="preserve">. </w:t>
      </w:r>
      <w:ins w:id="82" w:author="Jayne Morrow" w:date="2016-10-21T01:53:00Z">
        <w:r w:rsidR="00D6388E">
          <w:t xml:space="preserve">A baseline assessment </w:t>
        </w:r>
      </w:ins>
      <w:ins w:id="83" w:author="Jayne Morrow" w:date="2016-10-21T01:54:00Z">
        <w:r w:rsidR="007758A7">
          <w:t xml:space="preserve">of the </w:t>
        </w:r>
      </w:ins>
      <w:del w:id="84" w:author="Jayne Morrow" w:date="2016-10-21T01:54:00Z">
        <w:r w:rsidDel="007758A7">
          <w:delText xml:space="preserve">Using simulated </w:delText>
        </w:r>
      </w:del>
      <w:r>
        <w:t xml:space="preserve">sequencing data generated from individual genomes we provided a baseline </w:t>
      </w:r>
      <w:commentRangeStart w:id="85"/>
      <w:r>
        <w:t>asse</w:t>
      </w:r>
      <w:ins w:id="86" w:author="Jayne Morrow" w:date="2016-10-21T01:54:00Z">
        <w:r w:rsidR="007758A7">
          <w:t>ss</w:t>
        </w:r>
      </w:ins>
      <w:del w:id="87" w:author="Jayne Morrow" w:date="2016-10-21T01:54:00Z">
        <w:r w:rsidDel="007758A7">
          <w:delText>me</w:delText>
        </w:r>
      </w:del>
      <w:r>
        <w:t>ment</w:t>
      </w:r>
      <w:commentRangeEnd w:id="85"/>
      <w:r w:rsidR="007758A7">
        <w:rPr>
          <w:rStyle w:val="CommentReference"/>
        </w:rPr>
        <w:commentReference w:id="85"/>
      </w:r>
      <w:r>
        <w:t xml:space="preserve"> of the method to characterize the types of false postive contaminants identified the method. The false positive contaminants were split into three types; taxonomic ambiguities, phage, and method artifacts. </w:t>
      </w:r>
      <w:del w:id="88" w:author="Jayne Morrow" w:date="2016-10-21T01:56:00Z">
        <w:r w:rsidDel="007758A7">
          <w:delText>We then characterized how</w:delText>
        </w:r>
      </w:del>
      <w:ins w:id="89" w:author="Jayne Morrow" w:date="2016-10-21T01:56:00Z">
        <w:r w:rsidR="007758A7">
          <w:t>Variation in</w:t>
        </w:r>
      </w:ins>
      <w:r>
        <w:t xml:space="preserve"> contaminant detection </w:t>
      </w:r>
      <w:ins w:id="90" w:author="Jayne Morrow" w:date="2016-10-21T01:56:00Z">
        <w:r w:rsidR="007758A7">
          <w:t xml:space="preserve">was characterized by </w:t>
        </w:r>
      </w:ins>
      <w:commentRangeStart w:id="91"/>
      <w:r>
        <w:t>v</w:t>
      </w:r>
      <w:del w:id="92" w:author="Jayne Morrow" w:date="2016-10-21T01:56:00Z">
        <w:r w:rsidDel="007758A7">
          <w:delText>e</w:delText>
        </w:r>
      </w:del>
      <w:ins w:id="93" w:author="Jayne Morrow" w:date="2016-10-21T01:56:00Z">
        <w:r w:rsidR="007758A7">
          <w:t>arying</w:t>
        </w:r>
      </w:ins>
      <w:del w:id="94" w:author="Jayne Morrow" w:date="2016-10-21T01:56:00Z">
        <w:r w:rsidDel="007758A7">
          <w:delText>ried by</w:delText>
        </w:r>
      </w:del>
      <w:r>
        <w:t xml:space="preserve"> </w:t>
      </w:r>
      <w:commentRangeEnd w:id="91"/>
      <w:r w:rsidR="007758A7">
        <w:rPr>
          <w:rStyle w:val="CommentReference"/>
        </w:rPr>
        <w:commentReference w:id="91"/>
      </w:r>
      <w:r>
        <w:t xml:space="preserve">the material organism, the contaminant strain, and level of contamination. Overall the method was able to identify contaminant proportions at </w:t>
      </w:r>
      <w:commentRangeStart w:id="95"/>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3</m:t>
        </m:r>
      </m:oMath>
      <w:r>
        <w:t xml:space="preserve"> for most pairwise contaminant</w:t>
      </w:r>
      <w:commentRangeEnd w:id="95"/>
      <w:r w:rsidR="007758A7">
        <w:rPr>
          <w:rStyle w:val="CommentReference"/>
        </w:rPr>
        <w:commentReference w:id="95"/>
      </w:r>
      <w:r>
        <w:t>/material combinations. However, the accuracy of the estimated proportion of the contaminant in the simulated contaminated material varied by contaminant and material strain.</w:t>
      </w:r>
    </w:p>
    <w:p w14:paraId="40D93D19" w14:textId="634CFDA4" w:rsidR="008818B2" w:rsidRDefault="002B3611">
      <w:pPr>
        <w:pStyle w:val="BodyText"/>
      </w:pPr>
      <w:r>
        <w:lastRenderedPageBreak/>
        <w:t xml:space="preserve">The primary limitation of the proposed method </w:t>
      </w:r>
      <w:ins w:id="96" w:author="Jayne Morrow" w:date="2016-10-21T01:58:00Z">
        <w:r w:rsidR="007758A7">
          <w:t>is</w:t>
        </w:r>
      </w:ins>
      <w:del w:id="97" w:author="Jayne Morrow" w:date="2016-10-21T01:58:00Z">
        <w:r w:rsidDel="007758A7">
          <w:delText>are</w:delText>
        </w:r>
      </w:del>
      <w:r>
        <w:t xml:space="preserve"> the observed false positive contamiants for single genome simulated sequencing data. </w:t>
      </w:r>
      <w:commentRangeStart w:id="98"/>
      <w:r>
        <w:t>Performing a baseline asse</w:t>
      </w:r>
      <w:ins w:id="99" w:author="Jayne Morrow" w:date="2016-10-21T01:58:00Z">
        <w:r w:rsidR="007758A7">
          <w:t>ss</w:t>
        </w:r>
      </w:ins>
      <w:r>
        <w:t xml:space="preserve">ment of false positive contaminant using simulated sequence data from the microbial material’s genome sequence, and choosing the appropriate database and taxonomic assignment algorithm can help reduce the impact of false positive on the method’s ability to identify organismal contmainants. </w:t>
      </w:r>
      <w:commentRangeEnd w:id="98"/>
      <w:r w:rsidR="007758A7">
        <w:rPr>
          <w:rStyle w:val="CommentReference"/>
        </w:rPr>
        <w:commentReference w:id="98"/>
      </w:r>
      <w:commentRangeStart w:id="100"/>
      <w:r>
        <w:t>Additionally, false positive contaminants are likely database and taxonomic assignment algorithm dependent</w:t>
      </w:r>
      <w:commentRangeEnd w:id="100"/>
      <w:r w:rsidR="007758A7">
        <w:rPr>
          <w:rStyle w:val="CommentReference"/>
        </w:rPr>
        <w:commentReference w:id="100"/>
      </w:r>
      <w:r>
        <w:t xml:space="preserve">. </w:t>
      </w:r>
      <w:commentRangeStart w:id="101"/>
      <w:r>
        <w:t>Removing sequences from the database for irrelevant contaminants, such as phage, plasmids, vectors, and multicellular eukaryotes can help reduce the proportion of false positives</w:t>
      </w:r>
      <w:commentRangeEnd w:id="101"/>
      <w:r w:rsidR="007758A7">
        <w:rPr>
          <w:rStyle w:val="CommentReference"/>
        </w:rPr>
        <w:commentReference w:id="101"/>
      </w:r>
      <w:r>
        <w:t xml:space="preserve">. </w:t>
      </w:r>
      <w:commentRangeStart w:id="102"/>
      <w:r>
        <w:t>Though the relevance of these contaminants is application specific.</w:t>
      </w:r>
      <w:commentRangeEnd w:id="102"/>
      <w:r w:rsidR="007758A7">
        <w:rPr>
          <w:rStyle w:val="CommentReference"/>
        </w:rPr>
        <w:commentReference w:id="102"/>
      </w:r>
      <w:r>
        <w:t xml:space="preserve"> </w:t>
      </w:r>
      <w:commentRangeStart w:id="103"/>
      <w:r>
        <w:t xml:space="preserve">Similarly, using a curated database free of missclassified and unclassified sequence data would further help to reduce the proportion of false positive contaminants. Differentiating </w:t>
      </w:r>
      <w:commentRangeEnd w:id="103"/>
      <w:r w:rsidR="00A57E98">
        <w:rPr>
          <w:rStyle w:val="CommentReference"/>
        </w:rPr>
        <w:commentReference w:id="103"/>
      </w:r>
      <w:commentRangeStart w:id="104"/>
      <w:r>
        <w:t xml:space="preserve">between two organisms with highly similar sequences will vary by taxonomic classification algorithm. </w:t>
      </w:r>
      <w:commentRangeEnd w:id="104"/>
      <w:r w:rsidR="00A57E98">
        <w:rPr>
          <w:rStyle w:val="CommentReference"/>
        </w:rPr>
        <w:commentReference w:id="104"/>
      </w:r>
      <w:proofErr w:type="spellStart"/>
      <w:r>
        <w:t>Pathoscope</w:t>
      </w:r>
      <w:proofErr w:type="spellEnd"/>
      <w:r>
        <w:t xml:space="preserve"> was used for this proof of concept study as the method uses the full reads and paired end information for taxonomic classification rather then shorter sequence fragment, </w:t>
      </w:r>
      <m:oMath>
        <m:r>
          <w:rPr>
            <w:rFonts w:ascii="Cambria Math" w:hAnsi="Cambria Math"/>
          </w:rPr>
          <m:t>k</m:t>
        </m:r>
      </m:oMath>
      <w:r>
        <w:t xml:space="preserve">-mers. </w:t>
      </w:r>
      <w:commentRangeStart w:id="105"/>
      <w:r>
        <w:t>Our assumption is that the longer sequence allows for better discrimination between highly simillar sequences.</w:t>
      </w:r>
      <w:commentRangeEnd w:id="105"/>
      <w:r w:rsidR="00A57E98">
        <w:rPr>
          <w:rStyle w:val="CommentReference"/>
        </w:rPr>
        <w:commentReference w:id="105"/>
      </w:r>
      <w:r>
        <w:t xml:space="preserve"> </w:t>
      </w:r>
      <w:commentRangeStart w:id="106"/>
      <w:r>
        <w:t>As there are numerous taxonomic classification algorithms, evaluating multiple methods using sequence data simulated from the material genome of interest can help to determine the optimal comtainant detection method for a specific microbial material.</w:t>
      </w:r>
      <w:commentRangeEnd w:id="106"/>
      <w:r w:rsidR="00A57E98">
        <w:rPr>
          <w:rStyle w:val="CommentReference"/>
        </w:rPr>
        <w:commentReference w:id="106"/>
      </w:r>
    </w:p>
    <w:p w14:paraId="6909BCAD" w14:textId="5E02A69F" w:rsidR="008818B2" w:rsidRDefault="002B3611">
      <w:pPr>
        <w:pStyle w:val="BodyText"/>
      </w:pPr>
      <w:commentRangeStart w:id="107"/>
      <w:r>
        <w:t xml:space="preserve">The ability to identify contaminants present at low concentrations is critical for when the material will be used for high sensitivity assays such as PCR. </w:t>
      </w:r>
      <w:commentRangeEnd w:id="107"/>
      <w:r w:rsidR="00A57E98">
        <w:rPr>
          <w:rStyle w:val="CommentReference"/>
        </w:rPr>
        <w:commentReference w:id="107"/>
      </w:r>
      <w:r>
        <w:t xml:space="preserve">The minimum contaminant proportion was consistent for most simulated contaminant </w:t>
      </w:r>
      <w:proofErr w:type="gramStart"/>
      <w:r>
        <w:t>datasets,</w:t>
      </w:r>
      <w:proofErr w:type="gramEnd"/>
      <w:r>
        <w:t xml:space="preserve"> </w:t>
      </w:r>
      <w:r>
        <w:rPr>
          <w:i/>
        </w:rPr>
        <w:t>Yersinia</w:t>
      </w:r>
      <w:r>
        <w:t xml:space="preserve"> was only detected at a proportion of 0.1. </w:t>
      </w:r>
      <w:commentRangeStart w:id="108"/>
      <w:r>
        <w:t>The quantitative accuracy of the method varied by material and contaminant, but for all material-contaminant pairs</w:t>
      </w:r>
      <w:commentRangeEnd w:id="108"/>
      <w:r w:rsidR="00A57E98">
        <w:rPr>
          <w:rStyle w:val="CommentReference"/>
        </w:rPr>
        <w:commentReference w:id="108"/>
      </w:r>
      <w:r>
        <w:t xml:space="preserve">, the </w:t>
      </w:r>
      <w:commentRangeStart w:id="109"/>
      <w:r>
        <w:t>Pathoscope estimated and true contaminant proportions were highly correlated</w:t>
      </w:r>
      <w:commentRangeEnd w:id="109"/>
      <w:r w:rsidR="00A57E98">
        <w:rPr>
          <w:rStyle w:val="CommentReference"/>
        </w:rPr>
        <w:commentReference w:id="109"/>
      </w:r>
      <w:r>
        <w:t xml:space="preserve">. While not necessarily relevant to </w:t>
      </w:r>
      <w:commentRangeStart w:id="110"/>
      <w:r>
        <w:t>organismal contaminant detection</w:t>
      </w:r>
      <w:commentRangeEnd w:id="110"/>
      <w:r w:rsidR="00DD6B14">
        <w:rPr>
          <w:rStyle w:val="CommentReference"/>
        </w:rPr>
        <w:commentReference w:id="110"/>
      </w:r>
      <w:r>
        <w:t xml:space="preserve">, </w:t>
      </w:r>
      <w:commentRangeStart w:id="111"/>
      <w:r>
        <w:t xml:space="preserve">quantitative accuracy is relevant if the contaminant proportion is included in the report of analysis characterizing a material </w:t>
      </w:r>
      <w:commentRangeEnd w:id="111"/>
      <w:r w:rsidR="00DD6B14">
        <w:rPr>
          <w:rStyle w:val="CommentReference"/>
        </w:rPr>
        <w:commentReference w:id="111"/>
      </w:r>
      <w:r>
        <w:t xml:space="preserve">. </w:t>
      </w:r>
      <w:commentRangeStart w:id="112"/>
      <w:r>
        <w:t xml:space="preserve">Similar to the false positive contaminant baseline </w:t>
      </w:r>
      <w:del w:id="113" w:author="Jayne Morrow" w:date="2016-10-21T02:16:00Z">
        <w:r w:rsidDel="00DD6B14">
          <w:delText>assessment.</w:delText>
        </w:r>
      </w:del>
      <w:del w:id="114" w:author="Jayne Morrow" w:date="2016-10-21T02:15:00Z">
        <w:r w:rsidDel="00DD6B14">
          <w:delText xml:space="preserve"> </w:delText>
        </w:r>
        <w:commentRangeEnd w:id="112"/>
        <w:r w:rsidR="00DD6B14" w:rsidDel="00DD6B14">
          <w:rPr>
            <w:rStyle w:val="CommentReference"/>
          </w:rPr>
          <w:commentReference w:id="112"/>
        </w:r>
        <w:r w:rsidDel="00DD6B14">
          <w:delText>Sim</w:delText>
        </w:r>
      </w:del>
      <w:ins w:id="115" w:author="Jayne Morrow" w:date="2016-10-21T02:16:00Z">
        <w:r w:rsidR="00DD6B14">
          <w:t>assessment. This</w:t>
        </w:r>
      </w:ins>
      <w:ins w:id="116" w:author="Jayne Morrow" w:date="2016-10-21T02:15:00Z">
        <w:r w:rsidR="00DD6B14">
          <w:t xml:space="preserve"> study shows, simu</w:t>
        </w:r>
      </w:ins>
      <w:del w:id="117" w:author="Jayne Morrow" w:date="2016-10-21T02:15:00Z">
        <w:r w:rsidDel="00DD6B14">
          <w:delText>i</w:delText>
        </w:r>
      </w:del>
      <w:r>
        <w:t xml:space="preserve">lated data can be used to evaluate the minimal detectable contamiant proportion for specific </w:t>
      </w:r>
      <w:commentRangeStart w:id="118"/>
      <w:r>
        <w:t xml:space="preserve">contaminants of interest using </w:t>
      </w:r>
      <w:commentRangeEnd w:id="118"/>
      <w:r w:rsidR="00DD6B14">
        <w:rPr>
          <w:rStyle w:val="CommentReference"/>
        </w:rPr>
        <w:commentReference w:id="118"/>
      </w:r>
      <w:r>
        <w:t xml:space="preserve">different taxonomic assignment algorithms and databases. </w:t>
      </w:r>
      <w:commentRangeStart w:id="119"/>
      <w:r>
        <w:t>Additionally, sequencing at a higher depth would theoretically result in lower minimum detectable contaminant proportions and potentially increased quantitative accuracy due to the larger sample size (number of sequences).</w:t>
      </w:r>
      <w:commentRangeEnd w:id="119"/>
      <w:r w:rsidR="00DD6B14">
        <w:rPr>
          <w:rStyle w:val="CommentReference"/>
        </w:rPr>
        <w:commentReference w:id="119"/>
      </w:r>
    </w:p>
    <w:p w14:paraId="35981576" w14:textId="77777777" w:rsidR="008818B2" w:rsidRDefault="002B3611">
      <w:pPr>
        <w:pStyle w:val="Heading1"/>
      </w:pPr>
      <w:bookmarkStart w:id="120" w:name="conclusions"/>
      <w:bookmarkEnd w:id="120"/>
      <w:r>
        <w:t>Conclusions</w:t>
      </w:r>
    </w:p>
    <w:p w14:paraId="267C16D3" w14:textId="77777777" w:rsidR="008818B2" w:rsidRDefault="002B3611">
      <w:pPr>
        <w:pStyle w:val="FirstParagraph"/>
      </w:pPr>
      <w:r>
        <w:t xml:space="preserve">With the constant decline in the cost of sequencing, advances in sequence analysis methods, whole genome sequencing combined with a taxonomic assignment algorithm provide a viable alternative to commonly used organismal contaminant dection methods such as culturing, microscopy, and PCR. The method is suitable for detecting organismal contaminants in </w:t>
      </w:r>
      <w:commentRangeStart w:id="121"/>
      <w:r>
        <w:t xml:space="preserve">both genomic DNA and whole cell microbial </w:t>
      </w:r>
      <w:r>
        <w:lastRenderedPageBreak/>
        <w:t xml:space="preserve">materials without </w:t>
      </w:r>
      <w:commentRangeStart w:id="122"/>
      <w:r>
        <w:t xml:space="preserve">requiring any </w:t>
      </w:r>
      <w:r>
        <w:rPr>
          <w:i/>
        </w:rPr>
        <w:t>a priori</w:t>
      </w:r>
      <w:r>
        <w:t xml:space="preserve"> assumptions about the contaminant. </w:t>
      </w:r>
      <w:commentRangeEnd w:id="121"/>
      <w:r w:rsidR="00DD6B14">
        <w:rPr>
          <w:rStyle w:val="CommentReference"/>
        </w:rPr>
        <w:commentReference w:id="121"/>
      </w:r>
      <w:r>
        <w:t xml:space="preserve">Furthermore, the method was shown to detect contaminants making up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proportion of cells in a high-throughput manner. </w:t>
      </w:r>
      <w:commentRangeEnd w:id="122"/>
      <w:r w:rsidR="00DD6B14">
        <w:rPr>
          <w:rStyle w:val="CommentReference"/>
        </w:rPr>
        <w:commentReference w:id="122"/>
      </w:r>
      <w:commentRangeStart w:id="123"/>
      <w:commentRangeStart w:id="124"/>
      <w:r>
        <w:t>Finally, the sequence data generated for organismal contaminant detection can be used to further characterize the material’s genome and potentially identify other characteristics of interest such as the presence of virulence or antibotic resistence genes.</w:t>
      </w:r>
      <w:commentRangeEnd w:id="123"/>
      <w:r w:rsidR="00DD6B14">
        <w:rPr>
          <w:rStyle w:val="CommentReference"/>
        </w:rPr>
        <w:commentReference w:id="123"/>
      </w:r>
      <w:commentRangeEnd w:id="124"/>
      <w:r w:rsidR="00365E74">
        <w:rPr>
          <w:rStyle w:val="CommentReference"/>
        </w:rPr>
        <w:commentReference w:id="124"/>
      </w:r>
    </w:p>
    <w:p w14:paraId="01847705" w14:textId="77777777" w:rsidR="008818B2" w:rsidRDefault="002B3611">
      <w:pPr>
        <w:pStyle w:val="Heading1"/>
      </w:pPr>
      <w:bookmarkStart w:id="126" w:name="acknowledgments"/>
      <w:bookmarkEnd w:id="126"/>
      <w:r>
        <w:t>Acknowledgments</w:t>
      </w:r>
    </w:p>
    <w:p w14:paraId="51D6B08A" w14:textId="77777777" w:rsidR="008818B2" w:rsidRDefault="002B3611">
      <w:pPr>
        <w:pStyle w:val="FirstParagraph"/>
      </w:pPr>
      <w:r>
        <w:t>The authors would like to thanks Dr. Steven Lund for his assistance in developing the study. The Department of Homeland Security (DHS) Science and Technology Directorate supported this work under the Interagency Agreement HSHQPM-12-X-00078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sectPr w:rsidR="008818B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yne Morrow" w:date="2016-10-20T23:47:00Z" w:initials="JM">
    <w:p w14:paraId="53E990DD" w14:textId="77777777" w:rsidR="00A57E98" w:rsidRDefault="00A57E98">
      <w:pPr>
        <w:pStyle w:val="CommentText"/>
      </w:pPr>
      <w:r>
        <w:rPr>
          <w:rStyle w:val="CommentReference"/>
        </w:rPr>
        <w:annotationRef/>
      </w:r>
      <w:r>
        <w:t xml:space="preserve">I’m assuming </w:t>
      </w:r>
      <w:proofErr w:type="gramStart"/>
      <w:r>
        <w:t>you  are</w:t>
      </w:r>
      <w:proofErr w:type="gramEnd"/>
      <w:r>
        <w:t xml:space="preserve"> intentionally leaving out purity – you may want to state how this work would contribute to broader efforts to assess purity in the background.</w:t>
      </w:r>
    </w:p>
    <w:p w14:paraId="42675610" w14:textId="77777777" w:rsidR="00A57E98" w:rsidRDefault="00A57E98">
      <w:pPr>
        <w:pStyle w:val="CommentText"/>
      </w:pPr>
    </w:p>
    <w:p w14:paraId="115D6D3F" w14:textId="77777777" w:rsidR="00A57E98" w:rsidRDefault="00A57E98">
      <w:pPr>
        <w:pStyle w:val="CommentText"/>
      </w:pPr>
      <w:r>
        <w:t>You will likely need to add an abstract</w:t>
      </w:r>
    </w:p>
  </w:comment>
  <w:comment w:id="2" w:author="Jayne Morrow" w:date="2016-10-20T23:48:00Z" w:initials="JM">
    <w:p w14:paraId="4834BDA9" w14:textId="77777777" w:rsidR="00A57E98" w:rsidRDefault="00A57E98">
      <w:pPr>
        <w:pStyle w:val="CommentText"/>
      </w:pPr>
      <w:r>
        <w:rPr>
          <w:rStyle w:val="CommentReference"/>
        </w:rPr>
        <w:annotationRef/>
      </w:r>
      <w:r>
        <w:t xml:space="preserve">Do you mean sequencing? </w:t>
      </w:r>
    </w:p>
  </w:comment>
  <w:comment w:id="3" w:author="Jayne Morrow" w:date="2016-10-20T23:54:00Z" w:initials="JM">
    <w:p w14:paraId="2A5CE9F1" w14:textId="77777777" w:rsidR="00A57E98" w:rsidRDefault="00A57E98">
      <w:pPr>
        <w:pStyle w:val="CommentText"/>
      </w:pPr>
      <w:r>
        <w:rPr>
          <w:rStyle w:val="CommentReference"/>
        </w:rPr>
        <w:annotationRef/>
      </w:r>
      <w:r>
        <w:t>You should have a sentence in between that discusses the types of contaminants that are often encountered in complex samples.  I’d recommend you start this paragraph with a sentence on contaminants not shotgun sequencing.  I’d start with defining a bit of background on what contaminants can be a problem, why you need to look for them and the value of being able to find contaminants you anticipate (known) versus those that are truly unknown.  That will sent up your 4</w:t>
      </w:r>
      <w:r w:rsidRPr="008A0D0A">
        <w:rPr>
          <w:vertAlign w:val="superscript"/>
        </w:rPr>
        <w:t>th</w:t>
      </w:r>
      <w:r>
        <w:t xml:space="preserve"> sentence in this paragraph.  Types of contaminants you might anticipate would be cell debris, sample collection and processing debris, foreign DNA and contaminant nucleic acid and proteins.  </w:t>
      </w:r>
    </w:p>
  </w:comment>
  <w:comment w:id="10" w:author="Jayne Morrow" w:date="2016-10-20T23:58:00Z" w:initials="JM">
    <w:p w14:paraId="49878B75" w14:textId="77777777" w:rsidR="00A57E98" w:rsidRDefault="00A57E98">
      <w:pPr>
        <w:pStyle w:val="CommentText"/>
      </w:pPr>
      <w:r>
        <w:rPr>
          <w:rStyle w:val="CommentReference"/>
        </w:rPr>
        <w:annotationRef/>
      </w:r>
      <w:r>
        <w:t xml:space="preserve">I have no idea what this is?  If we are going to use this language to talk about other organism DNA we need to define.  Alternatively, you could state foreign nucleic acids.  You didn’t really investigate non prokaryotic DNAs – did you use this language to accommodate the phage? If so, you could just state microbial and when talking about the single microorganisms you could talk about bacteria </w:t>
      </w:r>
    </w:p>
  </w:comment>
  <w:comment w:id="19" w:author="Jayne Morrow" w:date="2016-10-21T00:24:00Z" w:initials="JM">
    <w:p w14:paraId="19DAAFA5" w14:textId="59817B3F" w:rsidR="00A57E98" w:rsidRDefault="00A57E98">
      <w:pPr>
        <w:pStyle w:val="CommentText"/>
      </w:pPr>
      <w:r>
        <w:rPr>
          <w:rStyle w:val="CommentReference"/>
        </w:rPr>
        <w:annotationRef/>
      </w:r>
      <w:r>
        <w:t xml:space="preserve">I think we need to break up the methods section with subheadings. </w:t>
      </w:r>
    </w:p>
  </w:comment>
  <w:comment w:id="20" w:author="Jayne Morrow" w:date="2016-10-21T00:00:00Z" w:initials="JM">
    <w:p w14:paraId="6FFDD73A" w14:textId="77777777" w:rsidR="00A57E98" w:rsidRDefault="00A57E98">
      <w:pPr>
        <w:pStyle w:val="CommentText"/>
      </w:pPr>
      <w:r>
        <w:rPr>
          <w:rStyle w:val="CommentReference"/>
        </w:rPr>
        <w:annotationRef/>
      </w:r>
      <w:r>
        <w:t xml:space="preserve">Are they all prokaryotic? </w:t>
      </w:r>
    </w:p>
  </w:comment>
  <w:comment w:id="21" w:author="Jayne Morrow" w:date="2016-10-21T00:22:00Z" w:initials="JM">
    <w:p w14:paraId="57908D4A" w14:textId="2E00D9A3" w:rsidR="00A57E98" w:rsidRDefault="00A57E98">
      <w:pPr>
        <w:pStyle w:val="CommentText"/>
      </w:pPr>
      <w:r>
        <w:rPr>
          <w:rStyle w:val="CommentReference"/>
        </w:rPr>
        <w:annotationRef/>
      </w:r>
      <w:r>
        <w:t xml:space="preserve">This is a long and complicated sentence.  Can we break it up into steps? </w:t>
      </w:r>
    </w:p>
  </w:comment>
  <w:comment w:id="24" w:author="Jayne Morrow" w:date="2016-10-21T00:22:00Z" w:initials="JM">
    <w:p w14:paraId="71AA0952" w14:textId="7018DF5A" w:rsidR="00A57E98" w:rsidRDefault="00A57E98">
      <w:pPr>
        <w:pStyle w:val="CommentText"/>
      </w:pPr>
      <w:r>
        <w:rPr>
          <w:rStyle w:val="CommentReference"/>
        </w:rPr>
        <w:annotationRef/>
      </w:r>
      <w:r>
        <w:t xml:space="preserve">How do you know this is the best approximate? </w:t>
      </w:r>
    </w:p>
  </w:comment>
  <w:comment w:id="28" w:author="Jayne Morrow" w:date="2016-10-21T00:30:00Z" w:initials="JM">
    <w:p w14:paraId="3971EA10" w14:textId="1E6EE28A" w:rsidR="00A57E98" w:rsidRDefault="00A57E98">
      <w:pPr>
        <w:pStyle w:val="CommentText"/>
      </w:pPr>
      <w:r>
        <w:rPr>
          <w:rStyle w:val="CommentReference"/>
        </w:rPr>
        <w:annotationRef/>
      </w:r>
      <w:r>
        <w:t xml:space="preserve">Make sure you sustain this language in the background and discussion  - just be consistent. </w:t>
      </w:r>
    </w:p>
  </w:comment>
  <w:comment w:id="30" w:author="Jayne Morrow" w:date="2016-10-21T00:32:00Z" w:initials="JM">
    <w:p w14:paraId="0A9D22D7" w14:textId="08C7C953" w:rsidR="00A57E98" w:rsidRDefault="00A57E98">
      <w:pPr>
        <w:pStyle w:val="CommentText"/>
      </w:pPr>
      <w:r>
        <w:rPr>
          <w:rStyle w:val="CommentReference"/>
        </w:rPr>
        <w:annotationRef/>
      </w:r>
      <w:r>
        <w:t>Is there any background that we need to provide on what is “representative”?</w:t>
      </w:r>
    </w:p>
  </w:comment>
  <w:comment w:id="31" w:author="Olson, Nathanael David (Fed)" w:date="2016-10-21T12:35:00Z" w:initials="OND(">
    <w:p w14:paraId="3C99AC7E" w14:textId="0511D63E" w:rsidR="00C3445F" w:rsidRDefault="00C3445F">
      <w:pPr>
        <w:pStyle w:val="CommentText"/>
      </w:pPr>
      <w:r>
        <w:rPr>
          <w:rStyle w:val="CommentReference"/>
        </w:rPr>
        <w:annotationRef/>
      </w:r>
      <w:r>
        <w:t>I don’t think so. Tried to use type strains. It is hard to say how representative these strains are relative to this application.</w:t>
      </w:r>
    </w:p>
  </w:comment>
  <w:comment w:id="32" w:author="Jayne Morrow" w:date="2016-10-21T00:58:00Z" w:initials="JM">
    <w:p w14:paraId="610900BA" w14:textId="0C10DA9A" w:rsidR="00A57E98" w:rsidRDefault="00A57E98">
      <w:pPr>
        <w:pStyle w:val="CommentText"/>
      </w:pPr>
      <w:r>
        <w:rPr>
          <w:rStyle w:val="CommentReference"/>
        </w:rPr>
        <w:annotationRef/>
      </w:r>
      <w:r>
        <w:t xml:space="preserve">It might be helpful to have a picture of this and the methods.  It is not easy to follow – a flow chart of the methods would help and side images of what is described here would be great. </w:t>
      </w:r>
    </w:p>
  </w:comment>
  <w:comment w:id="33" w:author="Jayne Morrow" w:date="2016-10-21T01:11:00Z" w:initials="JM">
    <w:p w14:paraId="0D4C03FC" w14:textId="5A345289" w:rsidR="00A57E98" w:rsidRDefault="00A57E98">
      <w:pPr>
        <w:pStyle w:val="CommentText"/>
      </w:pPr>
      <w:r>
        <w:rPr>
          <w:rStyle w:val="CommentReference"/>
        </w:rPr>
        <w:annotationRef/>
      </w:r>
      <w:r>
        <w:t xml:space="preserve">It would really help to have a flow chart image for the methods that gives a cartoon example of the reads and comparison etc. </w:t>
      </w:r>
    </w:p>
  </w:comment>
  <w:comment w:id="35" w:author="Jayne Morrow" w:date="2016-10-21T01:12:00Z" w:initials="JM">
    <w:p w14:paraId="244F3C3F" w14:textId="4B56C783" w:rsidR="00A57E98" w:rsidRDefault="00A57E98">
      <w:pPr>
        <w:pStyle w:val="CommentText"/>
      </w:pPr>
      <w:r>
        <w:rPr>
          <w:rStyle w:val="CommentReference"/>
        </w:rPr>
        <w:annotationRef/>
      </w:r>
      <w:r>
        <w:t xml:space="preserve">How is this facilitated with this tool?  This doesn’t make sense to me – how does the Docker container with installed pipeline dependencies give you repeatability and transparency?  Can you describe it? </w:t>
      </w:r>
    </w:p>
  </w:comment>
  <w:comment w:id="38" w:author="Jayne Morrow" w:date="2016-10-21T01:23:00Z" w:initials="JM">
    <w:p w14:paraId="1C15FEFD" w14:textId="2CD0AE5D" w:rsidR="00A57E98" w:rsidRDefault="00A57E98">
      <w:pPr>
        <w:pStyle w:val="CommentText"/>
      </w:pPr>
      <w:r>
        <w:rPr>
          <w:rStyle w:val="CommentReference"/>
        </w:rPr>
        <w:annotationRef/>
      </w:r>
      <w:r>
        <w:t>What does this mean?  Why not just say foreign DNA and where you derived it from and why you chose that source early on in the paper?  I think you will lose momentum in the paper trying to define this and there isn’t value in it without having a full breadth of different organisms including eukaryotic species and viruses</w:t>
      </w:r>
    </w:p>
  </w:comment>
  <w:comment w:id="39" w:author="Jayne Morrow" w:date="2016-10-21T01:25:00Z" w:initials="JM">
    <w:p w14:paraId="5CBDFF40" w14:textId="2029B7E3" w:rsidR="00A57E98" w:rsidRDefault="00A57E98">
      <w:pPr>
        <w:pStyle w:val="CommentText"/>
      </w:pPr>
      <w:r>
        <w:rPr>
          <w:rStyle w:val="CommentReference"/>
        </w:rPr>
        <w:annotationRef/>
      </w:r>
      <w:r>
        <w:t xml:space="preserve">For the discussion, what is the context for this number?  Is this a good number?  Is 99% acceptable for calling something the same thing?  I’m asking as it adds context to the work and should be discussed in the discussion- it should also be mentioned in the introduction.  What is the relevance of this work?  Its not just picking up background DNA from some other source but also ruling out potential contaminants that may be included in a attribution case. </w:t>
      </w:r>
    </w:p>
  </w:comment>
  <w:comment w:id="40" w:author="Jayne Morrow" w:date="2016-10-21T01:27:00Z" w:initials="JM">
    <w:p w14:paraId="7B8042F9" w14:textId="53BA709B" w:rsidR="00A57E98" w:rsidRDefault="00A57E98">
      <w:pPr>
        <w:pStyle w:val="CommentText"/>
      </w:pPr>
      <w:r>
        <w:rPr>
          <w:rStyle w:val="CommentReference"/>
        </w:rPr>
        <w:annotationRef/>
      </w:r>
      <w:r>
        <w:t xml:space="preserve">What does this mean?  Do the contaminants translate into defining these genera?  Or do you mean that these genera had false positive contaminants that could be attributed to something else?  I’m not sure. </w:t>
      </w:r>
    </w:p>
  </w:comment>
  <w:comment w:id="41" w:author="Jayne Morrow" w:date="2016-10-21T01:28:00Z" w:initials="JM">
    <w:p w14:paraId="327ECAAB" w14:textId="22749933" w:rsidR="00A57E98" w:rsidRDefault="00A57E98">
      <w:pPr>
        <w:pStyle w:val="CommentText"/>
      </w:pPr>
      <w:r>
        <w:rPr>
          <w:rStyle w:val="CommentReference"/>
        </w:rPr>
        <w:annotationRef/>
      </w:r>
      <w:r>
        <w:t xml:space="preserve">Please define the types of contaminants and subdivide the sections appropriately. </w:t>
      </w:r>
    </w:p>
  </w:comment>
  <w:comment w:id="42" w:author="Jayne Morrow" w:date="2016-10-21T01:29:00Z" w:initials="JM">
    <w:p w14:paraId="6E2601FB" w14:textId="3EA4E924" w:rsidR="00A57E98" w:rsidRDefault="00A57E98">
      <w:pPr>
        <w:pStyle w:val="CommentText"/>
      </w:pPr>
      <w:r>
        <w:rPr>
          <w:rStyle w:val="CommentReference"/>
        </w:rPr>
        <w:annotationRef/>
      </w:r>
      <w:r>
        <w:t>This is really important for the discussion- it adds a great deal of context to the challenges we have with databases and how this work can be helpful.</w:t>
      </w:r>
    </w:p>
  </w:comment>
  <w:comment w:id="43" w:author="Jayne Morrow" w:date="2016-10-21T01:30:00Z" w:initials="JM">
    <w:p w14:paraId="5790D754" w14:textId="05E1E23E" w:rsidR="00A57E98" w:rsidRDefault="00A57E98">
      <w:pPr>
        <w:pStyle w:val="CommentText"/>
      </w:pPr>
      <w:r>
        <w:rPr>
          <w:rStyle w:val="CommentReference"/>
        </w:rPr>
        <w:annotationRef/>
      </w:r>
      <w:r>
        <w:t xml:space="preserve">Does your data indicate this or the reference allude to the possibility?  </w:t>
      </w:r>
      <w:proofErr w:type="spellStart"/>
      <w:r>
        <w:t>Ie</w:t>
      </w:r>
      <w:proofErr w:type="spellEnd"/>
      <w:r>
        <w:t xml:space="preserve">. Are your data confirming the reference or the other way around? If your data are confirming an existing publication you should also discuss that in the discussion.  It is a demonstration of your technique. </w:t>
      </w:r>
    </w:p>
  </w:comment>
  <w:comment w:id="44" w:author="Jayne Morrow" w:date="2016-10-21T01:32:00Z" w:initials="JM">
    <w:p w14:paraId="45B1080A" w14:textId="29D357A4" w:rsidR="00A57E98" w:rsidRDefault="00A57E98">
      <w:pPr>
        <w:pStyle w:val="CommentText"/>
      </w:pPr>
      <w:r>
        <w:rPr>
          <w:rStyle w:val="CommentReference"/>
        </w:rPr>
        <w:annotationRef/>
      </w:r>
      <w:r>
        <w:t xml:space="preserve">Please carefully define the type of contaminants at the beginning of this section then subdivide the section for each time to make it easier to follow.  Please provide some context to the type of false positive contaminants in the discussion and intro.  We should not be surprised by these results in the results section.  You need to provide more information on the types of contaminants in the background so the context for these results has been established and can then be discussed. </w:t>
      </w:r>
    </w:p>
  </w:comment>
  <w:comment w:id="45" w:author="Jayne Morrow" w:date="2016-10-21T01:33:00Z" w:initials="JM">
    <w:p w14:paraId="2BD5F8E9" w14:textId="0E714F70" w:rsidR="00A57E98" w:rsidRDefault="00A57E98">
      <w:pPr>
        <w:pStyle w:val="CommentText"/>
      </w:pPr>
      <w:r>
        <w:rPr>
          <w:rStyle w:val="CommentReference"/>
        </w:rPr>
        <w:annotationRef/>
      </w:r>
      <w:r>
        <w:t xml:space="preserve">This is fascinating as there is a discussion in the literature using phage to ID organisms.  Since this isn’t a new discussion you should discuss your results in light of phage.  You should also set up this section in the intro sharing the background discussion on how phage information and location within the genome can be used for typing and selectivity.  </w:t>
      </w:r>
    </w:p>
  </w:comment>
  <w:comment w:id="46" w:author="Jayne Morrow" w:date="2016-10-21T01:35:00Z" w:initials="JM">
    <w:p w14:paraId="0BF00C66" w14:textId="282BA987" w:rsidR="00A57E98" w:rsidRDefault="00A57E98">
      <w:pPr>
        <w:pStyle w:val="CommentText"/>
      </w:pPr>
      <w:r>
        <w:rPr>
          <w:rStyle w:val="CommentReference"/>
        </w:rPr>
        <w:annotationRef/>
      </w:r>
      <w:r>
        <w:t xml:space="preserve">You state this as it is a small problem.  THIS IS HUGE!  Think about the implications for large databases and authenticating the data.  What does your work indicate and how should that be discussed? </w:t>
      </w:r>
    </w:p>
  </w:comment>
  <w:comment w:id="47" w:author="Jayne Morrow" w:date="2016-10-21T01:36:00Z" w:initials="JM">
    <w:p w14:paraId="2E136E58" w14:textId="57376365" w:rsidR="00A57E98" w:rsidRDefault="00A57E98">
      <w:pPr>
        <w:pStyle w:val="CommentText"/>
      </w:pPr>
      <w:r>
        <w:rPr>
          <w:rStyle w:val="CommentReference"/>
        </w:rPr>
        <w:annotationRef/>
      </w:r>
      <w:r>
        <w:t xml:space="preserve">Again – this is big.  How do we fix all of the databases?  What needs to be done to verify?  You can discuss this in the discussion- data authentication and options for work in this space. </w:t>
      </w:r>
    </w:p>
  </w:comment>
  <w:comment w:id="48" w:author="Jayne Morrow" w:date="2016-10-21T01:37:00Z" w:initials="JM">
    <w:p w14:paraId="02ECF8EE" w14:textId="6FF0F2C8" w:rsidR="00A57E98" w:rsidRDefault="00A57E98">
      <w:pPr>
        <w:pStyle w:val="CommentText"/>
      </w:pPr>
      <w:r>
        <w:rPr>
          <w:rStyle w:val="CommentReference"/>
        </w:rPr>
        <w:annotationRef/>
      </w:r>
      <w:r>
        <w:t>These are not results- this is the discussion- please move it</w:t>
      </w:r>
    </w:p>
  </w:comment>
  <w:comment w:id="50" w:author="Jayne Morrow" w:date="2016-10-21T01:45:00Z" w:initials="JM">
    <w:p w14:paraId="3AA1AFBF" w14:textId="00F14DD4" w:rsidR="00A57E98" w:rsidRDefault="00A57E98">
      <w:pPr>
        <w:pStyle w:val="CommentText"/>
      </w:pPr>
      <w:r>
        <w:rPr>
          <w:rStyle w:val="CommentReference"/>
        </w:rPr>
        <w:annotationRef/>
      </w:r>
      <w:r>
        <w:t xml:space="preserve">Shouldn’t part of this be in the methods? </w:t>
      </w:r>
    </w:p>
  </w:comment>
  <w:comment w:id="51" w:author="Olson, Nathanael David (Fed)" w:date="2016-10-21T12:56:00Z" w:initials="OND(">
    <w:p w14:paraId="51FCA97E" w14:textId="4284F2FB" w:rsidR="007D6D31" w:rsidRDefault="007D6D31">
      <w:pPr>
        <w:pStyle w:val="CommentText"/>
      </w:pPr>
      <w:r>
        <w:rPr>
          <w:rStyle w:val="CommentReference"/>
        </w:rPr>
        <w:annotationRef/>
      </w:r>
      <w:r>
        <w:t xml:space="preserve">This information is in the methods I am stating it here to remind the reader. It is reads as new the methods section </w:t>
      </w:r>
      <w:r w:rsidR="00937A44">
        <w:t>needs revision.</w:t>
      </w:r>
    </w:p>
  </w:comment>
  <w:comment w:id="68" w:author="Jayne Morrow" w:date="2016-10-21T01:47:00Z" w:initials="JM">
    <w:p w14:paraId="6B9839E2" w14:textId="7D985E9A" w:rsidR="00A57E98" w:rsidRDefault="00A57E98">
      <w:pPr>
        <w:pStyle w:val="CommentText"/>
      </w:pPr>
      <w:r>
        <w:rPr>
          <w:rStyle w:val="CommentReference"/>
        </w:rPr>
        <w:annotationRef/>
      </w:r>
      <w:r>
        <w:t>What “materials” did you evaluate? Be cautious in word usage – you evaluated DNA sequence data in-silico</w:t>
      </w:r>
    </w:p>
  </w:comment>
  <w:comment w:id="77" w:author="Jayne Morrow" w:date="2016-10-21T01:53:00Z" w:initials="JM">
    <w:p w14:paraId="1A9EB54C" w14:textId="06255955" w:rsidR="00A57E98" w:rsidRDefault="00A57E98">
      <w:pPr>
        <w:pStyle w:val="CommentText"/>
      </w:pPr>
      <w:r>
        <w:rPr>
          <w:rStyle w:val="CommentReference"/>
        </w:rPr>
        <w:annotationRef/>
      </w:r>
      <w:r>
        <w:t>What are you referring to as the material?  Please be consistent throughout</w:t>
      </w:r>
    </w:p>
  </w:comment>
  <w:comment w:id="85" w:author="Jayne Morrow" w:date="2016-10-21T01:55:00Z" w:initials="JM">
    <w:p w14:paraId="14972B8E" w14:textId="764A0B54" w:rsidR="00A57E98" w:rsidRDefault="00A57E98">
      <w:pPr>
        <w:pStyle w:val="CommentText"/>
      </w:pPr>
      <w:r>
        <w:rPr>
          <w:rStyle w:val="CommentReference"/>
        </w:rPr>
        <w:annotationRef/>
      </w:r>
      <w:r>
        <w:t xml:space="preserve">You will want to cut and paste into a spell checker.  There are a number of places where misspelled words are not caught in this format. Spell check doesn’t see them – perhaps you have it as unformatted text? </w:t>
      </w:r>
    </w:p>
  </w:comment>
  <w:comment w:id="91" w:author="Jayne Morrow" w:date="2016-10-21T01:56:00Z" w:initials="JM">
    <w:p w14:paraId="3728ACEF" w14:textId="6422F04F" w:rsidR="00A57E98" w:rsidRDefault="00A57E98">
      <w:pPr>
        <w:pStyle w:val="CommentText"/>
      </w:pPr>
      <w:r>
        <w:rPr>
          <w:rStyle w:val="CommentReference"/>
        </w:rPr>
        <w:annotationRef/>
      </w:r>
      <w:r>
        <w:t>Spell check again</w:t>
      </w:r>
    </w:p>
  </w:comment>
  <w:comment w:id="95" w:author="Jayne Morrow" w:date="2016-10-21T01:57:00Z" w:initials="JM">
    <w:p w14:paraId="2B69F54C" w14:textId="55909C62" w:rsidR="00A57E98" w:rsidRDefault="00A57E98">
      <w:pPr>
        <w:pStyle w:val="CommentText"/>
      </w:pPr>
      <w:r>
        <w:rPr>
          <w:rStyle w:val="CommentReference"/>
        </w:rPr>
        <w:annotationRef/>
      </w:r>
      <w:r>
        <w:t xml:space="preserve">What relevance does this have behind it?  It doesn’t mean anything to the reader without that relevance – please use discussion and background to cover why this is important. </w:t>
      </w:r>
    </w:p>
  </w:comment>
  <w:comment w:id="98" w:author="Jayne Morrow" w:date="2016-10-21T01:59:00Z" w:initials="JM">
    <w:p w14:paraId="1BAB5718" w14:textId="7F771EE6" w:rsidR="00A57E98" w:rsidRDefault="00A57E98">
      <w:pPr>
        <w:pStyle w:val="CommentText"/>
      </w:pPr>
      <w:r>
        <w:rPr>
          <w:rStyle w:val="CommentReference"/>
        </w:rPr>
        <w:annotationRef/>
      </w:r>
      <w:r>
        <w:t xml:space="preserve">What?  Can you break this up into steps in different sentences? </w:t>
      </w:r>
    </w:p>
  </w:comment>
  <w:comment w:id="100" w:author="Jayne Morrow" w:date="2016-10-21T01:59:00Z" w:initials="JM">
    <w:p w14:paraId="17E95585" w14:textId="41C6C418" w:rsidR="00A57E98" w:rsidRDefault="00A57E98">
      <w:pPr>
        <w:pStyle w:val="CommentText"/>
      </w:pPr>
      <w:r>
        <w:rPr>
          <w:rStyle w:val="CommentReference"/>
        </w:rPr>
        <w:annotationRef/>
      </w:r>
      <w:r>
        <w:t xml:space="preserve">Again, this is big and you need to discuss the implications here.  What does this mean for the databases and effort to authenticate data? </w:t>
      </w:r>
    </w:p>
  </w:comment>
  <w:comment w:id="101" w:author="Jayne Morrow" w:date="2016-10-21T02:00:00Z" w:initials="JM">
    <w:p w14:paraId="015D93FB" w14:textId="468E2D51" w:rsidR="00A57E98" w:rsidRDefault="00A57E98">
      <w:pPr>
        <w:pStyle w:val="CommentText"/>
      </w:pPr>
      <w:r>
        <w:rPr>
          <w:rStyle w:val="CommentReference"/>
        </w:rPr>
        <w:annotationRef/>
      </w:r>
      <w:r>
        <w:t>How?  Make sure to explain why this is important.  This is a significant finding of your work.  Make it clear what the implications are.</w:t>
      </w:r>
    </w:p>
  </w:comment>
  <w:comment w:id="102" w:author="Jayne Morrow" w:date="2016-10-21T02:04:00Z" w:initials="JM">
    <w:p w14:paraId="576D5DAE" w14:textId="5028432D" w:rsidR="00A57E98" w:rsidRDefault="00A57E98">
      <w:pPr>
        <w:pStyle w:val="CommentText"/>
      </w:pPr>
      <w:r>
        <w:rPr>
          <w:rStyle w:val="CommentReference"/>
        </w:rPr>
        <w:annotationRef/>
      </w:r>
      <w:r>
        <w:t>This is a fragment- why is the relevance application specific?  Can you give examples of where it matters and where it doesn’t matter</w:t>
      </w:r>
    </w:p>
  </w:comment>
  <w:comment w:id="103" w:author="Jayne Morrow" w:date="2016-10-21T02:05:00Z" w:initials="JM">
    <w:p w14:paraId="67424996" w14:textId="6608E995" w:rsidR="00A57E98" w:rsidRDefault="00A57E98">
      <w:pPr>
        <w:pStyle w:val="CommentText"/>
      </w:pPr>
      <w:r>
        <w:rPr>
          <w:rStyle w:val="CommentReference"/>
        </w:rPr>
        <w:annotationRef/>
      </w:r>
      <w:r>
        <w:t xml:space="preserve">But what is the average database and what are the implications if it is not well curated?  What does the average reader need to know? What does it mean to the average research group, clinical lab, regulatory body, attribution agency?  </w:t>
      </w:r>
    </w:p>
  </w:comment>
  <w:comment w:id="104" w:author="Jayne Morrow" w:date="2016-10-21T02:10:00Z" w:initials="JM">
    <w:p w14:paraId="7EF5EA7E" w14:textId="02FE2B44" w:rsidR="00A57E98" w:rsidRDefault="00A57E98">
      <w:pPr>
        <w:pStyle w:val="CommentText"/>
      </w:pPr>
      <w:r>
        <w:rPr>
          <w:rStyle w:val="CommentReference"/>
        </w:rPr>
        <w:annotationRef/>
      </w:r>
      <w:r>
        <w:t xml:space="preserve">How much will it vary and why is that important? Please discuss these statements. </w:t>
      </w:r>
    </w:p>
  </w:comment>
  <w:comment w:id="105" w:author="Jayne Morrow" w:date="2016-10-21T02:12:00Z" w:initials="JM">
    <w:p w14:paraId="6BCE7A1C" w14:textId="17DC8C3A" w:rsidR="00A57E98" w:rsidRDefault="00A57E98">
      <w:pPr>
        <w:pStyle w:val="CommentText"/>
      </w:pPr>
      <w:r>
        <w:rPr>
          <w:rStyle w:val="CommentReference"/>
        </w:rPr>
        <w:annotationRef/>
      </w:r>
      <w:r>
        <w:t xml:space="preserve">Is this a good idea?  To put an assumption in a paper when it is not part of a method?  I think a reviewer will come back at us to clarify with data demonstrating that a longer sequence does allow for the better discrimination.  </w:t>
      </w:r>
    </w:p>
  </w:comment>
  <w:comment w:id="106" w:author="Jayne Morrow" w:date="2016-10-21T02:12:00Z" w:initials="JM">
    <w:p w14:paraId="02FC4B57" w14:textId="559A270D" w:rsidR="00A57E98" w:rsidRDefault="00A57E98">
      <w:pPr>
        <w:pStyle w:val="CommentText"/>
      </w:pPr>
      <w:r>
        <w:rPr>
          <w:rStyle w:val="CommentReference"/>
        </w:rPr>
        <w:annotationRef/>
      </w:r>
      <w:r>
        <w:t xml:space="preserve">What does this mean? </w:t>
      </w:r>
    </w:p>
  </w:comment>
  <w:comment w:id="107" w:author="Jayne Morrow" w:date="2016-10-21T02:13:00Z" w:initials="JM">
    <w:p w14:paraId="15D9128A" w14:textId="45372E58" w:rsidR="00A57E98" w:rsidRDefault="00A57E98">
      <w:pPr>
        <w:pStyle w:val="CommentText"/>
      </w:pPr>
      <w:r>
        <w:rPr>
          <w:rStyle w:val="CommentReference"/>
        </w:rPr>
        <w:annotationRef/>
      </w:r>
      <w:r>
        <w:t xml:space="preserve">This is the first time you are mentioning this.  It doesn’t really come up in the background.  I think we need to define why this is important in the “known” versus “unknown” contaminants. </w:t>
      </w:r>
    </w:p>
  </w:comment>
  <w:comment w:id="108" w:author="Jayne Morrow" w:date="2016-10-21T02:13:00Z" w:initials="JM">
    <w:p w14:paraId="70F9BB9C" w14:textId="7391CFAC" w:rsidR="00A57E98" w:rsidRDefault="00A57E98">
      <w:pPr>
        <w:pStyle w:val="CommentText"/>
      </w:pPr>
      <w:r>
        <w:rPr>
          <w:rStyle w:val="CommentReference"/>
        </w:rPr>
        <w:annotationRef/>
      </w:r>
      <w:r>
        <w:t xml:space="preserve">Why?  Please discuss. </w:t>
      </w:r>
    </w:p>
  </w:comment>
  <w:comment w:id="109" w:author="Jayne Morrow" w:date="2016-10-21T02:14:00Z" w:initials="JM">
    <w:p w14:paraId="3BD8E708" w14:textId="2405D7D9" w:rsidR="00A57E98" w:rsidRDefault="00A57E98">
      <w:pPr>
        <w:pStyle w:val="CommentText"/>
      </w:pPr>
      <w:r>
        <w:rPr>
          <w:rStyle w:val="CommentReference"/>
        </w:rPr>
        <w:annotationRef/>
      </w:r>
      <w:r>
        <w:t xml:space="preserve">This is a result not a discussion.  What does this mean?  </w:t>
      </w:r>
      <w:r w:rsidR="00DD6B14">
        <w:t xml:space="preserve">What does it tell us relative to what people need and want to know? </w:t>
      </w:r>
    </w:p>
  </w:comment>
  <w:comment w:id="110" w:author="Jayne Morrow" w:date="2016-10-21T02:14:00Z" w:initials="JM">
    <w:p w14:paraId="0F3673AE" w14:textId="331800BA" w:rsidR="00DD6B14" w:rsidRDefault="00DD6B14">
      <w:pPr>
        <w:pStyle w:val="CommentText"/>
      </w:pPr>
      <w:r>
        <w:rPr>
          <w:rStyle w:val="CommentReference"/>
        </w:rPr>
        <w:annotationRef/>
      </w:r>
      <w:r>
        <w:t xml:space="preserve">I don’t know what this phrase means.  </w:t>
      </w:r>
    </w:p>
  </w:comment>
  <w:comment w:id="111" w:author="Jayne Morrow" w:date="2016-10-21T02:15:00Z" w:initials="JM">
    <w:p w14:paraId="3AE0B4B1" w14:textId="44C4401B" w:rsidR="00DD6B14" w:rsidRDefault="00DD6B14">
      <w:pPr>
        <w:pStyle w:val="CommentText"/>
      </w:pPr>
      <w:r>
        <w:rPr>
          <w:rStyle w:val="CommentReference"/>
        </w:rPr>
        <w:annotationRef/>
      </w:r>
      <w:r>
        <w:t>What does this mean?  What is a report of analysis?  You haven’t given any of that background yet.  You need to lay the foundation for this in the introduction so we are looking for it in the discussion</w:t>
      </w:r>
    </w:p>
  </w:comment>
  <w:comment w:id="112" w:author="Jayne Morrow" w:date="2016-10-21T02:15:00Z" w:initials="JM">
    <w:p w14:paraId="65E257AF" w14:textId="1E0B60B1" w:rsidR="00DD6B14" w:rsidRDefault="00DD6B14">
      <w:pPr>
        <w:pStyle w:val="CommentText"/>
      </w:pPr>
      <w:r>
        <w:rPr>
          <w:rStyle w:val="CommentReference"/>
        </w:rPr>
        <w:annotationRef/>
      </w:r>
      <w:r>
        <w:t>fragment</w:t>
      </w:r>
    </w:p>
  </w:comment>
  <w:comment w:id="118" w:author="Jayne Morrow" w:date="2016-10-21T02:16:00Z" w:initials="JM">
    <w:p w14:paraId="2BD025A6" w14:textId="0EBF1B75" w:rsidR="00DD6B14" w:rsidRDefault="00DD6B14">
      <w:pPr>
        <w:pStyle w:val="CommentText"/>
      </w:pPr>
      <w:r>
        <w:rPr>
          <w:rStyle w:val="CommentReference"/>
        </w:rPr>
        <w:annotationRef/>
      </w:r>
      <w:r>
        <w:t xml:space="preserve">Is this all you can say?  What about unknown contaminants? </w:t>
      </w:r>
    </w:p>
  </w:comment>
  <w:comment w:id="119" w:author="Jayne Morrow" w:date="2016-10-21T02:17:00Z" w:initials="JM">
    <w:p w14:paraId="52495DF6" w14:textId="2B8D59A8" w:rsidR="00DD6B14" w:rsidRDefault="00DD6B14">
      <w:pPr>
        <w:pStyle w:val="CommentText"/>
      </w:pPr>
      <w:r>
        <w:rPr>
          <w:rStyle w:val="CommentReference"/>
        </w:rPr>
        <w:annotationRef/>
      </w:r>
      <w:r>
        <w:t xml:space="preserve">This is a discussion piece of the methods and what can be done in the wet lab versus in-silico.  If you can somehow facilitate this in-silico to evaluate this statement then you will be asked to evaluate it by reviewers. </w:t>
      </w:r>
    </w:p>
  </w:comment>
  <w:comment w:id="121" w:author="Jayne Morrow" w:date="2016-10-21T02:19:00Z" w:initials="JM">
    <w:p w14:paraId="420E83F6" w14:textId="4550E9DF" w:rsidR="00DD6B14" w:rsidRDefault="00DD6B14">
      <w:pPr>
        <w:pStyle w:val="CommentText"/>
      </w:pPr>
      <w:r>
        <w:rPr>
          <w:rStyle w:val="CommentReference"/>
        </w:rPr>
        <w:annotationRef/>
      </w:r>
      <w:r>
        <w:t xml:space="preserve">This is one of your most significant demonstrations yet it only really comes out in the conclusions.  Please move this up to discussion and discuss it- implications and what should be done to determine if it is important/viable/useful. You will also need to set it up in the intro  </w:t>
      </w:r>
    </w:p>
  </w:comment>
  <w:comment w:id="122" w:author="Jayne Morrow" w:date="2016-10-21T02:20:00Z" w:initials="JM">
    <w:p w14:paraId="0BDF0B8E" w14:textId="766F13A2" w:rsidR="00DD6B14" w:rsidRDefault="00DD6B14">
      <w:pPr>
        <w:pStyle w:val="CommentText"/>
      </w:pPr>
      <w:r>
        <w:rPr>
          <w:rStyle w:val="CommentReference"/>
        </w:rPr>
        <w:annotationRef/>
      </w:r>
      <w:r>
        <w:t>Again, relevance of this number?</w:t>
      </w:r>
    </w:p>
  </w:comment>
  <w:comment w:id="123" w:author="Jayne Morrow" w:date="2016-10-21T02:21:00Z" w:initials="JM">
    <w:p w14:paraId="485917B6" w14:textId="2DF07283" w:rsidR="00DD6B14" w:rsidRDefault="00DD6B14">
      <w:pPr>
        <w:pStyle w:val="CommentText"/>
      </w:pPr>
      <w:r>
        <w:rPr>
          <w:rStyle w:val="CommentReference"/>
        </w:rPr>
        <w:annotationRef/>
      </w:r>
      <w:r>
        <w:t xml:space="preserve">This is a total surprise.  Are you recommending additional sequencing?  Are you recommending all samples be sequenced just because (like all NIST SRMs?) I’m totally confused by this.  How does this connect to the results and discussion? </w:t>
      </w:r>
    </w:p>
  </w:comment>
  <w:comment w:id="124" w:author="Olson, Nathanael David (Fed)" w:date="2016-10-21T13:16:00Z" w:initials="OND(">
    <w:p w14:paraId="474C12C9" w14:textId="2A5A12F0" w:rsidR="00365E74" w:rsidRDefault="00365E74">
      <w:pPr>
        <w:pStyle w:val="CommentText"/>
      </w:pPr>
      <w:r>
        <w:rPr>
          <w:rStyle w:val="CommentReference"/>
        </w:rPr>
        <w:annotationRef/>
      </w:r>
      <w:r>
        <w:t xml:space="preserve">My thinking </w:t>
      </w:r>
      <w:r w:rsidR="009A03B6">
        <w:t xml:space="preserve">was that the same data used to evaluate material purity can also be used for other analysis, helping to justify the cost of </w:t>
      </w:r>
      <w:r w:rsidR="009A03B6">
        <w:t>sequencing.</w:t>
      </w:r>
      <w:bookmarkStart w:id="125" w:name="_GoBack"/>
      <w:bookmarkEnd w:id="12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D6D3F" w15:done="0"/>
  <w15:commentEx w15:paraId="4834BDA9" w15:done="0"/>
  <w15:commentEx w15:paraId="2A5CE9F1" w15:done="0"/>
  <w15:commentEx w15:paraId="49878B75" w15:done="0"/>
  <w15:commentEx w15:paraId="19DAAFA5" w15:done="0"/>
  <w15:commentEx w15:paraId="6FFDD73A" w15:done="0"/>
  <w15:commentEx w15:paraId="57908D4A" w15:done="0"/>
  <w15:commentEx w15:paraId="71AA0952" w15:done="0"/>
  <w15:commentEx w15:paraId="3971EA10" w15:done="0"/>
  <w15:commentEx w15:paraId="0A9D22D7" w15:done="0"/>
  <w15:commentEx w15:paraId="3C99AC7E" w15:paraIdParent="0A9D22D7" w15:done="0"/>
  <w15:commentEx w15:paraId="610900BA" w15:done="0"/>
  <w15:commentEx w15:paraId="0D4C03FC" w15:done="0"/>
  <w15:commentEx w15:paraId="244F3C3F" w15:done="0"/>
  <w15:commentEx w15:paraId="1C15FEFD" w15:done="0"/>
  <w15:commentEx w15:paraId="5CBDFF40" w15:done="0"/>
  <w15:commentEx w15:paraId="7B8042F9" w15:done="0"/>
  <w15:commentEx w15:paraId="327ECAAB" w15:done="0"/>
  <w15:commentEx w15:paraId="6E2601FB" w15:done="0"/>
  <w15:commentEx w15:paraId="5790D754" w15:done="0"/>
  <w15:commentEx w15:paraId="45B1080A" w15:done="0"/>
  <w15:commentEx w15:paraId="2BD5F8E9" w15:done="0"/>
  <w15:commentEx w15:paraId="0BF00C66" w15:done="0"/>
  <w15:commentEx w15:paraId="2E136E58" w15:done="0"/>
  <w15:commentEx w15:paraId="02ECF8EE" w15:done="0"/>
  <w15:commentEx w15:paraId="3AA1AFBF" w15:done="0"/>
  <w15:commentEx w15:paraId="51FCA97E" w15:paraIdParent="3AA1AFBF" w15:done="0"/>
  <w15:commentEx w15:paraId="6B9839E2" w15:done="0"/>
  <w15:commentEx w15:paraId="1A9EB54C" w15:done="0"/>
  <w15:commentEx w15:paraId="14972B8E" w15:done="0"/>
  <w15:commentEx w15:paraId="3728ACEF" w15:done="0"/>
  <w15:commentEx w15:paraId="2B69F54C" w15:done="0"/>
  <w15:commentEx w15:paraId="1BAB5718" w15:done="0"/>
  <w15:commentEx w15:paraId="17E95585" w15:done="0"/>
  <w15:commentEx w15:paraId="015D93FB" w15:done="0"/>
  <w15:commentEx w15:paraId="576D5DAE" w15:done="0"/>
  <w15:commentEx w15:paraId="67424996" w15:done="0"/>
  <w15:commentEx w15:paraId="7EF5EA7E" w15:done="0"/>
  <w15:commentEx w15:paraId="6BCE7A1C" w15:done="0"/>
  <w15:commentEx w15:paraId="02FC4B57" w15:done="0"/>
  <w15:commentEx w15:paraId="15D9128A" w15:done="0"/>
  <w15:commentEx w15:paraId="70F9BB9C" w15:done="0"/>
  <w15:commentEx w15:paraId="3BD8E708" w15:done="0"/>
  <w15:commentEx w15:paraId="0F3673AE" w15:done="0"/>
  <w15:commentEx w15:paraId="3AE0B4B1" w15:done="0"/>
  <w15:commentEx w15:paraId="65E257AF" w15:done="0"/>
  <w15:commentEx w15:paraId="2BD025A6" w15:done="0"/>
  <w15:commentEx w15:paraId="52495DF6" w15:done="0"/>
  <w15:commentEx w15:paraId="420E83F6" w15:done="0"/>
  <w15:commentEx w15:paraId="0BDF0B8E" w15:done="0"/>
  <w15:commentEx w15:paraId="485917B6" w15:done="0"/>
  <w15:commentEx w15:paraId="474C12C9" w15:paraIdParent="485917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F1C4D" w14:textId="77777777" w:rsidR="00A57E98" w:rsidRDefault="00A57E98">
      <w:pPr>
        <w:spacing w:after="0"/>
      </w:pPr>
      <w:r>
        <w:separator/>
      </w:r>
    </w:p>
  </w:endnote>
  <w:endnote w:type="continuationSeparator" w:id="0">
    <w:p w14:paraId="03863188" w14:textId="77777777" w:rsidR="00A57E98" w:rsidRDefault="00A57E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E9BCD" w14:textId="77777777" w:rsidR="00A57E98" w:rsidRDefault="00A57E98">
      <w:r>
        <w:separator/>
      </w:r>
    </w:p>
  </w:footnote>
  <w:footnote w:type="continuationSeparator" w:id="0">
    <w:p w14:paraId="3ABB667D" w14:textId="77777777" w:rsidR="00A57E98" w:rsidRDefault="00A57E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FCC4EF"/>
    <w:multiLevelType w:val="multilevel"/>
    <w:tmpl w:val="1A128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4B87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son, Nathanael David (Fed)">
    <w15:presenceInfo w15:providerId="None" w15:userId="Olson, Nathanael David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B4"/>
    <w:rsid w:val="00011C8B"/>
    <w:rsid w:val="002B3611"/>
    <w:rsid w:val="002F7851"/>
    <w:rsid w:val="0030779A"/>
    <w:rsid w:val="00365E74"/>
    <w:rsid w:val="003D233D"/>
    <w:rsid w:val="004C1EA4"/>
    <w:rsid w:val="004E29B3"/>
    <w:rsid w:val="00590D07"/>
    <w:rsid w:val="007758A7"/>
    <w:rsid w:val="00784D58"/>
    <w:rsid w:val="007B659A"/>
    <w:rsid w:val="007D6D31"/>
    <w:rsid w:val="008818B2"/>
    <w:rsid w:val="008A0D0A"/>
    <w:rsid w:val="008D6863"/>
    <w:rsid w:val="00937A44"/>
    <w:rsid w:val="009A03B6"/>
    <w:rsid w:val="009D56E6"/>
    <w:rsid w:val="00A57E98"/>
    <w:rsid w:val="00B86B75"/>
    <w:rsid w:val="00BA01BD"/>
    <w:rsid w:val="00BC48D5"/>
    <w:rsid w:val="00C3445F"/>
    <w:rsid w:val="00C36279"/>
    <w:rsid w:val="00D6388E"/>
    <w:rsid w:val="00DD6B14"/>
    <w:rsid w:val="00E315A3"/>
    <w:rsid w:val="00F42E69"/>
    <w:rsid w:val="00FA6C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83B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C1EA4"/>
    <w:pPr>
      <w:spacing w:after="0"/>
    </w:pPr>
    <w:rPr>
      <w:rFonts w:ascii="Lucida Grande" w:hAnsi="Lucida Grande"/>
      <w:sz w:val="18"/>
      <w:szCs w:val="18"/>
    </w:rPr>
  </w:style>
  <w:style w:type="character" w:customStyle="1" w:styleId="BalloonTextChar">
    <w:name w:val="Balloon Text Char"/>
    <w:basedOn w:val="DefaultParagraphFont"/>
    <w:link w:val="BalloonText"/>
    <w:rsid w:val="004C1EA4"/>
    <w:rPr>
      <w:rFonts w:ascii="Lucida Grande" w:hAnsi="Lucida Grande"/>
      <w:sz w:val="18"/>
      <w:szCs w:val="18"/>
    </w:rPr>
  </w:style>
  <w:style w:type="character" w:styleId="CommentReference">
    <w:name w:val="annotation reference"/>
    <w:basedOn w:val="DefaultParagraphFont"/>
    <w:rsid w:val="008A0D0A"/>
    <w:rPr>
      <w:sz w:val="18"/>
      <w:szCs w:val="18"/>
    </w:rPr>
  </w:style>
  <w:style w:type="paragraph" w:styleId="CommentText">
    <w:name w:val="annotation text"/>
    <w:basedOn w:val="Normal"/>
    <w:link w:val="CommentTextChar"/>
    <w:rsid w:val="008A0D0A"/>
  </w:style>
  <w:style w:type="character" w:customStyle="1" w:styleId="CommentTextChar">
    <w:name w:val="Comment Text Char"/>
    <w:basedOn w:val="DefaultParagraphFont"/>
    <w:link w:val="CommentText"/>
    <w:rsid w:val="008A0D0A"/>
  </w:style>
  <w:style w:type="paragraph" w:styleId="CommentSubject">
    <w:name w:val="annotation subject"/>
    <w:basedOn w:val="CommentText"/>
    <w:next w:val="CommentText"/>
    <w:link w:val="CommentSubjectChar"/>
    <w:rsid w:val="008A0D0A"/>
    <w:rPr>
      <w:b/>
      <w:bCs/>
      <w:sz w:val="20"/>
      <w:szCs w:val="20"/>
    </w:rPr>
  </w:style>
  <w:style w:type="character" w:customStyle="1" w:styleId="CommentSubjectChar">
    <w:name w:val="Comment Subject Char"/>
    <w:basedOn w:val="CommentTextChar"/>
    <w:link w:val="CommentSubject"/>
    <w:rsid w:val="008A0D0A"/>
    <w:rPr>
      <w:b/>
      <w:bCs/>
      <w:sz w:val="20"/>
      <w:szCs w:val="20"/>
    </w:rPr>
  </w:style>
  <w:style w:type="paragraph" w:styleId="Revision">
    <w:name w:val="Revision"/>
    <w:hidden/>
    <w:rsid w:val="00DD6B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pathoscope.bumc.bu.edu/data/nt_ti.fa.gz" TargetMode="External"/><Relationship Id="rId20" Type="http://schemas.openxmlformats.org/officeDocument/2006/relationships/image" Target="media/image5.emf"/><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http://www.ncbi.nlm.nih.gov/genbank/" TargetMode="External"/><Relationship Id="rId11" Type="http://schemas.openxmlformats.org/officeDocument/2006/relationships/hyperlink" Target="https://samtools.github.io/hts-specs/SAMv1.pdf" TargetMode="External"/><Relationship Id="rId12" Type="http://schemas.openxmlformats.org/officeDocument/2006/relationships/hyperlink" Target="www.docker.com" TargetMode="External"/><Relationship Id="rId13" Type="http://schemas.openxmlformats.org/officeDocument/2006/relationships/hyperlink" Target="www.registry.hub.docker.com/u/natedolson/docker-pathoscope/" TargetMode="External"/><Relationship Id="rId14" Type="http://schemas.openxmlformats.org/officeDocument/2006/relationships/hyperlink" Target="https://github.com/nate-d-olson/genomic_purity" TargetMode="External"/><Relationship Id="rId15" Type="http://schemas.openxmlformats.org/officeDocument/2006/relationships/hyperlink" Target="https://github.com/nate-d-olson/genomic_purity_analysis" TargetMode="External"/><Relationship Id="rId16" Type="http://schemas.openxmlformats.org/officeDocument/2006/relationships/image" Target="media/image1.emf"/><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3825</Words>
  <Characters>21805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NIST</Company>
  <LinksUpToDate>false</LinksUpToDate>
  <CharactersWithSpaces>25579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cp:lastModifiedBy>Olson, Nathanael David (Fed)</cp:lastModifiedBy>
  <cp:revision>9</cp:revision>
  <dcterms:created xsi:type="dcterms:W3CDTF">2016-10-21T03:45:00Z</dcterms:created>
  <dcterms:modified xsi:type="dcterms:W3CDTF">2016-10-21T18:55:00Z</dcterms:modified>
</cp:coreProperties>
</file>