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0D5A9" w14:textId="77777777" w:rsidR="00126525" w:rsidRDefault="00CE75B3">
      <w:pPr>
        <w:pStyle w:val="Heading1"/>
      </w:pPr>
      <w:bookmarkStart w:id="0" w:name="introduction"/>
      <w:bookmarkEnd w:id="0"/>
      <w:commentRangeStart w:id="1"/>
      <w:r>
        <w:t>Introduction</w:t>
      </w:r>
      <w:commentRangeEnd w:id="1"/>
      <w:r w:rsidR="00637BFE">
        <w:rPr>
          <w:rStyle w:val="CommentReference"/>
          <w:rFonts w:asciiTheme="minorHAnsi" w:eastAsiaTheme="minorHAnsi" w:hAnsiTheme="minorHAnsi" w:cstheme="minorBidi"/>
          <w:b w:val="0"/>
          <w:bCs w:val="0"/>
          <w:color w:val="auto"/>
        </w:rPr>
        <w:commentReference w:id="1"/>
      </w:r>
    </w:p>
    <w:p w14:paraId="66615B48" w14:textId="77777777" w:rsidR="00637BFE" w:rsidRDefault="009A429A" w:rsidP="00E32C33">
      <w:pPr>
        <w:pStyle w:val="FirstParagraph"/>
      </w:pPr>
      <w:r>
        <w:t>M</w:t>
      </w:r>
      <w:r w:rsidR="00AB1579">
        <w:t xml:space="preserve">icrobial materials such as cells and </w:t>
      </w:r>
      <w:r>
        <w:t xml:space="preserve">extracted </w:t>
      </w:r>
      <w:r w:rsidR="00637BFE">
        <w:t>genomic</w:t>
      </w:r>
      <w:r w:rsidR="00AB1579">
        <w:t xml:space="preserve"> DNA </w:t>
      </w:r>
      <w:r>
        <w:t xml:space="preserve">from a presumably “pure” culture </w:t>
      </w:r>
      <w:r w:rsidR="00AB1579">
        <w:t xml:space="preserve">should ideally be free of organismal contaminants.  </w:t>
      </w:r>
      <w:r w:rsidR="00637BFE">
        <w:t xml:space="preserve">However, high sensitivity detection methods including polymerase chain reaction (PCR) and next generation sequencing (NGS) can detect organismal contaminants previously undetectable by traditional microbiology methods such as culturing, biochemical tests, and microscopy.  Characterizing </w:t>
      </w:r>
      <w:r>
        <w:t xml:space="preserve">and reducing the level of </w:t>
      </w:r>
      <w:r w:rsidR="00637BFE">
        <w:t xml:space="preserve">these contaminants is critical </w:t>
      </w:r>
      <w:r>
        <w:t>to ensuring high quality microbial materials are used to populate sequence databases, for mock communities used to validate metagenomic methods, to validate biodetection assays, and for basic research using model systems.</w:t>
      </w:r>
      <w:r w:rsidRPr="009A429A">
        <w:t xml:space="preserve"> </w:t>
      </w:r>
      <w:r>
        <w:t>General contaminant assessment is also needed for the characterization of microbial reference materials, where contaminant profiles allow users to properly determine whether the material is suitable for their application.  In addition to organismal contaminants in the material itself, PCR and NGS can also detect reagent impurities</w:t>
      </w:r>
      <w:r w:rsidR="00E32C33">
        <w:t>, highlighting the need to differentiate material and reagent contaminants</w:t>
      </w:r>
      <w:r>
        <w:t xml:space="preserve">.  Issues related to reagent contaminants have been well documented and addressed with negative controls, improved methods for removing contaminants, and post-processing of sequence data.  However, contaminants in microbial materials, as found in non-axenic cellular materials or genomic materials with foreign DNA, </w:t>
      </w:r>
      <w:commentRangeStart w:id="2"/>
      <w:r>
        <w:t>have only been addressed in data processing</w:t>
      </w:r>
      <w:commentRangeEnd w:id="2"/>
      <w:r>
        <w:rPr>
          <w:rStyle w:val="CommentReference"/>
        </w:rPr>
        <w:commentReference w:id="2"/>
      </w:r>
      <w:r>
        <w:t>.</w:t>
      </w:r>
      <w:bookmarkStart w:id="3" w:name="_GoBack"/>
      <w:bookmarkEnd w:id="3"/>
    </w:p>
    <w:p w14:paraId="1E2A4056" w14:textId="77E02EB2" w:rsidR="00126525" w:rsidRDefault="00CE75B3" w:rsidP="00447772">
      <w:pPr>
        <w:pStyle w:val="FirstParagraph"/>
      </w:pPr>
      <w:r>
        <w:t xml:space="preserve">Current </w:t>
      </w:r>
      <w:ins w:id="4" w:author="Lin, Nancy (Fed)" w:date="2017-02-22T10:35:00Z">
        <w:r w:rsidR="00E32C33">
          <w:t xml:space="preserve">approaches </w:t>
        </w:r>
      </w:ins>
      <w:del w:id="5" w:author="Lin, Nancy (Fed)" w:date="2017-02-22T10:35:00Z">
        <w:r w:rsidDel="00E32C33">
          <w:delText xml:space="preserve">methods </w:delText>
        </w:r>
      </w:del>
      <w:r>
        <w:t xml:space="preserve">for detecting contaminants in microbial materials </w:t>
      </w:r>
      <w:ins w:id="6" w:author="Lin, Nancy (Fed)" w:date="2017-02-22T10:35:00Z">
        <w:r w:rsidR="00E32C33">
          <w:t xml:space="preserve">typically </w:t>
        </w:r>
      </w:ins>
      <w:r>
        <w:t xml:space="preserve">rely on </w:t>
      </w:r>
      <w:del w:id="7" w:author="Lin, Nancy (Fed)" w:date="2017-02-22T10:39:00Z">
        <w:r w:rsidDel="00E32C33">
          <w:delText xml:space="preserve">traditional </w:delText>
        </w:r>
      </w:del>
      <w:r>
        <w:t xml:space="preserve">methods such as culture, microscopy, </w:t>
      </w:r>
      <w:del w:id="8" w:author="Lin, Nancy (Fed)" w:date="2017-02-22T10:35:00Z">
        <w:r w:rsidDel="00E32C33">
          <w:delText xml:space="preserve">and </w:delText>
        </w:r>
      </w:del>
      <w:ins w:id="9" w:author="Lin, Nancy (Fed)" w:date="2017-02-22T10:35:00Z">
        <w:r w:rsidR="00E32C33">
          <w:t xml:space="preserve">or </w:t>
        </w:r>
      </w:ins>
      <w:r>
        <w:t xml:space="preserve">PCR. Culture and microscopy-based methods lack the required sensitivity for </w:t>
      </w:r>
      <w:ins w:id="10" w:author="Lin, Nancy (Fed)" w:date="2017-02-22T10:34:00Z">
        <w:r w:rsidR="00E32C33">
          <w:t xml:space="preserve">microbial materials being used in </w:t>
        </w:r>
      </w:ins>
      <w:r>
        <w:t>NGS and PCR applications, are not appropriate for genomic DNA materials, and assume the contaminants are phenotypically distinct from the material they contaminate. While PCR-based methods can detect contaminants in genomic DNA, the methods are limited as they can only detect specific</w:t>
      </w:r>
      <w:del w:id="11" w:author="Lin, Nancy (Fed)" w:date="2017-02-22T10:34:00Z">
        <w:r w:rsidDel="00E32C33">
          <w:delText>i</w:delText>
        </w:r>
      </w:del>
      <w:r>
        <w:t>ally targeted contaminants and are not amenable to high-throughput applications</w:t>
      </w:r>
      <w:del w:id="12" w:author="Lin, Nancy (Fed)" w:date="2017-02-22T10:08:00Z">
        <w:r w:rsidDel="00AB1579">
          <w:delText xml:space="preserve"> </w:delText>
        </w:r>
      </w:del>
      <w:r>
        <w:t>. In contrast to these methods, shotgun metagenomic methods can be used to detect contaminants in both cell cultures and genomic DNA materials while only requiring the contaminant has sequencing reads that differentiate it from the material strain.</w:t>
      </w:r>
    </w:p>
    <w:p w14:paraId="55F2D8E4" w14:textId="77777777" w:rsidR="00126525" w:rsidRDefault="00126525" w:rsidP="00E32C33">
      <w:pPr>
        <w:pStyle w:val="BodyText"/>
      </w:pPr>
      <w:bookmarkStart w:id="13" w:name="methods"/>
      <w:bookmarkStart w:id="14" w:name="simulating-sequencing-data"/>
      <w:bookmarkStart w:id="15" w:name="assessing-taxonomic-composition"/>
      <w:bookmarkStart w:id="16" w:name="contaminant-detection-assessment"/>
      <w:bookmarkStart w:id="17" w:name="bioinformatics-pipeline"/>
      <w:bookmarkStart w:id="18" w:name="results"/>
      <w:bookmarkStart w:id="19" w:name="baseline-assessment-using-individual-gen"/>
      <w:bookmarkStart w:id="20" w:name="contaminant-detection-assessment-1"/>
      <w:bookmarkStart w:id="21" w:name="discussion"/>
      <w:bookmarkStart w:id="22" w:name="conclusions"/>
      <w:bookmarkStart w:id="23" w:name="acknowledgments"/>
      <w:bookmarkEnd w:id="13"/>
      <w:bookmarkEnd w:id="14"/>
      <w:bookmarkEnd w:id="15"/>
      <w:bookmarkEnd w:id="16"/>
      <w:bookmarkEnd w:id="17"/>
      <w:bookmarkEnd w:id="18"/>
      <w:bookmarkEnd w:id="19"/>
      <w:bookmarkEnd w:id="20"/>
      <w:bookmarkEnd w:id="21"/>
      <w:bookmarkEnd w:id="22"/>
      <w:bookmarkEnd w:id="23"/>
    </w:p>
    <w:sectPr w:rsidR="0012652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in, Nancy (Fed)" w:date="2017-02-22T10:12:00Z" w:initials="LN(">
    <w:p w14:paraId="74810C3B" w14:textId="77777777" w:rsidR="00637BFE" w:rsidRDefault="00637BFE">
      <w:pPr>
        <w:pStyle w:val="CommentText"/>
      </w:pPr>
      <w:r>
        <w:rPr>
          <w:rStyle w:val="CommentReference"/>
        </w:rPr>
        <w:annotationRef/>
      </w:r>
      <w:r>
        <w:t xml:space="preserve">A possible reorganization of these first </w:t>
      </w:r>
      <w:r w:rsidR="00E32C33">
        <w:t>two</w:t>
      </w:r>
      <w:r>
        <w:t xml:space="preserve"> paragraphs.  </w:t>
      </w:r>
    </w:p>
    <w:p w14:paraId="15BF29AC" w14:textId="77777777" w:rsidR="00637BFE" w:rsidRDefault="00637BFE">
      <w:pPr>
        <w:pStyle w:val="CommentText"/>
      </w:pPr>
    </w:p>
    <w:p w14:paraId="61AE773C" w14:textId="77777777" w:rsidR="00637BFE" w:rsidRDefault="00637BFE">
      <w:pPr>
        <w:pStyle w:val="CommentText"/>
      </w:pPr>
      <w:r>
        <w:t>First paragraph – why we should care about contaminants.</w:t>
      </w:r>
      <w:r w:rsidR="00E32C33">
        <w:t xml:space="preserve">  I rewrote this one, rearranging some of your sentences and then adding a few more.  The refs weren’t here in the word version, but I know you have them in the pdf version.</w:t>
      </w:r>
    </w:p>
    <w:p w14:paraId="7D212B22" w14:textId="77777777" w:rsidR="00637BFE" w:rsidRDefault="00637BFE">
      <w:pPr>
        <w:pStyle w:val="CommentText"/>
      </w:pPr>
    </w:p>
    <w:p w14:paraId="7C80BE98" w14:textId="77777777" w:rsidR="00637BFE" w:rsidRDefault="00637BFE">
      <w:pPr>
        <w:pStyle w:val="CommentText"/>
      </w:pPr>
      <w:r>
        <w:t>Second paragraph – how current methods to detect contaminants fall short</w:t>
      </w:r>
    </w:p>
  </w:comment>
  <w:comment w:id="2" w:author="Lin, Nancy (Fed)" w:date="2017-02-22T10:29:00Z" w:initials="LN(">
    <w:p w14:paraId="721CC82C" w14:textId="77777777" w:rsidR="009A429A" w:rsidRDefault="009A429A">
      <w:pPr>
        <w:pStyle w:val="CommentText"/>
      </w:pPr>
      <w:r>
        <w:rPr>
          <w:rStyle w:val="CommentReference"/>
        </w:rPr>
        <w:annotationRef/>
      </w:r>
      <w:r>
        <w:t>Not sure what this means</w:t>
      </w:r>
      <w:r w:rsidR="00E32C33">
        <w:t xml:space="preserve"> – contaminants have only been addressed in data processing?  But the next paragraph says there are current methods for detecting contaminants.  So I think this sentence needs to be more specific in regard to what in particular related to contaminants in materials has only been addressed with data processing.  </w:t>
      </w: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80BE98" w15:done="0"/>
  <w15:commentEx w15:paraId="721CC8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ECA81" w14:textId="77777777" w:rsidR="00C16845" w:rsidRDefault="00C16845">
      <w:pPr>
        <w:spacing w:after="0"/>
      </w:pPr>
      <w:r>
        <w:separator/>
      </w:r>
    </w:p>
  </w:endnote>
  <w:endnote w:type="continuationSeparator" w:id="0">
    <w:p w14:paraId="00E5DDDB" w14:textId="77777777" w:rsidR="00C16845" w:rsidRDefault="00C168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D3178" w14:textId="77777777" w:rsidR="00C16845" w:rsidRDefault="00C16845">
      <w:r>
        <w:separator/>
      </w:r>
    </w:p>
  </w:footnote>
  <w:footnote w:type="continuationSeparator" w:id="0">
    <w:p w14:paraId="7F88AC93" w14:textId="77777777" w:rsidR="00C16845" w:rsidRDefault="00C168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9EC4299"/>
    <w:multiLevelType w:val="multilevel"/>
    <w:tmpl w:val="FF6459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7B8ED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 Nancy (Fed)">
    <w15:presenceInfo w15:providerId="AD" w15:userId="S-1-5-21-1908027396-2059629336-315576832-13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69EB"/>
    <w:rsid w:val="00126525"/>
    <w:rsid w:val="00447772"/>
    <w:rsid w:val="004E29B3"/>
    <w:rsid w:val="00590D07"/>
    <w:rsid w:val="00637BFE"/>
    <w:rsid w:val="00784D58"/>
    <w:rsid w:val="008D6863"/>
    <w:rsid w:val="009A429A"/>
    <w:rsid w:val="00AB1579"/>
    <w:rsid w:val="00B86B75"/>
    <w:rsid w:val="00BC48D5"/>
    <w:rsid w:val="00C16845"/>
    <w:rsid w:val="00C36279"/>
    <w:rsid w:val="00CE75B3"/>
    <w:rsid w:val="00D809C0"/>
    <w:rsid w:val="00E315A3"/>
    <w:rsid w:val="00E32C33"/>
    <w:rsid w:val="00ED02E6"/>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C1A8"/>
  <w15:docId w15:val="{B6049A6F-0C77-4CC8-AFEC-D30FBEB5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AB157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B1579"/>
    <w:rPr>
      <w:rFonts w:ascii="Segoe UI" w:hAnsi="Segoe UI" w:cs="Segoe UI"/>
      <w:sz w:val="18"/>
      <w:szCs w:val="18"/>
    </w:rPr>
  </w:style>
  <w:style w:type="character" w:styleId="CommentReference">
    <w:name w:val="annotation reference"/>
    <w:basedOn w:val="DefaultParagraphFont"/>
    <w:semiHidden/>
    <w:unhideWhenUsed/>
    <w:rsid w:val="00637BFE"/>
    <w:rPr>
      <w:sz w:val="16"/>
      <w:szCs w:val="16"/>
    </w:rPr>
  </w:style>
  <w:style w:type="paragraph" w:styleId="CommentText">
    <w:name w:val="annotation text"/>
    <w:basedOn w:val="Normal"/>
    <w:link w:val="CommentTextChar"/>
    <w:semiHidden/>
    <w:unhideWhenUsed/>
    <w:rsid w:val="00637BFE"/>
    <w:rPr>
      <w:sz w:val="20"/>
      <w:szCs w:val="20"/>
    </w:rPr>
  </w:style>
  <w:style w:type="character" w:customStyle="1" w:styleId="CommentTextChar">
    <w:name w:val="Comment Text Char"/>
    <w:basedOn w:val="DefaultParagraphFont"/>
    <w:link w:val="CommentText"/>
    <w:semiHidden/>
    <w:rsid w:val="00637BFE"/>
    <w:rPr>
      <w:sz w:val="20"/>
      <w:szCs w:val="20"/>
    </w:rPr>
  </w:style>
  <w:style w:type="paragraph" w:styleId="CommentSubject">
    <w:name w:val="annotation subject"/>
    <w:basedOn w:val="CommentText"/>
    <w:next w:val="CommentText"/>
    <w:link w:val="CommentSubjectChar"/>
    <w:semiHidden/>
    <w:unhideWhenUsed/>
    <w:rsid w:val="00637BFE"/>
    <w:rPr>
      <w:b/>
      <w:bCs/>
    </w:rPr>
  </w:style>
  <w:style w:type="character" w:customStyle="1" w:styleId="CommentSubjectChar">
    <w:name w:val="Comment Subject Char"/>
    <w:basedOn w:val="CommentTextChar"/>
    <w:link w:val="CommentSubject"/>
    <w:semiHidden/>
    <w:rsid w:val="00637BFE"/>
    <w:rPr>
      <w:b/>
      <w:bCs/>
      <w:sz w:val="20"/>
      <w:szCs w:val="20"/>
    </w:rPr>
  </w:style>
  <w:style w:type="paragraph" w:styleId="Revision">
    <w:name w:val="Revision"/>
    <w:hidden/>
    <w:semiHidden/>
    <w:rsid w:val="00E32C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353</Words>
  <Characters>2018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Using metagenomic methods to detect organismal contaminants in microbial materials.</vt:lpstr>
    </vt:vector>
  </TitlesOfParts>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metagenomic methods to detect organismal contaminants in microbial materials.</dc:title>
  <dc:creator>Nathan D. Olson;Justin Zook;Jayne Morrow;Nancy Lin</dc:creator>
  <cp:lastModifiedBy>Olson, Nathanael David (Fed)</cp:lastModifiedBy>
  <cp:revision>2</cp:revision>
  <dcterms:created xsi:type="dcterms:W3CDTF">2017-03-03T18:08:00Z</dcterms:created>
  <dcterms:modified xsi:type="dcterms:W3CDTF">2017-03-03T18:08:00Z</dcterms:modified>
</cp:coreProperties>
</file>