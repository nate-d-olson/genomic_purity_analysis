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AAE4A" w14:textId="77777777" w:rsidR="006312AD" w:rsidRDefault="004E417C">
      <w:pPr>
        <w:spacing w:before="11"/>
        <w:ind w:left="860"/>
        <w:rPr>
          <w:rFonts w:ascii="Arial"/>
          <w:b/>
          <w:sz w:val="40"/>
        </w:rPr>
      </w:pPr>
      <w:r>
        <w:rPr>
          <w:rFonts w:ascii="Arial"/>
          <w:sz w:val="10"/>
        </w:rPr>
        <w:t xml:space="preserve">1       </w:t>
      </w:r>
      <w:r>
        <w:rPr>
          <w:rFonts w:ascii="Arial"/>
          <w:b/>
          <w:sz w:val="40"/>
        </w:rPr>
        <w:t>Method for evaluating genomic material</w:t>
      </w:r>
    </w:p>
    <w:p w14:paraId="751D029A" w14:textId="77777777" w:rsidR="006312AD" w:rsidRDefault="004E417C">
      <w:pPr>
        <w:spacing w:before="38"/>
        <w:ind w:left="860"/>
        <w:rPr>
          <w:rFonts w:ascii="Arial"/>
          <w:b/>
          <w:sz w:val="40"/>
        </w:rPr>
      </w:pPr>
      <w:proofErr w:type="gramStart"/>
      <w:r>
        <w:rPr>
          <w:rFonts w:ascii="Arial"/>
          <w:sz w:val="10"/>
        </w:rPr>
        <w:t xml:space="preserve">2       </w:t>
      </w:r>
      <w:r>
        <w:rPr>
          <w:rFonts w:ascii="Arial"/>
          <w:b/>
          <w:sz w:val="40"/>
        </w:rPr>
        <w:t>purity</w:t>
      </w:r>
      <w:proofErr w:type="gramEnd"/>
      <w:r>
        <w:rPr>
          <w:rFonts w:ascii="Arial"/>
          <w:b/>
          <w:sz w:val="40"/>
        </w:rPr>
        <w:t xml:space="preserve"> using whole genome sequencing</w:t>
      </w:r>
    </w:p>
    <w:p w14:paraId="74F9D736" w14:textId="77777777" w:rsidR="006312AD" w:rsidRDefault="004E417C">
      <w:pPr>
        <w:spacing w:before="38"/>
        <w:ind w:left="860"/>
        <w:rPr>
          <w:rFonts w:ascii="Arial"/>
          <w:b/>
          <w:sz w:val="40"/>
        </w:rPr>
      </w:pPr>
      <w:r>
        <w:rPr>
          <w:rFonts w:ascii="Arial"/>
          <w:sz w:val="10"/>
        </w:rPr>
        <w:t xml:space="preserve">3       </w:t>
      </w:r>
      <w:r>
        <w:rPr>
          <w:rFonts w:ascii="Arial"/>
          <w:b/>
          <w:sz w:val="40"/>
        </w:rPr>
        <w:t>data.</w:t>
      </w:r>
    </w:p>
    <w:p w14:paraId="2FC229D4" w14:textId="77777777" w:rsidR="006312AD" w:rsidRDefault="004E417C">
      <w:pPr>
        <w:spacing w:before="145"/>
        <w:ind w:left="860"/>
        <w:rPr>
          <w:sz w:val="18"/>
        </w:rPr>
      </w:pPr>
      <w:r>
        <w:rPr>
          <w:rFonts w:ascii="Arial"/>
          <w:sz w:val="10"/>
        </w:rPr>
        <w:t xml:space="preserve">4       </w:t>
      </w:r>
      <w:r>
        <w:rPr>
          <w:rFonts w:ascii="Arial"/>
          <w:b/>
          <w:sz w:val="24"/>
        </w:rPr>
        <w:t>Nathan D. Olson</w:t>
      </w:r>
      <w:r>
        <w:rPr>
          <w:position w:val="9"/>
          <w:sz w:val="18"/>
        </w:rPr>
        <w:t>1</w:t>
      </w:r>
      <w:r>
        <w:rPr>
          <w:rFonts w:ascii="Arial"/>
          <w:b/>
          <w:sz w:val="24"/>
        </w:rPr>
        <w:t>, Justin Zook</w:t>
      </w:r>
      <w:r>
        <w:rPr>
          <w:position w:val="9"/>
          <w:sz w:val="18"/>
        </w:rPr>
        <w:t>1</w:t>
      </w:r>
      <w:r>
        <w:rPr>
          <w:rFonts w:ascii="Arial"/>
          <w:b/>
          <w:sz w:val="24"/>
        </w:rPr>
        <w:t>, Jayne Morrow</w:t>
      </w:r>
      <w:r>
        <w:rPr>
          <w:position w:val="9"/>
          <w:sz w:val="18"/>
        </w:rPr>
        <w:t>1</w:t>
      </w:r>
      <w:r>
        <w:rPr>
          <w:rFonts w:ascii="Arial"/>
          <w:b/>
          <w:sz w:val="24"/>
        </w:rPr>
        <w:t>, and Nancy Lin</w:t>
      </w:r>
      <w:r>
        <w:rPr>
          <w:position w:val="9"/>
          <w:sz w:val="18"/>
        </w:rPr>
        <w:t>1</w:t>
      </w:r>
    </w:p>
    <w:p w14:paraId="46CB838E" w14:textId="77777777" w:rsidR="006312AD" w:rsidRDefault="004E417C">
      <w:pPr>
        <w:spacing w:before="186"/>
        <w:ind w:left="860"/>
        <w:rPr>
          <w:rFonts w:ascii="Arial"/>
          <w:b/>
          <w:sz w:val="20"/>
        </w:rPr>
      </w:pPr>
      <w:r>
        <w:rPr>
          <w:rFonts w:ascii="Arial"/>
          <w:sz w:val="10"/>
        </w:rPr>
        <w:t xml:space="preserve">5      </w:t>
      </w:r>
      <w:commentRangeStart w:id="0"/>
      <w:r>
        <w:rPr>
          <w:position w:val="7"/>
          <w:sz w:val="14"/>
        </w:rPr>
        <w:t>1</w:t>
      </w:r>
      <w:proofErr w:type="spellStart"/>
      <w:r>
        <w:rPr>
          <w:rFonts w:ascii="Arial"/>
          <w:b/>
          <w:sz w:val="20"/>
        </w:rPr>
        <w:t>Biosystems</w:t>
      </w:r>
      <w:proofErr w:type="spellEnd"/>
      <w:r>
        <w:rPr>
          <w:rFonts w:ascii="Arial"/>
          <w:b/>
          <w:sz w:val="20"/>
        </w:rPr>
        <w:t xml:space="preserve"> and Biomaterials Division</w:t>
      </w:r>
      <w:commentRangeEnd w:id="0"/>
      <w:r>
        <w:rPr>
          <w:rStyle w:val="CommentReference"/>
        </w:rPr>
        <w:commentReference w:id="0"/>
      </w:r>
      <w:r>
        <w:rPr>
          <w:rFonts w:ascii="Arial"/>
          <w:b/>
          <w:sz w:val="20"/>
        </w:rPr>
        <w:t>, National Institute of Standards and Technology</w:t>
      </w:r>
    </w:p>
    <w:p w14:paraId="0882BAC0" w14:textId="77777777" w:rsidR="006312AD" w:rsidRDefault="006312AD">
      <w:pPr>
        <w:pStyle w:val="BodyText"/>
        <w:spacing w:before="11"/>
        <w:rPr>
          <w:rFonts w:ascii="Arial"/>
          <w:b/>
          <w:sz w:val="27"/>
        </w:rPr>
      </w:pPr>
    </w:p>
    <w:p w14:paraId="1A431B43" w14:textId="77777777" w:rsidR="006312AD" w:rsidRDefault="004E417C">
      <w:pPr>
        <w:spacing w:before="55"/>
        <w:ind w:left="860"/>
        <w:rPr>
          <w:rFonts w:ascii="Arial"/>
          <w:b/>
          <w:sz w:val="24"/>
        </w:rPr>
      </w:pPr>
      <w:r>
        <w:rPr>
          <w:rFonts w:ascii="Arial"/>
          <w:position w:val="4"/>
          <w:sz w:val="10"/>
        </w:rPr>
        <w:t xml:space="preserve">6      </w:t>
      </w:r>
      <w:r>
        <w:rPr>
          <w:rFonts w:ascii="Arial"/>
          <w:b/>
          <w:sz w:val="24"/>
        </w:rPr>
        <w:t>ABSTRACT</w:t>
      </w:r>
    </w:p>
    <w:p w14:paraId="1B79A612" w14:textId="77777777" w:rsidR="006312AD" w:rsidRDefault="006312AD">
      <w:pPr>
        <w:pStyle w:val="BodyText"/>
        <w:spacing w:before="2"/>
        <w:rPr>
          <w:rFonts w:ascii="Arial"/>
          <w:b/>
          <w:sz w:val="25"/>
        </w:rPr>
      </w:pPr>
    </w:p>
    <w:p w14:paraId="24E4B404" w14:textId="77777777" w:rsidR="006312AD" w:rsidRDefault="0053712E">
      <w:pPr>
        <w:spacing w:before="83"/>
        <w:ind w:left="919"/>
        <w:rPr>
          <w:rFonts w:ascii="Arial"/>
          <w:sz w:val="10"/>
        </w:rPr>
      </w:pPr>
      <w:r>
        <w:rPr>
          <w:noProof/>
        </w:rPr>
        <mc:AlternateContent>
          <mc:Choice Requires="wps">
            <w:drawing>
              <wp:anchor distT="0" distB="0" distL="114300" distR="114300" simplePos="0" relativeHeight="251648512" behindDoc="0" locked="0" layoutInCell="1" allowOverlap="1" wp14:anchorId="09A22012" wp14:editId="2BB50B7C">
                <wp:simplePos x="0" y="0"/>
                <wp:positionH relativeFrom="page">
                  <wp:posOffset>1799590</wp:posOffset>
                </wp:positionH>
                <wp:positionV relativeFrom="paragraph">
                  <wp:posOffset>-67310</wp:posOffset>
                </wp:positionV>
                <wp:extent cx="5252720" cy="242570"/>
                <wp:effectExtent l="0" t="0" r="0" b="2540"/>
                <wp:wrapNone/>
                <wp:docPr id="236"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242570"/>
                        </a:xfrm>
                        <a:prstGeom prst="rect">
                          <a:avLst/>
                        </a:prstGeom>
                        <a:solidFill>
                          <a:srgbClr val="F9E8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199C64" w14:textId="77777777" w:rsidR="009532C9" w:rsidRDefault="009532C9">
                            <w:pPr>
                              <w:spacing w:before="114"/>
                              <w:ind w:left="59"/>
                              <w:rPr>
                                <w:rFonts w:ascii="Arial"/>
                                <w:sz w:val="18"/>
                              </w:rPr>
                            </w:pPr>
                            <w:proofErr w:type="gramStart"/>
                            <w:r>
                              <w:rPr>
                                <w:rFonts w:ascii="Arial"/>
                                <w:sz w:val="18"/>
                              </w:rPr>
                              <w:t>Dummy abstract text.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78" o:spid="_x0000_s1026" type="#_x0000_t202" style="position:absolute;left:0;text-align:left;margin-left:141.7pt;margin-top:-5.25pt;width:413.6pt;height:19.1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" fillcolor="#f9e8cf" stroked="f">
                <v:textbox inset="0,0,0,0">
                  <w:txbxContent>
                    <w:p w14:paraId="0B199C64" w14:textId="77777777" w:rsidR="009532C9" w:rsidRDefault="009532C9">
                      <w:pPr>
                        <w:spacing w:before="114"/>
                        <w:ind w:left="59"/>
                        <w:rPr>
                          <w:rFonts w:ascii="Arial"/>
                          <w:sz w:val="18"/>
                        </w:rPr>
                      </w:pPr>
                      <w:proofErr w:type="gramStart"/>
                      <w:r>
                        <w:rPr>
                          <w:rFonts w:ascii="Arial"/>
                          <w:sz w:val="18"/>
                        </w:rPr>
                        <w:t>Dummy abstract text.</w:t>
                      </w:r>
                      <w:proofErr w:type="gramEnd"/>
                    </w:p>
                  </w:txbxContent>
                </v:textbox>
                <w10:wrap anchorx="page"/>
              </v:shape>
            </w:pict>
          </mc:Fallback>
        </mc:AlternateContent>
      </w:r>
      <w:r w:rsidR="004E417C">
        <w:rPr>
          <w:rFonts w:ascii="Arial"/>
          <w:w w:val="99"/>
          <w:sz w:val="10"/>
        </w:rPr>
        <w:t>7</w:t>
      </w:r>
    </w:p>
    <w:p w14:paraId="74DACF1F" w14:textId="77777777" w:rsidR="006312AD" w:rsidRDefault="006312AD">
      <w:pPr>
        <w:pStyle w:val="BodyText"/>
        <w:spacing w:before="0"/>
        <w:rPr>
          <w:rFonts w:ascii="Arial"/>
        </w:rPr>
      </w:pPr>
    </w:p>
    <w:p w14:paraId="0948D805" w14:textId="77777777" w:rsidR="006312AD" w:rsidRDefault="006312AD">
      <w:pPr>
        <w:pStyle w:val="BodyText"/>
        <w:spacing w:before="1"/>
        <w:rPr>
          <w:rFonts w:ascii="Arial"/>
          <w:sz w:val="16"/>
        </w:rPr>
      </w:pPr>
    </w:p>
    <w:p w14:paraId="4A93DFC1" w14:textId="77777777" w:rsidR="006312AD" w:rsidRDefault="004E417C">
      <w:pPr>
        <w:pStyle w:val="BodyText"/>
        <w:tabs>
          <w:tab w:val="left" w:pos="2227"/>
        </w:tabs>
        <w:spacing w:before="0"/>
        <w:ind w:left="860"/>
      </w:pPr>
      <w:r>
        <w:rPr>
          <w:rFonts w:ascii="Arial"/>
          <w:sz w:val="10"/>
        </w:rPr>
        <w:t xml:space="preserve">8     </w:t>
      </w:r>
      <w:r>
        <w:rPr>
          <w:rFonts w:ascii="Arial"/>
          <w:spacing w:val="23"/>
          <w:sz w:val="10"/>
        </w:rPr>
        <w:t xml:space="preserve"> </w:t>
      </w:r>
      <w:r>
        <w:t>Keywords:</w:t>
      </w:r>
      <w:r>
        <w:tab/>
      </w:r>
      <w:proofErr w:type="spellStart"/>
      <w:r>
        <w:t>Biodetection</w:t>
      </w:r>
      <w:proofErr w:type="spellEnd"/>
      <w:r>
        <w:t xml:space="preserve">, </w:t>
      </w:r>
      <w:r>
        <w:rPr>
          <w:spacing w:val="-4"/>
        </w:rPr>
        <w:t xml:space="preserve">Test </w:t>
      </w:r>
      <w:r>
        <w:t>material, Reference material, Purity,</w:t>
      </w:r>
      <w:r>
        <w:rPr>
          <w:spacing w:val="-32"/>
        </w:rPr>
        <w:t xml:space="preserve"> </w:t>
      </w:r>
      <w:r>
        <w:t>Bioinformatics</w:t>
      </w:r>
    </w:p>
    <w:p w14:paraId="25FBC1D6" w14:textId="77777777" w:rsidR="006312AD" w:rsidRDefault="006312AD">
      <w:pPr>
        <w:pStyle w:val="BodyText"/>
        <w:spacing w:before="0"/>
      </w:pPr>
    </w:p>
    <w:p w14:paraId="4647F699" w14:textId="77777777" w:rsidR="006312AD" w:rsidRDefault="006312AD">
      <w:pPr>
        <w:pStyle w:val="BodyText"/>
        <w:spacing w:before="7"/>
      </w:pPr>
    </w:p>
    <w:p w14:paraId="51CC2CD7" w14:textId="77777777" w:rsidR="006312AD" w:rsidRDefault="004E417C">
      <w:pPr>
        <w:spacing w:before="55"/>
        <w:ind w:left="860"/>
        <w:rPr>
          <w:rFonts w:ascii="Arial"/>
          <w:b/>
          <w:sz w:val="24"/>
        </w:rPr>
      </w:pPr>
      <w:r>
        <w:rPr>
          <w:rFonts w:ascii="Arial"/>
          <w:sz w:val="10"/>
        </w:rPr>
        <w:t xml:space="preserve">9      </w:t>
      </w:r>
      <w:r>
        <w:rPr>
          <w:rFonts w:ascii="Arial"/>
          <w:b/>
          <w:sz w:val="24"/>
        </w:rPr>
        <w:t>INTRODUCTION</w:t>
      </w:r>
    </w:p>
    <w:p w14:paraId="20E1051B" w14:textId="77777777" w:rsidR="006312AD" w:rsidRDefault="004E417C">
      <w:pPr>
        <w:pStyle w:val="BodyText"/>
        <w:spacing w:before="111"/>
        <w:ind w:left="804"/>
      </w:pPr>
      <w:r>
        <w:rPr>
          <w:rFonts w:ascii="Arial"/>
          <w:sz w:val="10"/>
        </w:rPr>
        <w:t xml:space="preserve">10       </w:t>
      </w:r>
      <w:r>
        <w:t>Rapid, sensitive and accurate assays for detecting bacterial pathogens in food, water, clinical   samples,</w:t>
      </w:r>
    </w:p>
    <w:p w14:paraId="738D9DD8" w14:textId="77777777" w:rsidR="006312AD" w:rsidRDefault="004E417C">
      <w:pPr>
        <w:pStyle w:val="BodyText"/>
        <w:ind w:left="804"/>
      </w:pPr>
      <w:r>
        <w:rPr>
          <w:rFonts w:ascii="Arial"/>
          <w:sz w:val="10"/>
        </w:rPr>
        <w:t xml:space="preserve">11      </w:t>
      </w:r>
      <w:r>
        <w:t xml:space="preserve">and suspicious </w:t>
      </w:r>
      <w:proofErr w:type="spellStart"/>
      <w:r>
        <w:t>biothreats</w:t>
      </w:r>
      <w:proofErr w:type="spellEnd"/>
      <w:r>
        <w:t xml:space="preserve"> </w:t>
      </w:r>
      <w:del w:id="1" w:author="Justin Zook" w:date="2016-07-15T09:13:00Z">
        <w:r w:rsidDel="004E417C">
          <w:delText xml:space="preserve">is </w:delText>
        </w:r>
      </w:del>
      <w:ins w:id="2" w:author="Justin Zook" w:date="2016-07-15T09:13:00Z">
        <w:r>
          <w:t xml:space="preserve">are </w:t>
        </w:r>
      </w:ins>
      <w:r>
        <w:t xml:space="preserve">critical to public health and safety. </w:t>
      </w:r>
      <w:proofErr w:type="spellStart"/>
      <w:r>
        <w:t>Biodetection</w:t>
      </w:r>
      <w:proofErr w:type="spellEnd"/>
      <w:r>
        <w:t xml:space="preserve"> assays must be evaluated for</w:t>
      </w:r>
    </w:p>
    <w:p w14:paraId="1AED5AC9" w14:textId="77777777" w:rsidR="006312AD" w:rsidRDefault="004E417C">
      <w:pPr>
        <w:pStyle w:val="BodyText"/>
        <w:ind w:left="804"/>
      </w:pPr>
      <w:r>
        <w:rPr>
          <w:rFonts w:ascii="Arial"/>
          <w:sz w:val="10"/>
        </w:rPr>
        <w:t xml:space="preserve">12      </w:t>
      </w:r>
      <w:r>
        <w:t xml:space="preserve">assay sensitivity and specificity prior to deployment </w:t>
      </w:r>
      <w:del w:id="3" w:author="Justin Zook" w:date="2016-07-15T09:14:00Z">
        <w:r w:rsidDel="004E417C">
          <w:delText>as well</w:delText>
        </w:r>
      </w:del>
      <w:ins w:id="4" w:author="Justin Zook" w:date="2016-07-15T09:14:00Z">
        <w:r>
          <w:t>and then</w:t>
        </w:r>
      </w:ins>
      <w:r>
        <w:t xml:space="preserve"> in the hands of the user to instill confidence</w:t>
      </w:r>
    </w:p>
    <w:p w14:paraId="1EC0997A" w14:textId="77777777" w:rsidR="006312AD" w:rsidRDefault="004E417C">
      <w:pPr>
        <w:pStyle w:val="BodyText"/>
        <w:ind w:left="804"/>
      </w:pPr>
      <w:r>
        <w:rPr>
          <w:rFonts w:ascii="Arial"/>
          <w:sz w:val="10"/>
        </w:rPr>
        <w:t xml:space="preserve">13       </w:t>
      </w:r>
      <w:r>
        <w:t>in the actions made based on assay results (</w:t>
      </w:r>
      <w:hyperlink w:anchor="_bookmark15" w:history="1">
        <w:proofErr w:type="spellStart"/>
        <w:r>
          <w:t>Ieven</w:t>
        </w:r>
        <w:proofErr w:type="spellEnd"/>
        <w:r>
          <w:t xml:space="preserve"> et al.</w:t>
        </w:r>
      </w:hyperlink>
      <w:r>
        <w:t xml:space="preserve">, </w:t>
      </w:r>
      <w:hyperlink w:anchor="_bookmark15" w:history="1">
        <w:r>
          <w:t>2013</w:t>
        </w:r>
      </w:hyperlink>
      <w:r>
        <w:t xml:space="preserve">; </w:t>
      </w:r>
      <w:hyperlink w:anchor="_bookmark9" w:history="1">
        <w:r>
          <w:t>Coates et al.</w:t>
        </w:r>
      </w:hyperlink>
      <w:r>
        <w:t xml:space="preserve">, </w:t>
      </w:r>
      <w:hyperlink w:anchor="_bookmark9" w:history="1">
        <w:r>
          <w:t>2011</w:t>
        </w:r>
      </w:hyperlink>
      <w:r>
        <w:t xml:space="preserve">; </w:t>
      </w:r>
      <w:hyperlink w:anchor="_bookmark10" w:history="1">
        <w:r>
          <w:t>EPA</w:t>
        </w:r>
      </w:hyperlink>
      <w:r>
        <w:t xml:space="preserve">, </w:t>
      </w:r>
      <w:hyperlink w:anchor="_bookmark10" w:history="1">
        <w:r>
          <w:t>2004</w:t>
        </w:r>
      </w:hyperlink>
      <w:proofErr w:type="gramStart"/>
      <w:r>
        <w:t xml:space="preserve">;   </w:t>
      </w:r>
      <w:proofErr w:type="gramEnd"/>
      <w:r>
        <w:fldChar w:fldCharType="begin"/>
      </w:r>
      <w:r>
        <w:instrText xml:space="preserve"> HYPERLINK \l "_bookmark16" </w:instrText>
      </w:r>
      <w:r>
        <w:fldChar w:fldCharType="separate"/>
      </w:r>
      <w:r>
        <w:t>ISO/TS</w:t>
      </w:r>
      <w:r>
        <w:fldChar w:fldCharType="end"/>
      </w:r>
      <w:r>
        <w:t>,</w:t>
      </w:r>
    </w:p>
    <w:p w14:paraId="5DCCA999" w14:textId="77777777" w:rsidR="006312AD" w:rsidRDefault="004E417C">
      <w:pPr>
        <w:pStyle w:val="BodyText"/>
        <w:ind w:left="804"/>
      </w:pPr>
      <w:proofErr w:type="gramStart"/>
      <w:r>
        <w:rPr>
          <w:rFonts w:ascii="Arial"/>
          <w:sz w:val="10"/>
        </w:rPr>
        <w:t xml:space="preserve">14       </w:t>
      </w:r>
      <w:hyperlink w:anchor="_bookmark16" w:history="1">
        <w:r>
          <w:t>2010</w:t>
        </w:r>
      </w:hyperlink>
      <w:r>
        <w:t xml:space="preserve">; </w:t>
      </w:r>
      <w:hyperlink w:anchor="_bookmark13" w:history="1">
        <w:r>
          <w:t>Guide</w:t>
        </w:r>
      </w:hyperlink>
      <w:r>
        <w:t xml:space="preserve">, </w:t>
      </w:r>
      <w:hyperlink w:anchor="_bookmark13" w:history="1">
        <w:r>
          <w:t>1998</w:t>
        </w:r>
      </w:hyperlink>
      <w:r>
        <w:t xml:space="preserve">; </w:t>
      </w:r>
      <w:hyperlink w:anchor="_bookmark11" w:history="1">
        <w:proofErr w:type="spellStart"/>
        <w:r>
          <w:t>Feldsine</w:t>
        </w:r>
        <w:proofErr w:type="spellEnd"/>
        <w:r>
          <w:t xml:space="preserve"> et al.</w:t>
        </w:r>
      </w:hyperlink>
      <w:r>
        <w:t xml:space="preserve">, </w:t>
      </w:r>
      <w:hyperlink w:anchor="_bookmark11" w:history="1">
        <w:r>
          <w:t>2002</w:t>
        </w:r>
      </w:hyperlink>
      <w:r>
        <w:t>).</w:t>
      </w:r>
      <w:proofErr w:type="gramEnd"/>
      <w:r>
        <w:t xml:space="preserve">  Test materials are used to validate assay performance.    Test</w:t>
      </w:r>
    </w:p>
    <w:p w14:paraId="0F9328FA" w14:textId="77777777" w:rsidR="006312AD" w:rsidRDefault="004E417C">
      <w:pPr>
        <w:pStyle w:val="BodyText"/>
        <w:ind w:left="804"/>
      </w:pPr>
      <w:r>
        <w:rPr>
          <w:rFonts w:ascii="Arial"/>
          <w:sz w:val="10"/>
        </w:rPr>
        <w:t xml:space="preserve">15       </w:t>
      </w:r>
      <w:r>
        <w:t xml:space="preserve">materials can be either purified cultures, genomic DNA or whole cells spiked into a matrix </w:t>
      </w:r>
      <w:hyperlink w:anchor="_bookmark10" w:history="1">
        <w:r>
          <w:t>(EPA</w:t>
        </w:r>
      </w:hyperlink>
      <w:r>
        <w:t xml:space="preserve">, </w:t>
      </w:r>
      <w:hyperlink w:anchor="_bookmark10" w:history="1">
        <w:r>
          <w:t>2004</w:t>
        </w:r>
      </w:hyperlink>
      <w:r>
        <w:t>;</w:t>
      </w:r>
    </w:p>
    <w:p w14:paraId="1B97C2DC" w14:textId="77777777" w:rsidR="006312AD" w:rsidRDefault="004E417C">
      <w:pPr>
        <w:pStyle w:val="BodyText"/>
        <w:ind w:left="804"/>
      </w:pPr>
      <w:r>
        <w:rPr>
          <w:rFonts w:ascii="Arial"/>
          <w:sz w:val="10"/>
        </w:rPr>
        <w:t xml:space="preserve">16       </w:t>
      </w:r>
      <w:hyperlink w:anchor="_bookmark16" w:history="1">
        <w:r>
          <w:t>ISO/TS</w:t>
        </w:r>
      </w:hyperlink>
      <w:r>
        <w:t xml:space="preserve">, </w:t>
      </w:r>
      <w:hyperlink w:anchor="_bookmark16" w:history="1">
        <w:r>
          <w:t>2010</w:t>
        </w:r>
      </w:hyperlink>
      <w:r>
        <w:t xml:space="preserve">; </w:t>
      </w:r>
      <w:hyperlink w:anchor="_bookmark8" w:history="1">
        <w:r>
          <w:t>CLSI</w:t>
        </w:r>
      </w:hyperlink>
      <w:r>
        <w:t xml:space="preserve">, </w:t>
      </w:r>
      <w:hyperlink w:anchor="_bookmark8" w:history="1">
        <w:r>
          <w:t>2010</w:t>
        </w:r>
      </w:hyperlink>
      <w:r>
        <w:t xml:space="preserve">). Before being used to evaluate a </w:t>
      </w:r>
      <w:proofErr w:type="spellStart"/>
      <w:r>
        <w:t>biodetection</w:t>
      </w:r>
      <w:proofErr w:type="spellEnd"/>
      <w:r>
        <w:t xml:space="preserve"> assay</w:t>
      </w:r>
      <w:ins w:id="5" w:author="Justin Zook" w:date="2016-07-15T09:15:00Z">
        <w:r w:rsidR="002A7192">
          <w:t>,</w:t>
        </w:r>
      </w:ins>
      <w:r>
        <w:t xml:space="preserve"> the material itself must</w:t>
      </w:r>
    </w:p>
    <w:p w14:paraId="281B22B4" w14:textId="77777777" w:rsidR="006312AD" w:rsidRDefault="004E417C">
      <w:pPr>
        <w:pStyle w:val="BodyText"/>
        <w:ind w:left="804"/>
      </w:pPr>
      <w:r>
        <w:rPr>
          <w:rFonts w:ascii="Arial"/>
          <w:sz w:val="10"/>
        </w:rPr>
        <w:t xml:space="preserve">17      </w:t>
      </w:r>
      <w:proofErr w:type="gramStart"/>
      <w:r>
        <w:t>be</w:t>
      </w:r>
      <w:proofErr w:type="gramEnd"/>
      <w:r>
        <w:t xml:space="preserve"> validated in terms of purity and identity to eliminate false positive results due to test material </w:t>
      </w:r>
      <w:proofErr w:type="spellStart"/>
      <w:r>
        <w:t>contami</w:t>
      </w:r>
      <w:proofErr w:type="spellEnd"/>
      <w:r>
        <w:t>-</w:t>
      </w:r>
    </w:p>
    <w:p w14:paraId="340F1062" w14:textId="77777777" w:rsidR="006312AD" w:rsidRDefault="004E417C">
      <w:pPr>
        <w:pStyle w:val="BodyText"/>
        <w:ind w:left="804"/>
      </w:pPr>
      <w:proofErr w:type="gramStart"/>
      <w:r>
        <w:rPr>
          <w:rFonts w:ascii="Arial"/>
          <w:sz w:val="10"/>
        </w:rPr>
        <w:t xml:space="preserve">18   </w:t>
      </w:r>
      <w:proofErr w:type="spellStart"/>
      <w:r>
        <w:t>nants</w:t>
      </w:r>
      <w:proofErr w:type="spellEnd"/>
      <w:r>
        <w:t xml:space="preserve"> or false negatives due to the test material being the wrong strain </w:t>
      </w:r>
      <w:hyperlink w:anchor="_bookmark8" w:history="1">
        <w:r>
          <w:t>(CLSI</w:t>
        </w:r>
      </w:hyperlink>
      <w:r>
        <w:t xml:space="preserve">, </w:t>
      </w:r>
      <w:hyperlink w:anchor="_bookmark8" w:history="1">
        <w:r>
          <w:t>2010</w:t>
        </w:r>
      </w:hyperlink>
      <w:r>
        <w:t>).</w:t>
      </w:r>
      <w:proofErr w:type="gramEnd"/>
      <w:r>
        <w:t xml:space="preserve"> There are a number</w:t>
      </w:r>
    </w:p>
    <w:p w14:paraId="40F453E5" w14:textId="77777777" w:rsidR="006312AD" w:rsidDel="002A7192" w:rsidRDefault="004E417C">
      <w:pPr>
        <w:pStyle w:val="BodyText"/>
        <w:ind w:left="804"/>
        <w:rPr>
          <w:del w:id="6" w:author="Justin Zook" w:date="2016-07-15T09:15:00Z"/>
        </w:rPr>
      </w:pPr>
      <w:r>
        <w:rPr>
          <w:rFonts w:ascii="Arial"/>
          <w:sz w:val="10"/>
        </w:rPr>
        <w:t xml:space="preserve">19    </w:t>
      </w:r>
      <w:r>
        <w:t xml:space="preserve">of potential sources of microbial contaminants including the stock culture, preservation medium, </w:t>
      </w:r>
      <w:del w:id="7" w:author="Justin Zook" w:date="2016-07-15T09:15:00Z">
        <w:r w:rsidDel="002A7192">
          <w:delText>as well</w:delText>
        </w:r>
      </w:del>
    </w:p>
    <w:p w14:paraId="78435F4A" w14:textId="77777777" w:rsidR="006312AD" w:rsidRDefault="004E417C" w:rsidP="002A7192">
      <w:pPr>
        <w:pStyle w:val="BodyText"/>
        <w:ind w:left="804"/>
      </w:pPr>
      <w:del w:id="8" w:author="Justin Zook" w:date="2016-07-15T09:15:00Z">
        <w:r w:rsidDel="002A7192">
          <w:rPr>
            <w:rFonts w:ascii="Arial"/>
            <w:sz w:val="10"/>
          </w:rPr>
          <w:delText xml:space="preserve">20      </w:delText>
        </w:r>
        <w:r w:rsidDel="002A7192">
          <w:delText>as</w:delText>
        </w:r>
      </w:del>
      <w:proofErr w:type="gramStart"/>
      <w:ins w:id="9" w:author="Justin Zook" w:date="2016-07-15T09:15:00Z">
        <w:r w:rsidR="002A7192">
          <w:t>and</w:t>
        </w:r>
      </w:ins>
      <w:proofErr w:type="gramEnd"/>
      <w:r>
        <w:t xml:space="preserve"> airborne and laboratory contaminants </w:t>
      </w:r>
      <w:hyperlink w:anchor="_bookmark20" w:history="1">
        <w:r>
          <w:t>(</w:t>
        </w:r>
        <w:proofErr w:type="spellStart"/>
        <w:r>
          <w:t>Marron</w:t>
        </w:r>
        <w:proofErr w:type="spellEnd"/>
        <w:r>
          <w:t xml:space="preserve"> et al.</w:t>
        </w:r>
      </w:hyperlink>
      <w:r>
        <w:t xml:space="preserve">, </w:t>
      </w:r>
      <w:hyperlink w:anchor="_bookmark20" w:history="1">
        <w:r>
          <w:t>2013</w:t>
        </w:r>
      </w:hyperlink>
      <w:r>
        <w:t xml:space="preserve">; </w:t>
      </w:r>
      <w:hyperlink w:anchor="_bookmark28" w:history="1">
        <w:proofErr w:type="spellStart"/>
        <w:r>
          <w:t>Shrestha</w:t>
        </w:r>
        <w:proofErr w:type="spellEnd"/>
        <w:r>
          <w:t xml:space="preserve"> et al.</w:t>
        </w:r>
      </w:hyperlink>
      <w:r>
        <w:t xml:space="preserve">, </w:t>
      </w:r>
      <w:hyperlink w:anchor="_bookmark28" w:history="1">
        <w:r>
          <w:t>2013</w:t>
        </w:r>
      </w:hyperlink>
      <w:r>
        <w:t xml:space="preserve">; </w:t>
      </w:r>
      <w:hyperlink w:anchor="_bookmark29" w:history="1">
        <w:r>
          <w:t>Tanner et al.</w:t>
        </w:r>
      </w:hyperlink>
      <w:r>
        <w:t xml:space="preserve">, </w:t>
      </w:r>
      <w:hyperlink w:anchor="_bookmark29" w:history="1">
        <w:r>
          <w:t>1998</w:t>
        </w:r>
      </w:hyperlink>
      <w:r>
        <w:t>).</w:t>
      </w:r>
    </w:p>
    <w:p w14:paraId="4BAB97B0" w14:textId="77777777" w:rsidR="006312AD" w:rsidRDefault="004E417C">
      <w:pPr>
        <w:pStyle w:val="BodyText"/>
        <w:tabs>
          <w:tab w:val="left" w:pos="1413"/>
        </w:tabs>
        <w:spacing w:before="19"/>
        <w:ind w:left="804"/>
      </w:pPr>
      <w:r>
        <w:rPr>
          <w:rFonts w:ascii="Arial"/>
          <w:sz w:val="10"/>
        </w:rPr>
        <w:t>21</w:t>
      </w:r>
      <w:r>
        <w:rPr>
          <w:rFonts w:ascii="Arial"/>
          <w:sz w:val="10"/>
        </w:rPr>
        <w:tab/>
      </w:r>
      <w:r>
        <w:t>Currently</w:t>
      </w:r>
      <w:r>
        <w:rPr>
          <w:spacing w:val="17"/>
        </w:rPr>
        <w:t xml:space="preserve"> </w:t>
      </w:r>
      <w:r>
        <w:t>polymerase</w:t>
      </w:r>
      <w:r>
        <w:rPr>
          <w:spacing w:val="17"/>
        </w:rPr>
        <w:t xml:space="preserve"> </w:t>
      </w:r>
      <w:r>
        <w:t>chain</w:t>
      </w:r>
      <w:r>
        <w:rPr>
          <w:spacing w:val="17"/>
        </w:rPr>
        <w:t xml:space="preserve"> </w:t>
      </w:r>
      <w:r>
        <w:t>reaction</w:t>
      </w:r>
      <w:r>
        <w:rPr>
          <w:spacing w:val="17"/>
        </w:rPr>
        <w:t xml:space="preserve"> </w:t>
      </w:r>
      <w:r>
        <w:t>(PCR)</w:t>
      </w:r>
      <w:r>
        <w:rPr>
          <w:spacing w:val="17"/>
        </w:rPr>
        <w:t xml:space="preserve"> </w:t>
      </w:r>
      <w:r>
        <w:t>assays</w:t>
      </w:r>
      <w:r>
        <w:rPr>
          <w:spacing w:val="17"/>
        </w:rPr>
        <w:t xml:space="preserve"> </w:t>
      </w:r>
      <w:r>
        <w:t>are</w:t>
      </w:r>
      <w:r>
        <w:rPr>
          <w:spacing w:val="17"/>
        </w:rPr>
        <w:t xml:space="preserve"> </w:t>
      </w:r>
      <w:r>
        <w:t>the</w:t>
      </w:r>
      <w:r>
        <w:rPr>
          <w:spacing w:val="17"/>
        </w:rPr>
        <w:t xml:space="preserve"> </w:t>
      </w:r>
      <w:r>
        <w:t>most</w:t>
      </w:r>
      <w:r>
        <w:rPr>
          <w:spacing w:val="17"/>
        </w:rPr>
        <w:t xml:space="preserve"> </w:t>
      </w:r>
      <w:r>
        <w:t>commonly</w:t>
      </w:r>
      <w:r>
        <w:rPr>
          <w:spacing w:val="17"/>
        </w:rPr>
        <w:t xml:space="preserve"> </w:t>
      </w:r>
      <w:r>
        <w:t>use</w:t>
      </w:r>
      <w:ins w:id="10" w:author="Justin Zook" w:date="2016-07-15T09:16:00Z">
        <w:r w:rsidR="002A7192">
          <w:t>d</w:t>
        </w:r>
      </w:ins>
      <w:r>
        <w:rPr>
          <w:spacing w:val="17"/>
        </w:rPr>
        <w:t xml:space="preserve"> </w:t>
      </w:r>
      <w:r>
        <w:t>method</w:t>
      </w:r>
      <w:r>
        <w:rPr>
          <w:spacing w:val="17"/>
        </w:rPr>
        <w:t xml:space="preserve"> </w:t>
      </w:r>
      <w:r>
        <w:t>for</w:t>
      </w:r>
      <w:r>
        <w:rPr>
          <w:spacing w:val="17"/>
        </w:rPr>
        <w:t xml:space="preserve"> </w:t>
      </w:r>
      <w:proofErr w:type="spellStart"/>
      <w:r>
        <w:t>evalu</w:t>
      </w:r>
      <w:proofErr w:type="spellEnd"/>
      <w:r>
        <w:t>-</w:t>
      </w:r>
    </w:p>
    <w:p w14:paraId="10E713E1" w14:textId="77777777" w:rsidR="006312AD" w:rsidRDefault="004E417C">
      <w:pPr>
        <w:pStyle w:val="BodyText"/>
        <w:ind w:left="804"/>
      </w:pPr>
      <w:proofErr w:type="gramStart"/>
      <w:r>
        <w:rPr>
          <w:rFonts w:ascii="Arial"/>
          <w:sz w:val="10"/>
        </w:rPr>
        <w:t xml:space="preserve">22       </w:t>
      </w:r>
      <w:proofErr w:type="spellStart"/>
      <w:r>
        <w:t>ating</w:t>
      </w:r>
      <w:proofErr w:type="spellEnd"/>
      <w:proofErr w:type="gramEnd"/>
      <w:r>
        <w:t xml:space="preserve"> test material purity. </w:t>
      </w:r>
      <w:del w:id="11" w:author="Justin Zook" w:date="2016-07-15T09:16:00Z">
        <w:r w:rsidDel="002A7192">
          <w:delText xml:space="preserve"> Though o</w:delText>
        </w:r>
      </w:del>
      <w:ins w:id="12" w:author="Justin Zook" w:date="2016-07-15T09:16:00Z">
        <w:r w:rsidR="002A7192">
          <w:t>O</w:t>
        </w:r>
      </w:ins>
      <w:r>
        <w:t xml:space="preserve">ther methods to detect contaminants </w:t>
      </w:r>
      <w:del w:id="13" w:author="Justin Zook" w:date="2016-07-15T09:16:00Z">
        <w:r w:rsidDel="002A7192">
          <w:delText xml:space="preserve">in </w:delText>
        </w:r>
      </w:del>
      <w:ins w:id="14" w:author="Justin Zook" w:date="2016-07-15T09:16:00Z">
        <w:r w:rsidR="002A7192">
          <w:t xml:space="preserve">using </w:t>
        </w:r>
      </w:ins>
      <w:r>
        <w:t>whole genome   sequencing</w:t>
      </w:r>
    </w:p>
    <w:p w14:paraId="0BF26985" w14:textId="77777777" w:rsidR="006312AD" w:rsidRDefault="004E417C">
      <w:pPr>
        <w:pStyle w:val="BodyText"/>
        <w:ind w:left="804"/>
      </w:pPr>
      <w:r>
        <w:rPr>
          <w:rFonts w:ascii="Arial"/>
          <w:sz w:val="10"/>
        </w:rPr>
        <w:t xml:space="preserve">23       </w:t>
      </w:r>
      <w:r>
        <w:t xml:space="preserve">datasets have been </w:t>
      </w:r>
      <w:commentRangeStart w:id="15"/>
      <w:r>
        <w:t>developed</w:t>
      </w:r>
      <w:commentRangeEnd w:id="15"/>
      <w:r w:rsidR="002A7192">
        <w:rPr>
          <w:rStyle w:val="CommentReference"/>
        </w:rPr>
        <w:commentReference w:id="15"/>
      </w:r>
      <w:ins w:id="16" w:author="Justin Zook" w:date="2016-07-15T09:16:00Z">
        <w:r w:rsidR="002A7192">
          <w:t>,</w:t>
        </w:r>
      </w:ins>
      <w:r>
        <w:t xml:space="preserve"> but </w:t>
      </w:r>
      <w:ins w:id="17" w:author="Justin Zook" w:date="2016-07-15T09:16:00Z">
        <w:r w:rsidR="002A7192">
          <w:t xml:space="preserve">they are </w:t>
        </w:r>
      </w:ins>
      <w:r>
        <w:t xml:space="preserve">not currently used to evaluate test material purity.  A PCR </w:t>
      </w:r>
      <w:proofErr w:type="gramStart"/>
      <w:r>
        <w:t>assay  was</w:t>
      </w:r>
      <w:proofErr w:type="gramEnd"/>
    </w:p>
    <w:p w14:paraId="6DC6D16E" w14:textId="77777777" w:rsidR="006312AD" w:rsidRDefault="004E417C">
      <w:pPr>
        <w:pStyle w:val="BodyText"/>
        <w:ind w:left="804"/>
      </w:pPr>
      <w:r>
        <w:rPr>
          <w:rFonts w:ascii="Arial"/>
          <w:sz w:val="10"/>
        </w:rPr>
        <w:t xml:space="preserve">24       </w:t>
      </w:r>
      <w:r>
        <w:t xml:space="preserve">developed to analyze </w:t>
      </w:r>
      <w:proofErr w:type="spellStart"/>
      <w:r>
        <w:t>protist</w:t>
      </w:r>
      <w:proofErr w:type="spellEnd"/>
      <w:r>
        <w:t xml:space="preserve"> cultures.      This assay uses endpoint PCR for prokaryotes and eukaryotes</w:t>
      </w:r>
    </w:p>
    <w:p w14:paraId="7F5D590D" w14:textId="77777777" w:rsidR="006312AD" w:rsidRDefault="004E417C">
      <w:pPr>
        <w:pStyle w:val="BodyText"/>
        <w:ind w:left="804"/>
      </w:pPr>
      <w:proofErr w:type="gramStart"/>
      <w:r>
        <w:rPr>
          <w:rFonts w:ascii="Arial"/>
          <w:sz w:val="10"/>
        </w:rPr>
        <w:t xml:space="preserve">25       </w:t>
      </w:r>
      <w:r>
        <w:t>with template dilutions (</w:t>
      </w:r>
      <w:hyperlink w:anchor="_bookmark20" w:history="1">
        <w:proofErr w:type="spellStart"/>
        <w:r>
          <w:t>Marron</w:t>
        </w:r>
        <w:proofErr w:type="spellEnd"/>
        <w:r>
          <w:t xml:space="preserve"> et al.</w:t>
        </w:r>
      </w:hyperlink>
      <w:r>
        <w:t xml:space="preserve">, </w:t>
      </w:r>
      <w:hyperlink w:anchor="_bookmark20" w:history="1">
        <w:r>
          <w:t>2013</w:t>
        </w:r>
      </w:hyperlink>
      <w:r>
        <w:t>).</w:t>
      </w:r>
      <w:proofErr w:type="gramEnd"/>
      <w:r>
        <w:t xml:space="preserve">       The benefit to PCR-based approaches is that they can</w:t>
      </w:r>
    </w:p>
    <w:p w14:paraId="3B2E3DBC" w14:textId="77777777" w:rsidR="006312AD" w:rsidRDefault="004E417C">
      <w:pPr>
        <w:pStyle w:val="BodyText"/>
        <w:ind w:left="804"/>
      </w:pPr>
      <w:r>
        <w:rPr>
          <w:rFonts w:ascii="Arial"/>
          <w:sz w:val="10"/>
        </w:rPr>
        <w:t xml:space="preserve">26       </w:t>
      </w:r>
      <w:proofErr w:type="gramStart"/>
      <w:r>
        <w:t>be</w:t>
      </w:r>
      <w:proofErr w:type="gramEnd"/>
      <w:r>
        <w:t xml:space="preserve"> cost effective and fast if an applicable protocol exists.  While PCR assays can detect   contaminants,</w:t>
      </w:r>
    </w:p>
    <w:p w14:paraId="7803326E" w14:textId="77777777" w:rsidR="006312AD" w:rsidRDefault="004E417C">
      <w:pPr>
        <w:pStyle w:val="BodyText"/>
        <w:ind w:left="804"/>
      </w:pPr>
      <w:r>
        <w:rPr>
          <w:rFonts w:ascii="Arial"/>
          <w:sz w:val="10"/>
        </w:rPr>
        <w:t xml:space="preserve">27       </w:t>
      </w:r>
      <w:r>
        <w:t>this approach does not scale to multiple contaminants and test materials. More importantly, PCR assays</w:t>
      </w:r>
    </w:p>
    <w:p w14:paraId="2DB29DB3" w14:textId="77777777" w:rsidR="006312AD" w:rsidRDefault="004E417C">
      <w:pPr>
        <w:pStyle w:val="BodyText"/>
        <w:ind w:left="804"/>
      </w:pPr>
      <w:r>
        <w:rPr>
          <w:rFonts w:ascii="Arial"/>
          <w:sz w:val="10"/>
        </w:rPr>
        <w:t xml:space="preserve">28    </w:t>
      </w:r>
      <w:r>
        <w:t>can only target specific contaminants</w:t>
      </w:r>
      <w:ins w:id="18" w:author="Justin Zook" w:date="2016-07-15T09:18:00Z">
        <w:r w:rsidR="002A7192">
          <w:t>, which</w:t>
        </w:r>
      </w:ins>
      <w:del w:id="19" w:author="Justin Zook" w:date="2016-07-15T09:18:00Z">
        <w:r w:rsidDel="002A7192">
          <w:delText xml:space="preserve"> thus</w:delText>
        </w:r>
      </w:del>
      <w:r>
        <w:t xml:space="preserve"> biases the purity assessment to known potential contaminants.</w:t>
      </w:r>
    </w:p>
    <w:p w14:paraId="385899B2" w14:textId="77777777" w:rsidR="006312AD" w:rsidRDefault="004E417C">
      <w:pPr>
        <w:pStyle w:val="BodyText"/>
        <w:ind w:left="804"/>
      </w:pPr>
      <w:r>
        <w:rPr>
          <w:rFonts w:ascii="Arial"/>
          <w:sz w:val="10"/>
        </w:rPr>
        <w:t xml:space="preserve">29       </w:t>
      </w:r>
      <w:r>
        <w:t xml:space="preserve">The bioinformatics tools developed to identify </w:t>
      </w:r>
      <w:commentRangeStart w:id="20"/>
      <w:r>
        <w:t xml:space="preserve">contaminants </w:t>
      </w:r>
      <w:commentRangeEnd w:id="20"/>
      <w:r w:rsidR="002A7192">
        <w:rPr>
          <w:rStyle w:val="CommentReference"/>
        </w:rPr>
        <w:commentReference w:id="20"/>
      </w:r>
      <w:r>
        <w:t xml:space="preserve">in </w:t>
      </w:r>
      <w:proofErr w:type="spellStart"/>
      <w:r>
        <w:t>metagenomic</w:t>
      </w:r>
      <w:proofErr w:type="spellEnd"/>
      <w:r>
        <w:t xml:space="preserve"> datasets, </w:t>
      </w:r>
      <w:del w:id="21" w:author="Justin Zook" w:date="2016-07-15T09:18:00Z">
        <w:r w:rsidDel="002A7192">
          <w:delText xml:space="preserve">   </w:delText>
        </w:r>
      </w:del>
      <w:r>
        <w:t>which include</w:t>
      </w:r>
    </w:p>
    <w:p w14:paraId="3A0D07F3" w14:textId="77777777" w:rsidR="006312AD" w:rsidRDefault="004E417C">
      <w:pPr>
        <w:pStyle w:val="BodyText"/>
        <w:ind w:left="804"/>
      </w:pPr>
      <w:r>
        <w:rPr>
          <w:rFonts w:ascii="Arial"/>
          <w:sz w:val="10"/>
        </w:rPr>
        <w:t xml:space="preserve">30       </w:t>
      </w:r>
      <w:r>
        <w:t xml:space="preserve">sequencing data from all organisms in a </w:t>
      </w:r>
      <w:proofErr w:type="gramStart"/>
      <w:r>
        <w:t>sample,</w:t>
      </w:r>
      <w:proofErr w:type="gramEnd"/>
      <w:r>
        <w:t xml:space="preserve"> can also be used to evaluate test material purity.    For</w:t>
      </w:r>
    </w:p>
    <w:p w14:paraId="20F6B74B" w14:textId="77777777" w:rsidR="006312AD" w:rsidRDefault="004E417C">
      <w:pPr>
        <w:pStyle w:val="BodyText"/>
        <w:ind w:left="804"/>
      </w:pPr>
      <w:proofErr w:type="gramStart"/>
      <w:r>
        <w:rPr>
          <w:rFonts w:ascii="Arial"/>
          <w:sz w:val="10"/>
        </w:rPr>
        <w:t xml:space="preserve">31      </w:t>
      </w:r>
      <w:r>
        <w:t>example</w:t>
      </w:r>
      <w:proofErr w:type="gramEnd"/>
      <w:r>
        <w:t xml:space="preserve"> </w:t>
      </w:r>
      <w:proofErr w:type="spellStart"/>
      <w:r>
        <w:t>DeconSeq</w:t>
      </w:r>
      <w:proofErr w:type="spellEnd"/>
      <w:r>
        <w:t xml:space="preserve"> (</w:t>
      </w:r>
      <w:hyperlink w:anchor="_bookmark24" w:history="1">
        <w:proofErr w:type="spellStart"/>
        <w:r>
          <w:t>Schmieder</w:t>
        </w:r>
        <w:proofErr w:type="spellEnd"/>
        <w:r>
          <w:t xml:space="preserve"> and Edwards</w:t>
        </w:r>
      </w:hyperlink>
      <w:r>
        <w:t xml:space="preserve">, </w:t>
      </w:r>
      <w:hyperlink w:anchor="_bookmark24" w:history="1">
        <w:r>
          <w:t>2011</w:t>
        </w:r>
      </w:hyperlink>
      <w:r>
        <w:t>) and a similar method QC-Chain (</w:t>
      </w:r>
      <w:hyperlink w:anchor="_bookmark32" w:history="1">
        <w:r>
          <w:t>Zhou et al.</w:t>
        </w:r>
      </w:hyperlink>
      <w:r>
        <w:t xml:space="preserve">, </w:t>
      </w:r>
      <w:hyperlink w:anchor="_bookmark32" w:history="1">
        <w:r>
          <w:t>2013</w:t>
        </w:r>
      </w:hyperlink>
      <w:r>
        <w:t>)</w:t>
      </w:r>
    </w:p>
    <w:p w14:paraId="33E26CB2" w14:textId="77777777" w:rsidR="006312AD" w:rsidRDefault="004E417C">
      <w:pPr>
        <w:pStyle w:val="BodyText"/>
        <w:ind w:left="804"/>
      </w:pPr>
      <w:r>
        <w:rPr>
          <w:rFonts w:ascii="Arial"/>
          <w:sz w:val="10"/>
        </w:rPr>
        <w:t xml:space="preserve">32       </w:t>
      </w:r>
      <w:r>
        <w:t>were developed to identify contaminants based on analysis of 16S ribosomal ribonucleic acid   (</w:t>
      </w:r>
      <w:proofErr w:type="spellStart"/>
      <w:r>
        <w:t>rRNA</w:t>
      </w:r>
      <w:proofErr w:type="spellEnd"/>
      <w:r>
        <w:t>)</w:t>
      </w:r>
    </w:p>
    <w:p w14:paraId="1070C833" w14:textId="77777777" w:rsidR="006312AD" w:rsidRDefault="004E417C">
      <w:pPr>
        <w:pStyle w:val="BodyText"/>
        <w:ind w:left="804"/>
      </w:pPr>
      <w:r>
        <w:rPr>
          <w:rFonts w:ascii="Arial"/>
          <w:sz w:val="10"/>
        </w:rPr>
        <w:t xml:space="preserve">33       </w:t>
      </w:r>
      <w:r>
        <w:t xml:space="preserve">gene sequences or comparison of a subset of reads to a reference database using Basic </w:t>
      </w:r>
      <w:proofErr w:type="gramStart"/>
      <w:r>
        <w:t>local  alignment</w:t>
      </w:r>
      <w:proofErr w:type="gramEnd"/>
    </w:p>
    <w:p w14:paraId="51BD16B5" w14:textId="77777777" w:rsidR="006312AD" w:rsidRDefault="004E417C">
      <w:pPr>
        <w:pStyle w:val="BodyText"/>
        <w:ind w:left="804"/>
      </w:pPr>
      <w:proofErr w:type="gramStart"/>
      <w:r>
        <w:rPr>
          <w:rFonts w:ascii="Arial"/>
          <w:sz w:val="10"/>
        </w:rPr>
        <w:t xml:space="preserve">34       </w:t>
      </w:r>
      <w:r>
        <w:t>search</w:t>
      </w:r>
      <w:proofErr w:type="gramEnd"/>
      <w:r>
        <w:t xml:space="preserve"> tool (BLAST). </w:t>
      </w:r>
      <w:proofErr w:type="spellStart"/>
      <w:r>
        <w:t>Metagonomic</w:t>
      </w:r>
      <w:proofErr w:type="spellEnd"/>
      <w:r>
        <w:t xml:space="preserve">-based methods are </w:t>
      </w:r>
      <w:commentRangeStart w:id="22"/>
      <w:ins w:id="23" w:author="Justin Zook" w:date="2016-07-15T09:19:00Z">
        <w:r w:rsidR="002A7192">
          <w:t xml:space="preserve">ideally </w:t>
        </w:r>
      </w:ins>
      <w:commentRangeEnd w:id="22"/>
      <w:ins w:id="24" w:author="Justin Zook" w:date="2016-07-15T09:20:00Z">
        <w:r w:rsidR="002A7192">
          <w:rPr>
            <w:rStyle w:val="CommentReference"/>
          </w:rPr>
          <w:commentReference w:id="22"/>
        </w:r>
      </w:ins>
      <w:r>
        <w:t>able to identify contaminants without any prior</w:t>
      </w:r>
    </w:p>
    <w:p w14:paraId="5E1CF0D9" w14:textId="77777777" w:rsidR="006312AD" w:rsidRDefault="004E417C">
      <w:pPr>
        <w:pStyle w:val="BodyText"/>
        <w:ind w:left="804"/>
      </w:pPr>
      <w:proofErr w:type="gramStart"/>
      <w:r>
        <w:rPr>
          <w:rFonts w:ascii="Arial"/>
          <w:sz w:val="10"/>
        </w:rPr>
        <w:t xml:space="preserve">35       </w:t>
      </w:r>
      <w:r>
        <w:t>knowledge or assumptions regarding the identity of the organism(s).</w:t>
      </w:r>
      <w:proofErr w:type="gramEnd"/>
      <w:r>
        <w:t xml:space="preserve">  However, methods based </w:t>
      </w:r>
      <w:proofErr w:type="gramStart"/>
      <w:r>
        <w:t>on  16S</w:t>
      </w:r>
      <w:proofErr w:type="gramEnd"/>
    </w:p>
    <w:p w14:paraId="17509F88" w14:textId="77777777" w:rsidR="006312AD" w:rsidRDefault="004E417C">
      <w:pPr>
        <w:pStyle w:val="BodyText"/>
        <w:ind w:left="804"/>
      </w:pPr>
      <w:proofErr w:type="gramStart"/>
      <w:r>
        <w:rPr>
          <w:rFonts w:ascii="Arial"/>
          <w:sz w:val="10"/>
        </w:rPr>
        <w:t xml:space="preserve">36      </w:t>
      </w:r>
      <w:proofErr w:type="spellStart"/>
      <w:r>
        <w:t>rRNA</w:t>
      </w:r>
      <w:proofErr w:type="spellEnd"/>
      <w:r>
        <w:t xml:space="preserve"> gene identification</w:t>
      </w:r>
      <w:proofErr w:type="gramEnd"/>
      <w:r>
        <w:t xml:space="preserve"> have limited resolution, as 16S </w:t>
      </w:r>
      <w:proofErr w:type="spellStart"/>
      <w:r>
        <w:t>rRNA</w:t>
      </w:r>
      <w:proofErr w:type="spellEnd"/>
      <w:r>
        <w:t xml:space="preserve"> sequences can only provide genus level</w:t>
      </w:r>
    </w:p>
    <w:p w14:paraId="0B04F110" w14:textId="1F0C6DBC" w:rsidR="006312AD" w:rsidRDefault="004E417C">
      <w:pPr>
        <w:pStyle w:val="BodyText"/>
        <w:ind w:left="804"/>
      </w:pPr>
      <w:proofErr w:type="gramStart"/>
      <w:r>
        <w:rPr>
          <w:rFonts w:ascii="Arial"/>
          <w:sz w:val="10"/>
        </w:rPr>
        <w:t xml:space="preserve">37      </w:t>
      </w:r>
      <w:r>
        <w:t>taxonomic resolution</w:t>
      </w:r>
      <w:proofErr w:type="gramEnd"/>
      <w:r>
        <w:t xml:space="preserve"> at best. The benefit to using </w:t>
      </w:r>
      <w:proofErr w:type="spellStart"/>
      <w:r>
        <w:t>metagenomic</w:t>
      </w:r>
      <w:proofErr w:type="spellEnd"/>
      <w:r>
        <w:t xml:space="preserve"> tools developed</w:t>
      </w:r>
      <w:ins w:id="26" w:author="Justin Zook" w:date="2016-07-15T18:08:00Z">
        <w:r w:rsidR="0036040F">
          <w:t xml:space="preserve"> for 16S </w:t>
        </w:r>
        <w:proofErr w:type="spellStart"/>
        <w:r w:rsidR="0036040F">
          <w:t>rRNA</w:t>
        </w:r>
      </w:ins>
      <w:proofErr w:type="spellEnd"/>
      <w:r>
        <w:t xml:space="preserve"> is that prior knowledge</w:t>
      </w:r>
    </w:p>
    <w:p w14:paraId="57A09F52" w14:textId="3ADA7F97" w:rsidR="006312AD" w:rsidRDefault="004E417C">
      <w:pPr>
        <w:pStyle w:val="BodyText"/>
        <w:ind w:left="804"/>
      </w:pPr>
      <w:r>
        <w:rPr>
          <w:rFonts w:ascii="Arial"/>
          <w:sz w:val="10"/>
        </w:rPr>
        <w:t xml:space="preserve">38      </w:t>
      </w:r>
      <w:r>
        <w:t>of the identity of the contaminant is not required; however</w:t>
      </w:r>
      <w:ins w:id="27" w:author="Justin Zook" w:date="2016-07-15T18:08:00Z">
        <w:r w:rsidR="0036040F">
          <w:t>,</w:t>
        </w:r>
      </w:ins>
      <w:r>
        <w:t xml:space="preserve"> this method is unable to identify contaminants</w:t>
      </w:r>
    </w:p>
    <w:p w14:paraId="480CE295" w14:textId="77777777" w:rsidR="006312AD" w:rsidRDefault="004E417C">
      <w:pPr>
        <w:spacing w:before="9"/>
        <w:ind w:left="804"/>
        <w:rPr>
          <w:sz w:val="20"/>
        </w:rPr>
      </w:pPr>
      <w:proofErr w:type="gramStart"/>
      <w:r>
        <w:rPr>
          <w:rFonts w:ascii="Arial"/>
          <w:sz w:val="10"/>
        </w:rPr>
        <w:t xml:space="preserve">39       </w:t>
      </w:r>
      <w:r>
        <w:rPr>
          <w:sz w:val="20"/>
        </w:rPr>
        <w:t>to the species level or higher.</w:t>
      </w:r>
      <w:proofErr w:type="gramEnd"/>
    </w:p>
    <w:p w14:paraId="315D4725" w14:textId="6B5DA9D5" w:rsidR="006312AD" w:rsidRDefault="004E417C">
      <w:pPr>
        <w:pStyle w:val="BodyText"/>
        <w:tabs>
          <w:tab w:val="left" w:pos="1413"/>
        </w:tabs>
        <w:spacing w:before="19"/>
        <w:ind w:left="804"/>
      </w:pPr>
      <w:r>
        <w:rPr>
          <w:rFonts w:ascii="Arial"/>
          <w:sz w:val="10"/>
        </w:rPr>
        <w:t>40</w:t>
      </w:r>
      <w:r>
        <w:rPr>
          <w:rFonts w:ascii="Arial"/>
          <w:sz w:val="10"/>
        </w:rPr>
        <w:tab/>
      </w:r>
      <w:r>
        <w:t xml:space="preserve">Another approach to evaluating test material purity is through shotgun whole genome  </w:t>
      </w:r>
      <w:r>
        <w:rPr>
          <w:spacing w:val="43"/>
        </w:rPr>
        <w:t xml:space="preserve"> </w:t>
      </w:r>
      <w:r>
        <w:t>sequencing,</w:t>
      </w:r>
      <w:ins w:id="28" w:author="Justin Zook" w:date="2016-07-15T18:09:00Z">
        <w:r w:rsidR="0036040F">
          <w:t xml:space="preserve"> i.e.,</w:t>
        </w:r>
      </w:ins>
    </w:p>
    <w:p w14:paraId="627F2830" w14:textId="03493264" w:rsidR="006312AD" w:rsidRDefault="004E417C">
      <w:pPr>
        <w:pStyle w:val="BodyText"/>
        <w:ind w:left="804"/>
      </w:pPr>
      <w:r>
        <w:rPr>
          <w:rFonts w:ascii="Arial"/>
          <w:sz w:val="10"/>
        </w:rPr>
        <w:t xml:space="preserve">41       </w:t>
      </w:r>
      <w:r>
        <w:t xml:space="preserve">sequence all DNA in a </w:t>
      </w:r>
      <w:ins w:id="29" w:author="Justin Zook" w:date="2016-07-15T18:09:00Z">
        <w:r w:rsidR="0036040F">
          <w:t xml:space="preserve">purportedly </w:t>
        </w:r>
      </w:ins>
      <w:r>
        <w:t xml:space="preserve">single organism sample.       There </w:t>
      </w:r>
      <w:proofErr w:type="gramStart"/>
      <w:r>
        <w:t>are</w:t>
      </w:r>
      <w:proofErr w:type="gramEnd"/>
      <w:r>
        <w:t xml:space="preserve"> a number of </w:t>
      </w:r>
      <w:proofErr w:type="spellStart"/>
      <w:r>
        <w:t>metagenomic</w:t>
      </w:r>
      <w:proofErr w:type="spellEnd"/>
      <w:r>
        <w:t xml:space="preserve"> </w:t>
      </w:r>
      <w:r>
        <w:lastRenderedPageBreak/>
        <w:t xml:space="preserve">read </w:t>
      </w:r>
      <w:proofErr w:type="spellStart"/>
      <w:r>
        <w:t>classifica</w:t>
      </w:r>
      <w:proofErr w:type="spellEnd"/>
      <w:r>
        <w:t>-</w:t>
      </w:r>
    </w:p>
    <w:p w14:paraId="433599CC" w14:textId="77777777" w:rsidR="006312AD" w:rsidRDefault="004E417C">
      <w:pPr>
        <w:pStyle w:val="BodyText"/>
        <w:ind w:left="804"/>
      </w:pPr>
      <w:r>
        <w:rPr>
          <w:rFonts w:ascii="Arial"/>
          <w:sz w:val="10"/>
        </w:rPr>
        <w:t xml:space="preserve">42       </w:t>
      </w:r>
      <w:proofErr w:type="spellStart"/>
      <w:r>
        <w:t>tion</w:t>
      </w:r>
      <w:proofErr w:type="spellEnd"/>
      <w:r>
        <w:t xml:space="preserve"> algorithms developed to determine the taxonomic composition of a sequence dataset of   unknown</w:t>
      </w:r>
    </w:p>
    <w:p w14:paraId="7A59F136" w14:textId="77777777" w:rsidR="006312AD" w:rsidRDefault="004E417C">
      <w:pPr>
        <w:pStyle w:val="BodyText"/>
        <w:ind w:left="804"/>
      </w:pPr>
      <w:proofErr w:type="gramStart"/>
      <w:r>
        <w:rPr>
          <w:rFonts w:ascii="Arial"/>
          <w:sz w:val="10"/>
        </w:rPr>
        <w:t xml:space="preserve">43       </w:t>
      </w:r>
      <w:r>
        <w:t>composition</w:t>
      </w:r>
      <w:proofErr w:type="gramEnd"/>
      <w:r>
        <w:t>.     These algorithms tend to use one of three primary strategies for taxonomic assignment.</w:t>
      </w:r>
    </w:p>
    <w:p w14:paraId="6787971B" w14:textId="6255A5E2" w:rsidR="006312AD" w:rsidRDefault="004E417C">
      <w:pPr>
        <w:pStyle w:val="BodyText"/>
        <w:ind w:left="804"/>
      </w:pPr>
      <w:r>
        <w:rPr>
          <w:rFonts w:ascii="Arial"/>
          <w:sz w:val="10"/>
        </w:rPr>
        <w:t xml:space="preserve">44       </w:t>
      </w:r>
      <w:r>
        <w:t>The first method consist of aligning reads to a</w:t>
      </w:r>
      <w:del w:id="30" w:author="Justin Zook" w:date="2016-07-15T18:10:00Z">
        <w:r w:rsidDel="0036040F">
          <w:delText>n</w:delText>
        </w:r>
      </w:del>
      <w:r>
        <w:t xml:space="preserve"> reference database</w:t>
      </w:r>
      <w:ins w:id="31" w:author="Justin Zook" w:date="2016-07-15T18:12:00Z">
        <w:r w:rsidR="0036040F">
          <w:t xml:space="preserve"> that contains assemblies of microbial genomes </w:t>
        </w:r>
      </w:ins>
      <w:r>
        <w:t>(</w:t>
      </w:r>
      <w:hyperlink w:anchor="_bookmark6" w:history="1">
        <w:proofErr w:type="spellStart"/>
        <w:r>
          <w:t>Buchfink</w:t>
        </w:r>
        <w:proofErr w:type="spellEnd"/>
        <w:r>
          <w:t xml:space="preserve"> et al.</w:t>
        </w:r>
      </w:hyperlink>
      <w:r>
        <w:t xml:space="preserve">, </w:t>
      </w:r>
      <w:hyperlink w:anchor="_bookmark6" w:history="1">
        <w:r>
          <w:t>2015</w:t>
        </w:r>
      </w:hyperlink>
      <w:r>
        <w:t xml:space="preserve">; </w:t>
      </w:r>
      <w:hyperlink w:anchor="_bookmark12" w:history="1">
        <w:r>
          <w:t>Francis et al.</w:t>
        </w:r>
      </w:hyperlink>
      <w:r>
        <w:t>,</w:t>
      </w:r>
    </w:p>
    <w:p w14:paraId="57BCD5A0" w14:textId="77777777" w:rsidR="006312AD" w:rsidRDefault="006312AD">
      <w:pPr>
        <w:sectPr w:rsidR="006312AD">
          <w:type w:val="continuous"/>
          <w:pgSz w:w="12240" w:h="15840"/>
          <w:pgMar w:top="1180" w:right="980" w:bottom="280" w:left="1720" w:header="720" w:footer="720" w:gutter="0"/>
          <w:cols w:space="720"/>
        </w:sectPr>
      </w:pPr>
    </w:p>
    <w:p w14:paraId="025C4DC5" w14:textId="1F24A416" w:rsidR="006312AD" w:rsidRDefault="004E417C">
      <w:pPr>
        <w:pStyle w:val="BodyText"/>
        <w:spacing w:before="48"/>
        <w:ind w:left="804"/>
      </w:pPr>
      <w:proofErr w:type="gramStart"/>
      <w:r>
        <w:rPr>
          <w:rFonts w:ascii="Arial"/>
          <w:sz w:val="10"/>
        </w:rPr>
        <w:lastRenderedPageBreak/>
        <w:t xml:space="preserve">45      </w:t>
      </w:r>
      <w:hyperlink w:anchor="_bookmark12" w:history="1">
        <w:r>
          <w:t>2013</w:t>
        </w:r>
      </w:hyperlink>
      <w:r>
        <w:t>).</w:t>
      </w:r>
      <w:proofErr w:type="gramEnd"/>
      <w:r>
        <w:t xml:space="preserve"> This approach</w:t>
      </w:r>
      <w:ins w:id="32" w:author="Justin Zook" w:date="2016-07-15T18:09:00Z">
        <w:r w:rsidR="0036040F">
          <w:t>,</w:t>
        </w:r>
      </w:ins>
      <w:r>
        <w:t xml:space="preserve"> while </w:t>
      </w:r>
      <w:commentRangeStart w:id="33"/>
      <w:r>
        <w:t>ex</w:t>
      </w:r>
      <w:ins w:id="34" w:author="Justin Zook" w:date="2016-07-15T18:09:00Z">
        <w:r w:rsidR="0036040F">
          <w:t>h</w:t>
        </w:r>
      </w:ins>
      <w:r>
        <w:t>austive</w:t>
      </w:r>
      <w:ins w:id="35" w:author="Justin Zook" w:date="2016-07-15T18:10:00Z">
        <w:r w:rsidR="0036040F">
          <w:t>,</w:t>
        </w:r>
      </w:ins>
      <w:r>
        <w:t xml:space="preserve"> </w:t>
      </w:r>
      <w:commentRangeEnd w:id="33"/>
      <w:r w:rsidR="0036040F">
        <w:rPr>
          <w:rStyle w:val="CommentReference"/>
        </w:rPr>
        <w:commentReference w:id="33"/>
      </w:r>
      <w:r>
        <w:t>is computationally expensive. The second type of method focuses</w:t>
      </w:r>
    </w:p>
    <w:p w14:paraId="2A202E99" w14:textId="77777777" w:rsidR="006312AD" w:rsidRDefault="004E417C">
      <w:pPr>
        <w:pStyle w:val="BodyText"/>
        <w:ind w:left="804"/>
      </w:pPr>
      <w:r>
        <w:rPr>
          <w:rFonts w:ascii="Arial"/>
          <w:sz w:val="10"/>
        </w:rPr>
        <w:t xml:space="preserve">46   </w:t>
      </w:r>
      <w:r>
        <w:t xml:space="preserve">on marker genes, genes common to different </w:t>
      </w:r>
      <w:proofErr w:type="gramStart"/>
      <w:r>
        <w:t>phylogenetic groups, which reduces</w:t>
      </w:r>
      <w:proofErr w:type="gramEnd"/>
      <w:r>
        <w:t xml:space="preserve"> the computational cost</w:t>
      </w:r>
    </w:p>
    <w:p w14:paraId="2FA8679F" w14:textId="2F86D2E7" w:rsidR="006312AD" w:rsidRDefault="004E417C">
      <w:pPr>
        <w:pStyle w:val="BodyText"/>
        <w:ind w:left="804"/>
      </w:pPr>
      <w:proofErr w:type="gramStart"/>
      <w:r>
        <w:rPr>
          <w:rFonts w:ascii="Arial"/>
          <w:sz w:val="10"/>
        </w:rPr>
        <w:t xml:space="preserve">47                  </w:t>
      </w:r>
      <w:hyperlink w:anchor="_bookmark27" w:history="1">
        <w:r>
          <w:t>(</w:t>
        </w:r>
        <w:proofErr w:type="spellStart"/>
        <w:r>
          <w:t>Segata</w:t>
        </w:r>
        <w:proofErr w:type="spellEnd"/>
        <w:r>
          <w:t xml:space="preserve"> et al.</w:t>
        </w:r>
      </w:hyperlink>
      <w:r>
        <w:t xml:space="preserve">, </w:t>
      </w:r>
      <w:hyperlink w:anchor="_bookmark27" w:history="1">
        <w:r>
          <w:t>2012</w:t>
        </w:r>
      </w:hyperlink>
      <w:r>
        <w:t xml:space="preserve">; </w:t>
      </w:r>
      <w:hyperlink w:anchor="_bookmark19" w:history="1">
        <w:r>
          <w:t>Liu et al.</w:t>
        </w:r>
      </w:hyperlink>
      <w:r>
        <w:t xml:space="preserve">, </w:t>
      </w:r>
      <w:hyperlink w:anchor="_bookmark19" w:history="1">
        <w:r>
          <w:t>2011</w:t>
        </w:r>
      </w:hyperlink>
      <w:r>
        <w:t>).</w:t>
      </w:r>
      <w:proofErr w:type="gramEnd"/>
      <w:r>
        <w:t xml:space="preserve">   The </w:t>
      </w:r>
      <w:del w:id="36" w:author="Justin Zook" w:date="2016-07-15T18:11:00Z">
        <w:r w:rsidDel="0036040F">
          <w:delText>decrease in computational cost comes at a price at</w:delText>
        </w:r>
      </w:del>
      <w:ins w:id="37" w:author="Justin Zook" w:date="2016-07-15T18:11:00Z">
        <w:r w:rsidR="0036040F">
          <w:t xml:space="preserve">disadvantage of using only </w:t>
        </w:r>
        <w:proofErr w:type="gramStart"/>
        <w:r w:rsidR="0036040F">
          <w:t>marker genes is</w:t>
        </w:r>
        <w:proofErr w:type="gramEnd"/>
        <w:r w:rsidR="0036040F">
          <w:t xml:space="preserve"> that</w:t>
        </w:r>
      </w:ins>
      <w:r>
        <w:t xml:space="preserve"> </w:t>
      </w:r>
      <w:proofErr w:type="spellStart"/>
      <w:r>
        <w:t>infor</w:t>
      </w:r>
      <w:proofErr w:type="spellEnd"/>
      <w:r>
        <w:t>-</w:t>
      </w:r>
    </w:p>
    <w:p w14:paraId="6A9C068A" w14:textId="77777777" w:rsidR="006312AD" w:rsidRDefault="004E417C">
      <w:pPr>
        <w:pStyle w:val="BodyText"/>
        <w:ind w:left="804"/>
      </w:pPr>
      <w:r>
        <w:rPr>
          <w:rFonts w:ascii="Arial"/>
          <w:sz w:val="10"/>
        </w:rPr>
        <w:t xml:space="preserve">48       </w:t>
      </w:r>
      <w:proofErr w:type="spellStart"/>
      <w:r>
        <w:t>mation</w:t>
      </w:r>
      <w:proofErr w:type="spellEnd"/>
      <w:r>
        <w:t xml:space="preserve"> required to discriminate closely related genomes </w:t>
      </w:r>
      <w:proofErr w:type="gramStart"/>
      <w:r>
        <w:t>may</w:t>
      </w:r>
      <w:proofErr w:type="gramEnd"/>
      <w:r>
        <w:t xml:space="preserve"> not be present in the marker genes.    The</w:t>
      </w:r>
    </w:p>
    <w:p w14:paraId="7EB3DCC8" w14:textId="77777777" w:rsidR="006312AD" w:rsidRDefault="004E417C">
      <w:pPr>
        <w:pStyle w:val="BodyText"/>
        <w:ind w:left="804"/>
      </w:pPr>
      <w:r>
        <w:rPr>
          <w:rFonts w:ascii="Arial"/>
          <w:sz w:val="10"/>
        </w:rPr>
        <w:t xml:space="preserve">49       </w:t>
      </w:r>
      <w:r>
        <w:t xml:space="preserve">third method uses a </w:t>
      </w:r>
      <w:r>
        <w:rPr>
          <w:i/>
        </w:rPr>
        <w:t>k</w:t>
      </w:r>
      <w:r>
        <w:t>-</w:t>
      </w:r>
      <w:proofErr w:type="spellStart"/>
      <w:r>
        <w:t>mer</w:t>
      </w:r>
      <w:proofErr w:type="spellEnd"/>
      <w:r>
        <w:t xml:space="preserve"> based approach, where taxonomic composition is determined based the </w:t>
      </w:r>
      <w:proofErr w:type="spellStart"/>
      <w:r>
        <w:t>abun</w:t>
      </w:r>
      <w:proofErr w:type="spellEnd"/>
      <w:r>
        <w:t>-</w:t>
      </w:r>
    </w:p>
    <w:p w14:paraId="5529E023" w14:textId="77777777" w:rsidR="006312AD" w:rsidRDefault="004E417C">
      <w:pPr>
        <w:pStyle w:val="BodyText"/>
        <w:ind w:left="804"/>
      </w:pPr>
      <w:r>
        <w:rPr>
          <w:rFonts w:ascii="Arial"/>
          <w:sz w:val="10"/>
        </w:rPr>
        <w:t xml:space="preserve">50   </w:t>
      </w:r>
      <w:r>
        <w:t xml:space="preserve">dance of DNA sequences of length </w:t>
      </w:r>
      <w:r>
        <w:rPr>
          <w:i/>
        </w:rPr>
        <w:t xml:space="preserve">k </w:t>
      </w:r>
      <w:r>
        <w:t>in the sequence dataset and a reference database (</w:t>
      </w:r>
      <w:hyperlink w:anchor="_bookmark22" w:history="1">
        <w:proofErr w:type="spellStart"/>
        <w:r>
          <w:t>Ounit</w:t>
        </w:r>
        <w:proofErr w:type="spellEnd"/>
        <w:r>
          <w:t xml:space="preserve"> et al.</w:t>
        </w:r>
      </w:hyperlink>
      <w:r>
        <w:t xml:space="preserve">, </w:t>
      </w:r>
      <w:hyperlink w:anchor="_bookmark22" w:history="1">
        <w:r>
          <w:t>2015</w:t>
        </w:r>
      </w:hyperlink>
      <w:r>
        <w:t>;</w:t>
      </w:r>
    </w:p>
    <w:p w14:paraId="428885BE" w14:textId="77777777" w:rsidR="006312AD" w:rsidRDefault="004E417C">
      <w:pPr>
        <w:pStyle w:val="BodyText"/>
        <w:ind w:left="804"/>
      </w:pPr>
      <w:proofErr w:type="gramStart"/>
      <w:r>
        <w:rPr>
          <w:rFonts w:ascii="Arial"/>
          <w:sz w:val="10"/>
        </w:rPr>
        <w:t xml:space="preserve">51       </w:t>
      </w:r>
      <w:hyperlink w:anchor="_bookmark21" w:history="1">
        <w:proofErr w:type="spellStart"/>
        <w:r>
          <w:t>Menzel</w:t>
        </w:r>
        <w:proofErr w:type="spellEnd"/>
        <w:r>
          <w:t xml:space="preserve"> et al.</w:t>
        </w:r>
      </w:hyperlink>
      <w:r>
        <w:t xml:space="preserve">, </w:t>
      </w:r>
      <w:hyperlink w:anchor="_bookmark21" w:history="1">
        <w:r>
          <w:t>2016</w:t>
        </w:r>
      </w:hyperlink>
      <w:r>
        <w:t xml:space="preserve">; </w:t>
      </w:r>
      <w:hyperlink w:anchor="_bookmark31" w:history="1">
        <w:r>
          <w:t xml:space="preserve">Wood and </w:t>
        </w:r>
        <w:proofErr w:type="spellStart"/>
        <w:r>
          <w:t>Salzberg</w:t>
        </w:r>
        <w:proofErr w:type="spellEnd"/>
      </w:hyperlink>
      <w:r>
        <w:t xml:space="preserve">, </w:t>
      </w:r>
      <w:hyperlink w:anchor="_bookmark31" w:history="1">
        <w:r>
          <w:t>2014</w:t>
        </w:r>
      </w:hyperlink>
      <w:r>
        <w:t>).</w:t>
      </w:r>
      <w:proofErr w:type="gramEnd"/>
    </w:p>
    <w:p w14:paraId="0A7F9A80" w14:textId="77777777" w:rsidR="006312AD" w:rsidRDefault="004E417C">
      <w:pPr>
        <w:pStyle w:val="BodyText"/>
        <w:tabs>
          <w:tab w:val="left" w:pos="1413"/>
        </w:tabs>
        <w:spacing w:before="11"/>
        <w:ind w:left="804"/>
      </w:pPr>
      <w:r>
        <w:rPr>
          <w:rFonts w:ascii="Arial"/>
          <w:sz w:val="10"/>
        </w:rPr>
        <w:t>52</w:t>
      </w:r>
      <w:r>
        <w:rPr>
          <w:rFonts w:ascii="Arial"/>
          <w:sz w:val="10"/>
        </w:rPr>
        <w:tab/>
      </w:r>
      <w:r>
        <w:t>In</w:t>
      </w:r>
      <w:r>
        <w:rPr>
          <w:spacing w:val="25"/>
        </w:rPr>
        <w:t xml:space="preserve"> </w:t>
      </w:r>
      <w:r>
        <w:t>this</w:t>
      </w:r>
      <w:r>
        <w:rPr>
          <w:spacing w:val="25"/>
        </w:rPr>
        <w:t xml:space="preserve"> </w:t>
      </w:r>
      <w:r>
        <w:t>work,</w:t>
      </w:r>
      <w:r>
        <w:rPr>
          <w:spacing w:val="32"/>
        </w:rPr>
        <w:t xml:space="preserve"> </w:t>
      </w:r>
      <w:r>
        <w:t>we</w:t>
      </w:r>
      <w:r>
        <w:rPr>
          <w:spacing w:val="25"/>
        </w:rPr>
        <w:t xml:space="preserve"> </w:t>
      </w:r>
      <w:r>
        <w:t>present</w:t>
      </w:r>
      <w:r>
        <w:rPr>
          <w:spacing w:val="25"/>
        </w:rPr>
        <w:t xml:space="preserve"> </w:t>
      </w:r>
      <w:r>
        <w:t>the</w:t>
      </w:r>
      <w:r>
        <w:rPr>
          <w:spacing w:val="25"/>
        </w:rPr>
        <w:t xml:space="preserve"> </w:t>
      </w:r>
      <w:r>
        <w:t>results</w:t>
      </w:r>
      <w:r>
        <w:rPr>
          <w:spacing w:val="25"/>
        </w:rPr>
        <w:t xml:space="preserve"> </w:t>
      </w:r>
      <w:r>
        <w:t>of</w:t>
      </w:r>
      <w:r>
        <w:rPr>
          <w:spacing w:val="25"/>
        </w:rPr>
        <w:t xml:space="preserve"> </w:t>
      </w:r>
      <w:r>
        <w:t>a</w:t>
      </w:r>
      <w:r>
        <w:rPr>
          <w:spacing w:val="25"/>
        </w:rPr>
        <w:t xml:space="preserve"> </w:t>
      </w:r>
      <w:r>
        <w:t>proof</w:t>
      </w:r>
      <w:r>
        <w:rPr>
          <w:spacing w:val="25"/>
        </w:rPr>
        <w:t xml:space="preserve"> </w:t>
      </w:r>
      <w:r>
        <w:t>of</w:t>
      </w:r>
      <w:r>
        <w:rPr>
          <w:spacing w:val="25"/>
        </w:rPr>
        <w:t xml:space="preserve"> </w:t>
      </w:r>
      <w:r>
        <w:t>concept</w:t>
      </w:r>
      <w:r>
        <w:rPr>
          <w:spacing w:val="25"/>
        </w:rPr>
        <w:t xml:space="preserve"> </w:t>
      </w:r>
      <w:r>
        <w:t>study</w:t>
      </w:r>
      <w:r>
        <w:rPr>
          <w:spacing w:val="25"/>
        </w:rPr>
        <w:t xml:space="preserve"> </w:t>
      </w:r>
      <w:r>
        <w:t>to</w:t>
      </w:r>
      <w:r>
        <w:rPr>
          <w:spacing w:val="25"/>
        </w:rPr>
        <w:t xml:space="preserve"> </w:t>
      </w:r>
      <w:r>
        <w:t>measure</w:t>
      </w:r>
      <w:r>
        <w:rPr>
          <w:spacing w:val="25"/>
        </w:rPr>
        <w:t xml:space="preserve"> </w:t>
      </w:r>
      <w:r>
        <w:t>the</w:t>
      </w:r>
      <w:r>
        <w:rPr>
          <w:spacing w:val="25"/>
        </w:rPr>
        <w:t xml:space="preserve"> </w:t>
      </w:r>
      <w:r>
        <w:t>purity</w:t>
      </w:r>
      <w:r>
        <w:rPr>
          <w:spacing w:val="25"/>
        </w:rPr>
        <w:t xml:space="preserve"> </w:t>
      </w:r>
      <w:r>
        <w:t>of</w:t>
      </w:r>
      <w:r>
        <w:rPr>
          <w:spacing w:val="25"/>
        </w:rPr>
        <w:t xml:space="preserve"> </w:t>
      </w:r>
      <w:r>
        <w:t>single</w:t>
      </w:r>
    </w:p>
    <w:p w14:paraId="5C56D71F" w14:textId="77777777" w:rsidR="006312AD" w:rsidRDefault="004E417C">
      <w:pPr>
        <w:pStyle w:val="BodyText"/>
        <w:ind w:left="804"/>
      </w:pPr>
      <w:r>
        <w:rPr>
          <w:rFonts w:ascii="Arial"/>
          <w:sz w:val="10"/>
        </w:rPr>
        <w:t xml:space="preserve">53      </w:t>
      </w:r>
      <w:r>
        <w:t xml:space="preserve">organism test materials using whole genome sequencing data combined with a </w:t>
      </w:r>
      <w:proofErr w:type="spellStart"/>
      <w:r>
        <w:t>metagenomic</w:t>
      </w:r>
      <w:proofErr w:type="spellEnd"/>
      <w:r>
        <w:t xml:space="preserve"> read </w:t>
      </w:r>
      <w:proofErr w:type="spellStart"/>
      <w:r>
        <w:t>classi</w:t>
      </w:r>
      <w:proofErr w:type="spellEnd"/>
      <w:r>
        <w:t>-</w:t>
      </w:r>
    </w:p>
    <w:p w14:paraId="0A87AA10" w14:textId="14E962A5" w:rsidR="006312AD" w:rsidDel="0036040F" w:rsidRDefault="004E417C">
      <w:pPr>
        <w:pStyle w:val="BodyText"/>
        <w:ind w:left="804"/>
        <w:rPr>
          <w:del w:id="38" w:author="Justin Zook" w:date="2016-07-15T18:13:00Z"/>
        </w:rPr>
      </w:pPr>
      <w:proofErr w:type="gramStart"/>
      <w:r>
        <w:rPr>
          <w:rFonts w:ascii="Arial"/>
          <w:sz w:val="10"/>
        </w:rPr>
        <w:t xml:space="preserve">54      </w:t>
      </w:r>
      <w:proofErr w:type="spellStart"/>
      <w:r>
        <w:t>fication</w:t>
      </w:r>
      <w:proofErr w:type="spellEnd"/>
      <w:proofErr w:type="gramEnd"/>
      <w:r>
        <w:t xml:space="preserve"> algorithm. We choose to use </w:t>
      </w:r>
      <w:proofErr w:type="spellStart"/>
      <w:r>
        <w:rPr>
          <w:i/>
        </w:rPr>
        <w:t>Pathoscope</w:t>
      </w:r>
      <w:proofErr w:type="spellEnd"/>
      <w:r>
        <w:t xml:space="preserve">, a </w:t>
      </w:r>
      <w:ins w:id="39" w:author="Justin Zook" w:date="2016-07-15T18:13:00Z">
        <w:r w:rsidR="0036040F">
          <w:t xml:space="preserve">method that aligns </w:t>
        </w:r>
      </w:ins>
      <w:r>
        <w:t>sequence</w:t>
      </w:r>
      <w:ins w:id="40" w:author="Justin Zook" w:date="2016-07-15T18:13:00Z">
        <w:r w:rsidR="0036040F">
          <w:t>s</w:t>
        </w:r>
      </w:ins>
      <w:r>
        <w:t xml:space="preserve"> </w:t>
      </w:r>
      <w:del w:id="41" w:author="Justin Zook" w:date="2016-07-15T18:13:00Z">
        <w:r w:rsidDel="0036040F">
          <w:delText>alignment based method</w:delText>
        </w:r>
      </w:del>
      <w:ins w:id="42" w:author="Justin Zook" w:date="2016-07-15T18:13:00Z">
        <w:r w:rsidR="0036040F">
          <w:t>to a database of genome assemblies.  It was</w:t>
        </w:r>
      </w:ins>
      <w:del w:id="43" w:author="Justin Zook" w:date="2016-07-15T18:13:00Z">
        <w:r w:rsidDel="0036040F">
          <w:delText>,</w:delText>
        </w:r>
      </w:del>
      <w:r>
        <w:t xml:space="preserve"> developed </w:t>
      </w:r>
      <w:del w:id="44" w:author="Justin Zook" w:date="2016-07-15T18:13:00Z">
        <w:r w:rsidDel="0036040F">
          <w:delText>use in</w:delText>
        </w:r>
      </w:del>
    </w:p>
    <w:p w14:paraId="1193ED93" w14:textId="534EE142" w:rsidR="006312AD" w:rsidDel="0036040F" w:rsidRDefault="004E417C" w:rsidP="0036040F">
      <w:pPr>
        <w:pStyle w:val="BodyText"/>
        <w:ind w:left="804"/>
        <w:rPr>
          <w:del w:id="45" w:author="Justin Zook" w:date="2016-07-15T18:14:00Z"/>
        </w:rPr>
      </w:pPr>
      <w:del w:id="46" w:author="Justin Zook" w:date="2016-07-15T18:13:00Z">
        <w:r w:rsidDel="0036040F">
          <w:rPr>
            <w:rFonts w:ascii="Arial"/>
            <w:sz w:val="10"/>
          </w:rPr>
          <w:delText xml:space="preserve">55       </w:delText>
        </w:r>
        <w:r w:rsidDel="0036040F">
          <w:delText>detecting</w:delText>
        </w:r>
      </w:del>
      <w:proofErr w:type="gramStart"/>
      <w:ins w:id="47" w:author="Justin Zook" w:date="2016-07-15T18:13:00Z">
        <w:r w:rsidR="0036040F">
          <w:t>to</w:t>
        </w:r>
        <w:proofErr w:type="gramEnd"/>
        <w:r w:rsidR="0036040F">
          <w:t xml:space="preserve"> detect</w:t>
        </w:r>
      </w:ins>
      <w:r>
        <w:t xml:space="preserve"> pathogens and identify strains using whole genome sequencing data </w:t>
      </w:r>
      <w:hyperlink w:anchor="_bookmark12" w:history="1">
        <w:r>
          <w:t>(Francis et al.</w:t>
        </w:r>
      </w:hyperlink>
      <w:r>
        <w:t xml:space="preserve">, </w:t>
      </w:r>
      <w:hyperlink w:anchor="_bookmark12" w:history="1">
        <w:r>
          <w:t>2013</w:t>
        </w:r>
      </w:hyperlink>
      <w:r>
        <w:t>)</w:t>
      </w:r>
      <w:ins w:id="48" w:author="Justin Zook" w:date="2016-07-15T18:14:00Z">
        <w:r w:rsidR="0036040F">
          <w:t>.</w:t>
        </w:r>
      </w:ins>
      <w:del w:id="49" w:author="Justin Zook" w:date="2016-07-15T18:14:00Z">
        <w:r w:rsidDel="0036040F">
          <w:delText>,</w:delText>
        </w:r>
      </w:del>
      <w:r>
        <w:t xml:space="preserve">  </w:t>
      </w:r>
      <w:del w:id="50" w:author="Justin Zook" w:date="2016-07-15T18:14:00Z">
        <w:r w:rsidDel="0036040F">
          <w:delText>as</w:delText>
        </w:r>
      </w:del>
    </w:p>
    <w:p w14:paraId="730DD7FF" w14:textId="3C483B5C" w:rsidR="006312AD" w:rsidRDefault="004E417C">
      <w:pPr>
        <w:pStyle w:val="BodyText"/>
        <w:ind w:left="804"/>
      </w:pPr>
      <w:del w:id="51" w:author="Justin Zook" w:date="2016-07-15T18:14:00Z">
        <w:r w:rsidDel="0036040F">
          <w:rPr>
            <w:rFonts w:ascii="Arial"/>
            <w:sz w:val="10"/>
          </w:rPr>
          <w:delText xml:space="preserve">56       </w:delText>
        </w:r>
        <w:r w:rsidDel="0036040F">
          <w:delText>t</w:delText>
        </w:r>
      </w:del>
      <w:ins w:id="52" w:author="Justin Zook" w:date="2016-07-15T18:14:00Z">
        <w:r w:rsidR="0036040F">
          <w:t>T</w:t>
        </w:r>
      </w:ins>
      <w:r>
        <w:t>he pathogen detection problem is similar to contaminant detection</w:t>
      </w:r>
      <w:ins w:id="53" w:author="Justin Zook" w:date="2016-07-15T18:14:00Z">
        <w:r w:rsidR="0036040F">
          <w:t>,</w:t>
        </w:r>
      </w:ins>
      <w:r>
        <w:t xml:space="preserve"> as the organism of interest </w:t>
      </w:r>
      <w:proofErr w:type="gramStart"/>
      <w:r>
        <w:t>is  likely</w:t>
      </w:r>
      <w:proofErr w:type="gramEnd"/>
    </w:p>
    <w:p w14:paraId="7524494B" w14:textId="77777777" w:rsidR="006312AD" w:rsidRDefault="004E417C">
      <w:pPr>
        <w:pStyle w:val="BodyText"/>
        <w:ind w:left="804"/>
      </w:pPr>
      <w:proofErr w:type="gramStart"/>
      <w:r>
        <w:rPr>
          <w:rFonts w:ascii="Arial"/>
          <w:sz w:val="10"/>
        </w:rPr>
        <w:t xml:space="preserve">57      </w:t>
      </w:r>
      <w:r>
        <w:t>present at low concentrations.</w:t>
      </w:r>
      <w:proofErr w:type="gramEnd"/>
      <w:r>
        <w:t xml:space="preserve"> </w:t>
      </w:r>
      <w:proofErr w:type="spellStart"/>
      <w:r>
        <w:rPr>
          <w:i/>
        </w:rPr>
        <w:t>Pathoscope</w:t>
      </w:r>
      <w:proofErr w:type="spellEnd"/>
      <w:r>
        <w:rPr>
          <w:i/>
        </w:rPr>
        <w:t xml:space="preserve"> </w:t>
      </w:r>
      <w:r>
        <w:t>benefits from the large sample size obtained using all sequence</w:t>
      </w:r>
    </w:p>
    <w:p w14:paraId="0C1CC599" w14:textId="3A1A1DE0" w:rsidR="006312AD" w:rsidRDefault="004E417C">
      <w:pPr>
        <w:pStyle w:val="BodyText"/>
        <w:ind w:left="804"/>
      </w:pPr>
      <w:r>
        <w:rPr>
          <w:rFonts w:ascii="Arial"/>
          <w:sz w:val="10"/>
        </w:rPr>
        <w:t xml:space="preserve">58    </w:t>
      </w:r>
      <w:r>
        <w:t>data for higher sensitivity</w:t>
      </w:r>
      <w:ins w:id="54" w:author="Justin Zook" w:date="2016-07-15T18:14:00Z">
        <w:r w:rsidR="0036040F">
          <w:t xml:space="preserve"> </w:t>
        </w:r>
      </w:ins>
      <w:r>
        <w:t>(compared to marker gene based methods) and leverages algorithmic advances</w:t>
      </w:r>
    </w:p>
    <w:p w14:paraId="46D54218" w14:textId="77777777" w:rsidR="006312AD" w:rsidRDefault="004E417C">
      <w:pPr>
        <w:pStyle w:val="BodyText"/>
        <w:ind w:left="804"/>
      </w:pPr>
      <w:r>
        <w:rPr>
          <w:rFonts w:ascii="Arial"/>
          <w:sz w:val="10"/>
        </w:rPr>
        <w:t xml:space="preserve">59   </w:t>
      </w:r>
      <w:r>
        <w:t>for whole genome sequence mapping. We will first present the specificity of the method using simulated</w:t>
      </w:r>
    </w:p>
    <w:p w14:paraId="7E555F71" w14:textId="16F8F1F8" w:rsidR="006312AD" w:rsidRDefault="004E417C">
      <w:pPr>
        <w:pStyle w:val="BodyText"/>
        <w:ind w:left="804"/>
      </w:pPr>
      <w:proofErr w:type="gramStart"/>
      <w:r>
        <w:rPr>
          <w:rFonts w:ascii="Arial"/>
          <w:sz w:val="10"/>
        </w:rPr>
        <w:t xml:space="preserve">60       </w:t>
      </w:r>
      <w:r>
        <w:t>data for single organisms.</w:t>
      </w:r>
      <w:proofErr w:type="gramEnd"/>
      <w:r>
        <w:t xml:space="preserve">  Then, </w:t>
      </w:r>
      <w:ins w:id="55" w:author="Justin Zook" w:date="2016-07-15T18:15:00Z">
        <w:r w:rsidR="0036040F">
          <w:t xml:space="preserve">we </w:t>
        </w:r>
      </w:ins>
      <w:r>
        <w:t xml:space="preserve">evaluate sensitivity of the method using simulated </w:t>
      </w:r>
      <w:proofErr w:type="spellStart"/>
      <w:r>
        <w:t>contaminanted</w:t>
      </w:r>
      <w:proofErr w:type="spellEnd"/>
      <w:r>
        <w:t xml:space="preserve"> test</w:t>
      </w:r>
    </w:p>
    <w:p w14:paraId="2C3B7241" w14:textId="77777777" w:rsidR="006312AD" w:rsidRDefault="004E417C">
      <w:pPr>
        <w:spacing w:before="9"/>
        <w:ind w:left="804"/>
        <w:rPr>
          <w:sz w:val="20"/>
        </w:rPr>
      </w:pPr>
      <w:proofErr w:type="gramStart"/>
      <w:r>
        <w:rPr>
          <w:rFonts w:ascii="Arial"/>
          <w:sz w:val="10"/>
        </w:rPr>
        <w:t xml:space="preserve">61       </w:t>
      </w:r>
      <w:r>
        <w:rPr>
          <w:sz w:val="20"/>
        </w:rPr>
        <w:t>material datasets.</w:t>
      </w:r>
      <w:proofErr w:type="gramEnd"/>
    </w:p>
    <w:p w14:paraId="7F9AF95B" w14:textId="77777777" w:rsidR="006312AD" w:rsidRDefault="006312AD">
      <w:pPr>
        <w:pStyle w:val="BodyText"/>
        <w:spacing w:before="4"/>
      </w:pPr>
    </w:p>
    <w:p w14:paraId="775D1EC7" w14:textId="77777777" w:rsidR="006312AD" w:rsidRDefault="004E417C">
      <w:pPr>
        <w:spacing w:before="56"/>
        <w:ind w:left="804"/>
        <w:rPr>
          <w:rFonts w:ascii="Arial"/>
          <w:b/>
          <w:sz w:val="24"/>
        </w:rPr>
      </w:pPr>
      <w:r>
        <w:rPr>
          <w:rFonts w:ascii="Arial"/>
          <w:sz w:val="10"/>
        </w:rPr>
        <w:t xml:space="preserve">62      </w:t>
      </w:r>
      <w:r>
        <w:rPr>
          <w:rFonts w:ascii="Arial"/>
          <w:b/>
          <w:sz w:val="24"/>
        </w:rPr>
        <w:t>METHODS</w:t>
      </w:r>
    </w:p>
    <w:p w14:paraId="4A72A8E9" w14:textId="77777777" w:rsidR="006312AD" w:rsidRDefault="004E417C">
      <w:pPr>
        <w:pStyle w:val="BodyText"/>
        <w:spacing w:before="103"/>
        <w:ind w:left="804"/>
      </w:pPr>
      <w:r>
        <w:rPr>
          <w:rFonts w:ascii="Arial"/>
          <w:sz w:val="10"/>
        </w:rPr>
        <w:t xml:space="preserve">63                </w:t>
      </w:r>
      <w:proofErr w:type="gramStart"/>
      <w:r>
        <w:t>To  test</w:t>
      </w:r>
      <w:proofErr w:type="gramEnd"/>
      <w:r>
        <w:t xml:space="preserve"> the suitability of using whole genome sequence data and </w:t>
      </w:r>
      <w:proofErr w:type="spellStart"/>
      <w:r>
        <w:t>metagenomic</w:t>
      </w:r>
      <w:proofErr w:type="spellEnd"/>
      <w:r>
        <w:t xml:space="preserve"> taxonomic </w:t>
      </w:r>
      <w:proofErr w:type="spellStart"/>
      <w:r>
        <w:t>classifica</w:t>
      </w:r>
      <w:proofErr w:type="spellEnd"/>
      <w:r>
        <w:t>-</w:t>
      </w:r>
    </w:p>
    <w:p w14:paraId="2BC6CCC9" w14:textId="67677788" w:rsidR="006312AD" w:rsidRDefault="004E417C">
      <w:pPr>
        <w:pStyle w:val="BodyText"/>
        <w:ind w:left="804"/>
      </w:pPr>
      <w:r>
        <w:rPr>
          <w:rFonts w:ascii="Arial"/>
          <w:sz w:val="10"/>
        </w:rPr>
        <w:t xml:space="preserve">64       </w:t>
      </w:r>
      <w:proofErr w:type="spellStart"/>
      <w:r>
        <w:t>tion</w:t>
      </w:r>
      <w:proofErr w:type="spellEnd"/>
      <w:r>
        <w:t xml:space="preserve"> methods for evaluating material purity</w:t>
      </w:r>
      <w:ins w:id="56" w:author="Justin Zook" w:date="2016-07-15T18:15:00Z">
        <w:r w:rsidR="0036040F">
          <w:t>,</w:t>
        </w:r>
      </w:ins>
      <w:r>
        <w:t xml:space="preserve"> we first simulated whole genome sequence data from single</w:t>
      </w:r>
    </w:p>
    <w:p w14:paraId="04AB0235" w14:textId="77777777" w:rsidR="006312AD" w:rsidRDefault="004E417C">
      <w:pPr>
        <w:pStyle w:val="BodyText"/>
        <w:ind w:left="804"/>
      </w:pPr>
      <w:proofErr w:type="gramStart"/>
      <w:r>
        <w:rPr>
          <w:rFonts w:ascii="Arial"/>
          <w:sz w:val="10"/>
        </w:rPr>
        <w:t xml:space="preserve">65      </w:t>
      </w:r>
      <w:r>
        <w:t xml:space="preserve">genomes and also simulated </w:t>
      </w:r>
      <w:proofErr w:type="spellStart"/>
      <w:r>
        <w:t>contaminanted</w:t>
      </w:r>
      <w:proofErr w:type="spellEnd"/>
      <w:r>
        <w:t xml:space="preserve"> datasets.</w:t>
      </w:r>
      <w:proofErr w:type="gramEnd"/>
      <w:r>
        <w:t xml:space="preserve"> Simulated data from single genomes was used to as-</w:t>
      </w:r>
    </w:p>
    <w:p w14:paraId="2F804DCC" w14:textId="77777777" w:rsidR="006312AD" w:rsidRDefault="004E417C">
      <w:pPr>
        <w:pStyle w:val="BodyText"/>
        <w:ind w:left="804"/>
      </w:pPr>
      <w:r>
        <w:rPr>
          <w:rFonts w:ascii="Arial"/>
          <w:sz w:val="10"/>
        </w:rPr>
        <w:t xml:space="preserve">66       </w:t>
      </w:r>
      <w:proofErr w:type="spellStart"/>
      <w:r>
        <w:t>sess</w:t>
      </w:r>
      <w:proofErr w:type="spellEnd"/>
      <w:r>
        <w:t xml:space="preserve"> method specificity and simulated contaminant datasets method sensitivity. Simulated datasets were</w:t>
      </w:r>
    </w:p>
    <w:p w14:paraId="68355AD5" w14:textId="77777777" w:rsidR="006312AD" w:rsidRDefault="004E417C">
      <w:pPr>
        <w:pStyle w:val="BodyText"/>
        <w:ind w:left="804"/>
      </w:pPr>
      <w:r>
        <w:rPr>
          <w:rFonts w:ascii="Arial"/>
          <w:sz w:val="10"/>
        </w:rPr>
        <w:t xml:space="preserve">67       </w:t>
      </w:r>
      <w:r>
        <w:t xml:space="preserve">generated using the ART sequencing read simulator </w:t>
      </w:r>
      <w:hyperlink w:anchor="_bookmark14" w:history="1">
        <w:r>
          <w:t>(Huang et al.</w:t>
        </w:r>
      </w:hyperlink>
      <w:r>
        <w:t xml:space="preserve">, </w:t>
      </w:r>
      <w:hyperlink w:anchor="_bookmark14" w:history="1">
        <w:r>
          <w:t>2012</w:t>
        </w:r>
      </w:hyperlink>
      <w:r>
        <w:t xml:space="preserve">).  The datasets </w:t>
      </w:r>
      <w:proofErr w:type="gramStart"/>
      <w:r>
        <w:t>were  generated</w:t>
      </w:r>
      <w:proofErr w:type="gramEnd"/>
    </w:p>
    <w:p w14:paraId="61EA8168" w14:textId="77B5F8C7" w:rsidR="006312AD" w:rsidRDefault="004E417C">
      <w:pPr>
        <w:pStyle w:val="BodyText"/>
        <w:ind w:left="804"/>
      </w:pPr>
      <w:r>
        <w:rPr>
          <w:rFonts w:ascii="Arial"/>
          <w:sz w:val="10"/>
        </w:rPr>
        <w:t xml:space="preserve">68      </w:t>
      </w:r>
      <w:r>
        <w:t xml:space="preserve">using the </w:t>
      </w:r>
      <w:proofErr w:type="spellStart"/>
      <w:r>
        <w:t>Illumina</w:t>
      </w:r>
      <w:proofErr w:type="spellEnd"/>
      <w:r>
        <w:t xml:space="preserve"> </w:t>
      </w:r>
      <w:proofErr w:type="spellStart"/>
      <w:r>
        <w:t>MiSeq</w:t>
      </w:r>
      <w:proofErr w:type="spellEnd"/>
      <w:r>
        <w:t xml:space="preserve"> error models for </w:t>
      </w:r>
      <w:ins w:id="57" w:author="Justin Zook" w:date="2016-07-15T18:16:00Z">
        <w:r w:rsidR="00614238">
          <w:t>2x</w:t>
        </w:r>
      </w:ins>
      <w:r>
        <w:t>230</w:t>
      </w:r>
      <w:ins w:id="58" w:author="Justin Zook" w:date="2016-07-15T18:16:00Z">
        <w:r w:rsidR="00614238">
          <w:t xml:space="preserve"> base pair</w:t>
        </w:r>
      </w:ins>
      <w:r>
        <w:t xml:space="preserve"> paired end </w:t>
      </w:r>
      <w:del w:id="59" w:author="Justin Zook" w:date="2016-07-15T18:16:00Z">
        <w:r w:rsidDel="00614238">
          <w:delText xml:space="preserve">base pair </w:delText>
        </w:r>
      </w:del>
      <w:r>
        <w:t>reads and 20 X mean coverage with</w:t>
      </w:r>
    </w:p>
    <w:p w14:paraId="7C735F6D" w14:textId="33FCCE6F" w:rsidR="006312AD" w:rsidRDefault="004E417C">
      <w:pPr>
        <w:pStyle w:val="BodyText"/>
        <w:ind w:left="804"/>
      </w:pPr>
      <w:r>
        <w:rPr>
          <w:rFonts w:ascii="Arial"/>
          <w:sz w:val="10"/>
        </w:rPr>
        <w:t xml:space="preserve">69   </w:t>
      </w:r>
      <w:proofErr w:type="gramStart"/>
      <w:r>
        <w:t>an</w:t>
      </w:r>
      <w:proofErr w:type="gramEnd"/>
      <w:r>
        <w:t xml:space="preserve"> average insert size of 690 base pairs with standard deviation of 10 </w:t>
      </w:r>
      <w:proofErr w:type="spellStart"/>
      <w:r>
        <w:t>bp</w:t>
      </w:r>
      <w:proofErr w:type="spellEnd"/>
      <w:r>
        <w:t xml:space="preserve"> for each strain</w:t>
      </w:r>
      <w:ins w:id="60" w:author="Justin Zook" w:date="2016-07-15T18:16:00Z">
        <w:r w:rsidR="00614238">
          <w:t>.</w:t>
        </w:r>
      </w:ins>
      <w:del w:id="61" w:author="Justin Zook" w:date="2016-07-15T18:16:00Z">
        <w:r w:rsidDel="00614238">
          <w:delText>,</w:delText>
        </w:r>
      </w:del>
      <w:r>
        <w:t xml:space="preserve"> </w:t>
      </w:r>
      <w:ins w:id="62" w:author="Justin Zook" w:date="2016-07-15T18:16:00Z">
        <w:r w:rsidR="00614238">
          <w:t>T</w:t>
        </w:r>
      </w:ins>
      <w:del w:id="63" w:author="Justin Zook" w:date="2016-07-15T18:16:00Z">
        <w:r w:rsidDel="00614238">
          <w:delText>t</w:delText>
        </w:r>
      </w:del>
      <w:r>
        <w:t>he seed number</w:t>
      </w:r>
    </w:p>
    <w:p w14:paraId="7120C0F8" w14:textId="77777777" w:rsidR="006312AD" w:rsidRDefault="004E417C">
      <w:pPr>
        <w:pStyle w:val="BodyText"/>
        <w:ind w:left="804"/>
      </w:pPr>
      <w:r>
        <w:rPr>
          <w:rFonts w:ascii="Arial"/>
          <w:sz w:val="10"/>
        </w:rPr>
        <w:t xml:space="preserve">70       </w:t>
      </w:r>
      <w:r>
        <w:t>for the random number generator was randomly assigned and recorded for each dataset.</w:t>
      </w:r>
    </w:p>
    <w:p w14:paraId="1097EB59" w14:textId="77777777" w:rsidR="006312AD" w:rsidRDefault="004E417C">
      <w:pPr>
        <w:pStyle w:val="BodyText"/>
        <w:tabs>
          <w:tab w:val="left" w:pos="1413"/>
        </w:tabs>
        <w:spacing w:before="11"/>
        <w:ind w:left="804"/>
      </w:pPr>
      <w:r>
        <w:rPr>
          <w:rFonts w:ascii="Arial"/>
          <w:sz w:val="10"/>
        </w:rPr>
        <w:t>71</w:t>
      </w:r>
      <w:r>
        <w:rPr>
          <w:rFonts w:ascii="Arial"/>
          <w:sz w:val="10"/>
        </w:rPr>
        <w:tab/>
      </w:r>
      <w:r>
        <w:t xml:space="preserve">The taxonomic composition of simulated </w:t>
      </w:r>
      <w:proofErr w:type="spellStart"/>
      <w:r>
        <w:t>datasest</w:t>
      </w:r>
      <w:proofErr w:type="spellEnd"/>
      <w:r>
        <w:t xml:space="preserve"> was assessed using the </w:t>
      </w:r>
      <w:proofErr w:type="spellStart"/>
      <w:r>
        <w:t>Pathoscope</w:t>
      </w:r>
      <w:proofErr w:type="spellEnd"/>
      <w:r>
        <w:rPr>
          <w:spacing w:val="45"/>
        </w:rPr>
        <w:t xml:space="preserve"> </w:t>
      </w:r>
      <w:proofErr w:type="spellStart"/>
      <w:r>
        <w:t>metagenomic</w:t>
      </w:r>
      <w:proofErr w:type="spellEnd"/>
    </w:p>
    <w:p w14:paraId="2F2C758C" w14:textId="77777777" w:rsidR="006312AD" w:rsidRDefault="004E417C">
      <w:pPr>
        <w:pStyle w:val="BodyText"/>
        <w:ind w:left="804"/>
      </w:pPr>
      <w:proofErr w:type="gramStart"/>
      <w:r>
        <w:rPr>
          <w:rFonts w:ascii="Arial"/>
          <w:sz w:val="10"/>
        </w:rPr>
        <w:t xml:space="preserve">72       </w:t>
      </w:r>
      <w:r>
        <w:t xml:space="preserve">taxonomic classifier </w:t>
      </w:r>
      <w:hyperlink w:anchor="_bookmark12" w:history="1">
        <w:r>
          <w:t>(Francis et al.</w:t>
        </w:r>
      </w:hyperlink>
      <w:r>
        <w:t xml:space="preserve">, </w:t>
      </w:r>
      <w:hyperlink w:anchor="_bookmark12" w:history="1">
        <w:r>
          <w:t>2013</w:t>
        </w:r>
      </w:hyperlink>
      <w:r>
        <w:t>).</w:t>
      </w:r>
      <w:proofErr w:type="gramEnd"/>
      <w:r>
        <w:t xml:space="preserve">      This method uses an expectation maximization algorithm</w:t>
      </w:r>
    </w:p>
    <w:p w14:paraId="57A648E2" w14:textId="04885218" w:rsidR="006312AD" w:rsidRDefault="004E417C">
      <w:pPr>
        <w:pStyle w:val="BodyText"/>
        <w:ind w:left="804"/>
      </w:pPr>
      <w:r>
        <w:rPr>
          <w:rFonts w:ascii="Arial"/>
          <w:sz w:val="10"/>
        </w:rPr>
        <w:t xml:space="preserve">73       </w:t>
      </w:r>
      <w:r>
        <w:t>where the sequence data are first mapped to a database comprised o</w:t>
      </w:r>
      <w:ins w:id="64" w:author="Justin Zook" w:date="2016-07-15T18:17:00Z">
        <w:r w:rsidR="00614238">
          <w:t>f</w:t>
        </w:r>
      </w:ins>
      <w:del w:id="65" w:author="Justin Zook" w:date="2016-07-15T18:17:00Z">
        <w:r w:rsidDel="00614238">
          <w:delText>n</w:delText>
        </w:r>
      </w:del>
      <w:r>
        <w:t xml:space="preserve"> all sequence data in </w:t>
      </w:r>
      <w:proofErr w:type="gramStart"/>
      <w:r>
        <w:t xml:space="preserve">the  </w:t>
      </w:r>
      <w:proofErr w:type="spellStart"/>
      <w:r>
        <w:t>Genbank</w:t>
      </w:r>
      <w:proofErr w:type="spellEnd"/>
      <w:proofErr w:type="gramEnd"/>
    </w:p>
    <w:p w14:paraId="2146FBD1" w14:textId="660C9AFB" w:rsidR="006312AD" w:rsidRDefault="004E417C">
      <w:pPr>
        <w:pStyle w:val="BodyText"/>
        <w:ind w:left="804"/>
      </w:pPr>
      <w:r>
        <w:rPr>
          <w:rFonts w:ascii="Arial"/>
          <w:sz w:val="10"/>
        </w:rPr>
        <w:t xml:space="preserve">74                </w:t>
      </w:r>
      <w:proofErr w:type="spellStart"/>
      <w:proofErr w:type="gramStart"/>
      <w:r>
        <w:t>nt</w:t>
      </w:r>
      <w:proofErr w:type="spellEnd"/>
      <w:proofErr w:type="gramEnd"/>
      <w:r>
        <w:t xml:space="preserve"> database</w:t>
      </w:r>
      <w:ins w:id="66" w:author="Justin Zook" w:date="2016-07-15T18:17:00Z">
        <w:r w:rsidR="00614238">
          <w:t>.</w:t>
        </w:r>
      </w:ins>
      <w:del w:id="67" w:author="Justin Zook" w:date="2016-07-15T18:17:00Z">
        <w:r w:rsidDel="00614238">
          <w:delText>,</w:delText>
        </w:r>
      </w:del>
      <w:r>
        <w:t xml:space="preserve">  </w:t>
      </w:r>
      <w:ins w:id="68" w:author="Justin Zook" w:date="2016-07-15T18:17:00Z">
        <w:r w:rsidR="00614238">
          <w:t>T</w:t>
        </w:r>
      </w:ins>
      <w:del w:id="69" w:author="Justin Zook" w:date="2016-07-15T18:17:00Z">
        <w:r w:rsidDel="00614238">
          <w:delText>t</w:delText>
        </w:r>
      </w:del>
      <w:r>
        <w:t>hen</w:t>
      </w:r>
      <w:ins w:id="70" w:author="Justin Zook" w:date="2016-07-15T18:17:00Z">
        <w:r w:rsidR="00614238">
          <w:t>,</w:t>
        </w:r>
      </w:ins>
      <w:r>
        <w:t xml:space="preserve"> through an iterative process</w:t>
      </w:r>
      <w:ins w:id="71" w:author="Justin Zook" w:date="2016-07-15T18:17:00Z">
        <w:r w:rsidR="00614238">
          <w:t>, it</w:t>
        </w:r>
      </w:ins>
      <w:r>
        <w:t xml:space="preserve"> re-assigns ambiguously mapped reads </w:t>
      </w:r>
      <w:del w:id="72" w:author="Justin Zook" w:date="2016-07-15T18:17:00Z">
        <w:r w:rsidDel="00614238">
          <w:delText xml:space="preserve">to </w:delText>
        </w:r>
      </w:del>
      <w:r>
        <w:t>based on the</w:t>
      </w:r>
    </w:p>
    <w:p w14:paraId="3B37421D" w14:textId="77777777" w:rsidR="006312AD" w:rsidRDefault="004E417C">
      <w:pPr>
        <w:pStyle w:val="BodyText"/>
        <w:ind w:left="804"/>
      </w:pPr>
      <w:r>
        <w:rPr>
          <w:rFonts w:ascii="Arial"/>
          <w:sz w:val="10"/>
        </w:rPr>
        <w:t xml:space="preserve">75       </w:t>
      </w:r>
      <w:r>
        <w:t xml:space="preserve">proportion of reads mapped </w:t>
      </w:r>
      <w:proofErr w:type="spellStart"/>
      <w:r>
        <w:t>unambigously</w:t>
      </w:r>
      <w:proofErr w:type="spellEnd"/>
      <w:r>
        <w:t xml:space="preserve"> to individual taxa in the database. The </w:t>
      </w:r>
      <w:proofErr w:type="spellStart"/>
      <w:r>
        <w:t>PathoScope</w:t>
      </w:r>
      <w:proofErr w:type="spellEnd"/>
      <w:r>
        <w:t xml:space="preserve"> 2.0 </w:t>
      </w:r>
      <w:proofErr w:type="spellStart"/>
      <w:r>
        <w:t>taxo</w:t>
      </w:r>
      <w:proofErr w:type="spellEnd"/>
      <w:r>
        <w:t>-</w:t>
      </w:r>
    </w:p>
    <w:p w14:paraId="51F02D6C" w14:textId="77777777" w:rsidR="006312AD" w:rsidRDefault="004E417C">
      <w:pPr>
        <w:pStyle w:val="BodyText"/>
        <w:ind w:left="804"/>
      </w:pPr>
      <w:r>
        <w:rPr>
          <w:rFonts w:ascii="Arial"/>
          <w:sz w:val="10"/>
        </w:rPr>
        <w:t xml:space="preserve">76    </w:t>
      </w:r>
      <w:proofErr w:type="spellStart"/>
      <w:r>
        <w:t>nomic</w:t>
      </w:r>
      <w:proofErr w:type="spellEnd"/>
      <w:r>
        <w:t xml:space="preserve"> read classification pipeline includes an initial read filtering step (</w:t>
      </w:r>
      <w:proofErr w:type="spellStart"/>
      <w:r>
        <w:t>PathoQC</w:t>
      </w:r>
      <w:proofErr w:type="spellEnd"/>
      <w:r>
        <w:t>), followed by mapping</w:t>
      </w:r>
    </w:p>
    <w:p w14:paraId="060B6EBD" w14:textId="4F48B70C" w:rsidR="006312AD" w:rsidRDefault="004E417C">
      <w:pPr>
        <w:pStyle w:val="BodyText"/>
        <w:ind w:left="804"/>
      </w:pPr>
      <w:r>
        <w:rPr>
          <w:rFonts w:ascii="Arial"/>
          <w:sz w:val="10"/>
        </w:rPr>
        <w:t xml:space="preserve">77   </w:t>
      </w:r>
      <w:r>
        <w:t>reads to a reference database (</w:t>
      </w:r>
      <w:proofErr w:type="spellStart"/>
      <w:r>
        <w:t>PathoMap</w:t>
      </w:r>
      <w:proofErr w:type="spellEnd"/>
      <w:r>
        <w:t>) - a wrapper for bowtie2 (</w:t>
      </w:r>
      <w:hyperlink w:anchor="_bookmark18" w:history="1">
        <w:proofErr w:type="spellStart"/>
        <w:r>
          <w:t>Langmead</w:t>
        </w:r>
        <w:proofErr w:type="spellEnd"/>
        <w:r>
          <w:t xml:space="preserve"> and </w:t>
        </w:r>
        <w:proofErr w:type="spellStart"/>
        <w:r>
          <w:t>Salzberg</w:t>
        </w:r>
        <w:proofErr w:type="spellEnd"/>
      </w:hyperlink>
      <w:r>
        <w:t xml:space="preserve">, </w:t>
      </w:r>
      <w:hyperlink w:anchor="_bookmark18" w:history="1">
        <w:r>
          <w:t>2012</w:t>
        </w:r>
      </w:hyperlink>
      <w:r>
        <w:t xml:space="preserve">)), </w:t>
      </w:r>
      <w:del w:id="73" w:author="Justin Zook" w:date="2016-07-15T18:18:00Z">
        <w:r w:rsidDel="00614238">
          <w:delText>then</w:delText>
        </w:r>
      </w:del>
      <w:ins w:id="74" w:author="Justin Zook" w:date="2016-07-15T18:18:00Z">
        <w:r w:rsidR="00614238">
          <w:t>followed by</w:t>
        </w:r>
      </w:ins>
    </w:p>
    <w:p w14:paraId="7FA40EB7" w14:textId="77777777" w:rsidR="006312AD" w:rsidRDefault="004E417C">
      <w:pPr>
        <w:pStyle w:val="BodyText"/>
        <w:ind w:left="804"/>
      </w:pPr>
      <w:proofErr w:type="gramStart"/>
      <w:r>
        <w:rPr>
          <w:rFonts w:ascii="Arial"/>
          <w:sz w:val="10"/>
        </w:rPr>
        <w:t xml:space="preserve">78      </w:t>
      </w:r>
      <w:r>
        <w:t>an expectation-maximization classification algorithm (</w:t>
      </w:r>
      <w:proofErr w:type="spellStart"/>
      <w:r>
        <w:t>PathoID</w:t>
      </w:r>
      <w:proofErr w:type="spellEnd"/>
      <w:r>
        <w:t>).</w:t>
      </w:r>
      <w:proofErr w:type="gramEnd"/>
      <w:r>
        <w:t xml:space="preserve"> The annotated </w:t>
      </w:r>
      <w:proofErr w:type="spellStart"/>
      <w:r>
        <w:t>Genbank</w:t>
      </w:r>
      <w:proofErr w:type="spellEnd"/>
      <w:r>
        <w:t xml:space="preserve"> </w:t>
      </w:r>
      <w:proofErr w:type="spellStart"/>
      <w:proofErr w:type="gramStart"/>
      <w:r>
        <w:t>nt</w:t>
      </w:r>
      <w:proofErr w:type="spellEnd"/>
      <w:proofErr w:type="gramEnd"/>
      <w:r>
        <w:t xml:space="preserve"> database pro-</w:t>
      </w:r>
    </w:p>
    <w:p w14:paraId="53D57C50" w14:textId="77777777" w:rsidR="006312AD" w:rsidRDefault="004E417C">
      <w:pPr>
        <w:pStyle w:val="BodyText"/>
        <w:ind w:left="804"/>
      </w:pPr>
      <w:hyperlink r:id="rId8">
        <w:r>
          <w:rPr>
            <w:rFonts w:ascii="Arial"/>
            <w:w w:val="110"/>
            <w:sz w:val="10"/>
          </w:rPr>
          <w:t>79</w:t>
        </w:r>
      </w:hyperlink>
      <w:r>
        <w:rPr>
          <w:rFonts w:ascii="Arial"/>
          <w:w w:val="110"/>
          <w:sz w:val="10"/>
        </w:rPr>
        <w:t xml:space="preserve">    </w:t>
      </w:r>
      <w:r>
        <w:rPr>
          <w:w w:val="110"/>
        </w:rPr>
        <w:t>vided</w:t>
      </w:r>
      <w:r>
        <w:rPr>
          <w:spacing w:val="-28"/>
          <w:w w:val="110"/>
        </w:rPr>
        <w:t xml:space="preserve"> </w:t>
      </w:r>
      <w:r>
        <w:rPr>
          <w:w w:val="110"/>
        </w:rPr>
        <w:t>by</w:t>
      </w:r>
      <w:r>
        <w:rPr>
          <w:spacing w:val="-28"/>
          <w:w w:val="110"/>
        </w:rPr>
        <w:t xml:space="preserve"> </w:t>
      </w:r>
      <w:r>
        <w:rPr>
          <w:w w:val="110"/>
        </w:rPr>
        <w:t>the</w:t>
      </w:r>
      <w:r>
        <w:rPr>
          <w:spacing w:val="-28"/>
          <w:w w:val="110"/>
        </w:rPr>
        <w:t xml:space="preserve"> </w:t>
      </w:r>
      <w:proofErr w:type="spellStart"/>
      <w:r>
        <w:rPr>
          <w:w w:val="110"/>
        </w:rPr>
        <w:t>PathoScope</w:t>
      </w:r>
      <w:proofErr w:type="spellEnd"/>
      <w:r>
        <w:rPr>
          <w:spacing w:val="-28"/>
          <w:w w:val="110"/>
        </w:rPr>
        <w:t xml:space="preserve"> </w:t>
      </w:r>
      <w:r>
        <w:rPr>
          <w:w w:val="110"/>
        </w:rPr>
        <w:t>developers</w:t>
      </w:r>
      <w:r>
        <w:rPr>
          <w:spacing w:val="-28"/>
          <w:w w:val="110"/>
        </w:rPr>
        <w:t xml:space="preserve"> </w:t>
      </w:r>
      <w:proofErr w:type="gramStart"/>
      <w:r>
        <w:rPr>
          <w:w w:val="110"/>
        </w:rPr>
        <w:t>was</w:t>
      </w:r>
      <w:proofErr w:type="gramEnd"/>
      <w:r>
        <w:rPr>
          <w:spacing w:val="-28"/>
          <w:w w:val="110"/>
        </w:rPr>
        <w:t xml:space="preserve"> </w:t>
      </w:r>
      <w:r>
        <w:rPr>
          <w:w w:val="110"/>
        </w:rPr>
        <w:t>used</w:t>
      </w:r>
      <w:r>
        <w:rPr>
          <w:spacing w:val="-28"/>
          <w:w w:val="110"/>
        </w:rPr>
        <w:t xml:space="preserve"> </w:t>
      </w:r>
      <w:r>
        <w:rPr>
          <w:w w:val="110"/>
        </w:rPr>
        <w:t>as</w:t>
      </w:r>
      <w:r>
        <w:rPr>
          <w:spacing w:val="-28"/>
          <w:w w:val="110"/>
        </w:rPr>
        <w:t xml:space="preserve"> </w:t>
      </w:r>
      <w:r>
        <w:rPr>
          <w:w w:val="110"/>
        </w:rPr>
        <w:t>the</w:t>
      </w:r>
      <w:r>
        <w:rPr>
          <w:spacing w:val="-28"/>
          <w:w w:val="110"/>
        </w:rPr>
        <w:t xml:space="preserve"> </w:t>
      </w:r>
      <w:r>
        <w:rPr>
          <w:w w:val="110"/>
        </w:rPr>
        <w:t>reference</w:t>
      </w:r>
      <w:r>
        <w:rPr>
          <w:spacing w:val="-28"/>
          <w:w w:val="110"/>
        </w:rPr>
        <w:t xml:space="preserve"> </w:t>
      </w:r>
      <w:r>
        <w:rPr>
          <w:w w:val="110"/>
        </w:rPr>
        <w:t>database</w:t>
      </w:r>
      <w:r>
        <w:rPr>
          <w:spacing w:val="-28"/>
          <w:w w:val="110"/>
        </w:rPr>
        <w:t xml:space="preserve"> </w:t>
      </w:r>
      <w:r>
        <w:rPr>
          <w:w w:val="125"/>
        </w:rPr>
        <w:t>(</w:t>
      </w:r>
      <w:hyperlink r:id="rId9">
        <w:r>
          <w:rPr>
            <w:w w:val="125"/>
          </w:rPr>
          <w:t>ftp://pathoscope.bumc.</w:t>
        </w:r>
      </w:hyperlink>
    </w:p>
    <w:p w14:paraId="400EF064" w14:textId="77777777" w:rsidR="006312AD" w:rsidRDefault="004E417C">
      <w:pPr>
        <w:spacing w:before="9"/>
        <w:ind w:left="804"/>
        <w:rPr>
          <w:sz w:val="20"/>
        </w:rPr>
      </w:pPr>
      <w:proofErr w:type="gramStart"/>
      <w:r>
        <w:rPr>
          <w:rFonts w:ascii="Arial"/>
          <w:w w:val="130"/>
          <w:sz w:val="10"/>
        </w:rPr>
        <w:t xml:space="preserve">80               </w:t>
      </w:r>
      <w:hyperlink r:id="rId10">
        <w:r>
          <w:rPr>
            <w:w w:val="130"/>
            <w:sz w:val="20"/>
          </w:rPr>
          <w:t>bu.edu/data/nt_ti.fa.gz</w:t>
        </w:r>
      </w:hyperlink>
      <w:r>
        <w:rPr>
          <w:w w:val="130"/>
          <w:sz w:val="20"/>
        </w:rPr>
        <w:t>).</w:t>
      </w:r>
      <w:proofErr w:type="gramEnd"/>
    </w:p>
    <w:p w14:paraId="1828F250" w14:textId="77777777" w:rsidR="006312AD" w:rsidRDefault="006312AD">
      <w:pPr>
        <w:pStyle w:val="BodyText"/>
        <w:spacing w:before="5"/>
        <w:rPr>
          <w:sz w:val="15"/>
        </w:rPr>
      </w:pPr>
    </w:p>
    <w:p w14:paraId="75E4B390" w14:textId="77777777" w:rsidR="006312AD" w:rsidRDefault="004E417C">
      <w:pPr>
        <w:spacing w:before="63"/>
        <w:ind w:left="804"/>
        <w:rPr>
          <w:rFonts w:ascii="Arial"/>
          <w:b/>
          <w:sz w:val="20"/>
        </w:rPr>
      </w:pPr>
      <w:r>
        <w:rPr>
          <w:rFonts w:ascii="Arial"/>
          <w:sz w:val="10"/>
        </w:rPr>
        <w:t xml:space="preserve">81      </w:t>
      </w:r>
      <w:r>
        <w:rPr>
          <w:rFonts w:ascii="Arial"/>
          <w:b/>
          <w:sz w:val="20"/>
        </w:rPr>
        <w:t>Specificity</w:t>
      </w:r>
    </w:p>
    <w:p w14:paraId="61C9869C" w14:textId="77777777" w:rsidR="006312AD" w:rsidRDefault="004E417C">
      <w:pPr>
        <w:pStyle w:val="BodyText"/>
        <w:spacing w:before="12"/>
        <w:ind w:left="804"/>
      </w:pPr>
      <w:r>
        <w:rPr>
          <w:rFonts w:ascii="Arial"/>
          <w:sz w:val="10"/>
        </w:rPr>
        <w:t xml:space="preserve">82      </w:t>
      </w:r>
      <w:r>
        <w:t>Method specificity was defined as the proportion of reads in a single organism simulated dataset assigned</w:t>
      </w:r>
    </w:p>
    <w:p w14:paraId="0B3DECB6" w14:textId="06840D27" w:rsidR="006312AD" w:rsidRDefault="004E417C">
      <w:pPr>
        <w:pStyle w:val="BodyText"/>
        <w:ind w:left="804"/>
      </w:pPr>
      <w:r>
        <w:rPr>
          <w:rFonts w:ascii="Arial"/>
          <w:sz w:val="10"/>
        </w:rPr>
        <w:t xml:space="preserve">83       </w:t>
      </w:r>
      <w:r>
        <w:t xml:space="preserve">to </w:t>
      </w:r>
      <w:proofErr w:type="gramStart"/>
      <w:r>
        <w:t xml:space="preserve">a </w:t>
      </w:r>
      <w:del w:id="75" w:author="Justin Zook" w:date="2016-07-15T18:19:00Z">
        <w:r w:rsidDel="00614238">
          <w:delText xml:space="preserve">different </w:delText>
        </w:r>
      </w:del>
      <w:r>
        <w:t>taxonomy</w:t>
      </w:r>
      <w:proofErr w:type="gramEnd"/>
      <w:r>
        <w:t xml:space="preserve"> </w:t>
      </w:r>
      <w:ins w:id="76" w:author="Justin Zook" w:date="2016-07-15T18:19:00Z">
        <w:r w:rsidR="00614238">
          <w:t xml:space="preserve">different </w:t>
        </w:r>
      </w:ins>
      <w:del w:id="77" w:author="Justin Zook" w:date="2016-07-15T18:19:00Z">
        <w:r w:rsidDel="00614238">
          <w:delText>th</w:delText>
        </w:r>
      </w:del>
      <w:del w:id="78" w:author="Justin Zook" w:date="2016-07-15T18:18:00Z">
        <w:r w:rsidDel="00614238">
          <w:delText>e</w:delText>
        </w:r>
      </w:del>
      <w:del w:id="79" w:author="Justin Zook" w:date="2016-07-15T18:19:00Z">
        <w:r w:rsidDel="00614238">
          <w:delText>n</w:delText>
        </w:r>
      </w:del>
      <w:ins w:id="80" w:author="Justin Zook" w:date="2016-07-15T18:19:00Z">
        <w:r w:rsidR="00614238">
          <w:t>from</w:t>
        </w:r>
      </w:ins>
      <w:r>
        <w:t xml:space="preserve"> the taxonomy of the test material.     Sequence data was simulated for 406</w:t>
      </w:r>
    </w:p>
    <w:p w14:paraId="61AEB405" w14:textId="77777777" w:rsidR="006312AD" w:rsidRDefault="004E417C">
      <w:pPr>
        <w:pStyle w:val="BodyText"/>
        <w:ind w:left="804"/>
      </w:pPr>
      <w:proofErr w:type="gramStart"/>
      <w:r>
        <w:rPr>
          <w:rFonts w:ascii="Arial"/>
          <w:sz w:val="10"/>
        </w:rPr>
        <w:t xml:space="preserve">84               </w:t>
      </w:r>
      <w:r>
        <w:t xml:space="preserve">strains, from 9 genera (Table </w:t>
      </w:r>
      <w:hyperlink w:anchor="_bookmark0" w:history="1">
        <w:r>
          <w:t>1</w:t>
        </w:r>
      </w:hyperlink>
      <w:r>
        <w:t>).</w:t>
      </w:r>
      <w:proofErr w:type="gramEnd"/>
      <w:r>
        <w:t xml:space="preserve">  We will refer to the genome used to generate the reads as the target</w:t>
      </w:r>
    </w:p>
    <w:p w14:paraId="063CFC9C" w14:textId="77777777" w:rsidR="006312AD" w:rsidRDefault="004E417C">
      <w:pPr>
        <w:pStyle w:val="BodyText"/>
        <w:ind w:left="804"/>
      </w:pPr>
      <w:proofErr w:type="gramStart"/>
      <w:r>
        <w:rPr>
          <w:rFonts w:ascii="Arial"/>
          <w:sz w:val="10"/>
        </w:rPr>
        <w:t xml:space="preserve">85       </w:t>
      </w:r>
      <w:r>
        <w:t>genome.</w:t>
      </w:r>
      <w:proofErr w:type="gramEnd"/>
      <w:r>
        <w:t xml:space="preserve">  The genomes included in the simulation study were limited to the number of closed genomes</w:t>
      </w:r>
    </w:p>
    <w:p w14:paraId="6CB3A983" w14:textId="77777777" w:rsidR="006312AD" w:rsidRDefault="004E417C">
      <w:pPr>
        <w:pStyle w:val="BodyText"/>
        <w:ind w:left="804"/>
      </w:pPr>
      <w:r>
        <w:rPr>
          <w:rFonts w:ascii="Arial"/>
          <w:w w:val="120"/>
          <w:sz w:val="10"/>
        </w:rPr>
        <w:t xml:space="preserve">86       </w:t>
      </w:r>
      <w:r>
        <w:rPr>
          <w:w w:val="120"/>
        </w:rPr>
        <w:t xml:space="preserve">in the </w:t>
      </w:r>
      <w:proofErr w:type="spellStart"/>
      <w:r>
        <w:rPr>
          <w:w w:val="110"/>
        </w:rPr>
        <w:t>Genbank</w:t>
      </w:r>
      <w:proofErr w:type="spellEnd"/>
      <w:r>
        <w:rPr>
          <w:w w:val="110"/>
        </w:rPr>
        <w:t xml:space="preserve"> database </w:t>
      </w:r>
      <w:r>
        <w:rPr>
          <w:w w:val="120"/>
        </w:rPr>
        <w:t>(</w:t>
      </w:r>
      <w:hyperlink r:id="rId11">
        <w:r>
          <w:rPr>
            <w:w w:val="120"/>
          </w:rPr>
          <w:t>http://www.ncbi.nlm.nih.gov/genbank/</w:t>
        </w:r>
      </w:hyperlink>
      <w:r>
        <w:rPr>
          <w:w w:val="120"/>
        </w:rPr>
        <w:t xml:space="preserve">, </w:t>
      </w:r>
      <w:r>
        <w:rPr>
          <w:w w:val="110"/>
        </w:rPr>
        <w:t>accessed   10/18/2013)</w:t>
      </w:r>
    </w:p>
    <w:p w14:paraId="437AF350" w14:textId="12F93716" w:rsidR="006312AD" w:rsidRDefault="004E417C">
      <w:pPr>
        <w:pStyle w:val="BodyText"/>
        <w:ind w:left="804" w:right="-10"/>
      </w:pPr>
      <w:proofErr w:type="gramStart"/>
      <w:r>
        <w:rPr>
          <w:rFonts w:ascii="Arial"/>
          <w:sz w:val="10"/>
        </w:rPr>
        <w:t xml:space="preserve">87      </w:t>
      </w:r>
      <w:r>
        <w:t xml:space="preserve">belonging </w:t>
      </w:r>
      <w:ins w:id="81" w:author="Justin Zook" w:date="2016-07-15T18:19:00Z">
        <w:r w:rsidR="00614238">
          <w:t xml:space="preserve">to the </w:t>
        </w:r>
      </w:ins>
      <w:r>
        <w:t xml:space="preserve">genera of interest </w:t>
      </w:r>
      <w:r>
        <w:rPr>
          <w:spacing w:val="-3"/>
        </w:rPr>
        <w:t xml:space="preserve">(Table </w:t>
      </w:r>
      <w:hyperlink w:anchor="_bookmark0" w:history="1">
        <w:r>
          <w:t>1</w:t>
        </w:r>
      </w:hyperlink>
      <w:r>
        <w:t>).</w:t>
      </w:r>
      <w:proofErr w:type="gramEnd"/>
      <w:r>
        <w:t xml:space="preserve"> Due to the large number of closed genomes </w:t>
      </w:r>
      <w:proofErr w:type="spellStart"/>
      <w:r>
        <w:t>genomes</w:t>
      </w:r>
      <w:proofErr w:type="spellEnd"/>
      <w:r>
        <w:t xml:space="preserve"> from the gen-</w:t>
      </w:r>
    </w:p>
    <w:p w14:paraId="5ED50D1E" w14:textId="17DB769F" w:rsidR="006312AD" w:rsidRDefault="004E417C">
      <w:pPr>
        <w:spacing w:before="9"/>
        <w:ind w:left="804"/>
        <w:rPr>
          <w:i/>
          <w:sz w:val="20"/>
        </w:rPr>
      </w:pPr>
      <w:proofErr w:type="gramStart"/>
      <w:r>
        <w:rPr>
          <w:rFonts w:ascii="Arial"/>
          <w:sz w:val="10"/>
        </w:rPr>
        <w:t xml:space="preserve">88  </w:t>
      </w:r>
      <w:r>
        <w:rPr>
          <w:sz w:val="20"/>
        </w:rPr>
        <w:t>era</w:t>
      </w:r>
      <w:proofErr w:type="gramEnd"/>
      <w:r>
        <w:rPr>
          <w:sz w:val="20"/>
        </w:rPr>
        <w:t xml:space="preserve"> </w:t>
      </w:r>
      <w:r>
        <w:rPr>
          <w:i/>
          <w:sz w:val="20"/>
        </w:rPr>
        <w:t>Bacillus</w:t>
      </w:r>
      <w:r>
        <w:rPr>
          <w:sz w:val="20"/>
        </w:rPr>
        <w:t xml:space="preserve">, </w:t>
      </w:r>
      <w:r>
        <w:rPr>
          <w:i/>
          <w:sz w:val="20"/>
        </w:rPr>
        <w:t>Escherichia</w:t>
      </w:r>
      <w:r>
        <w:rPr>
          <w:sz w:val="20"/>
        </w:rPr>
        <w:t xml:space="preserve">, and </w:t>
      </w:r>
      <w:r>
        <w:rPr>
          <w:i/>
          <w:sz w:val="20"/>
        </w:rPr>
        <w:t>Salmonella</w:t>
      </w:r>
      <w:ins w:id="82" w:author="Justin Zook" w:date="2016-07-15T18:19:00Z">
        <w:r w:rsidR="00614238">
          <w:rPr>
            <w:sz w:val="20"/>
          </w:rPr>
          <w:t>, these genera</w:t>
        </w:r>
      </w:ins>
      <w:r>
        <w:rPr>
          <w:i/>
          <w:sz w:val="20"/>
        </w:rPr>
        <w:t xml:space="preserve"> </w:t>
      </w:r>
      <w:r>
        <w:rPr>
          <w:sz w:val="20"/>
        </w:rPr>
        <w:t>were limited to the</w:t>
      </w:r>
      <w:ins w:id="83" w:author="Justin Zook" w:date="2016-07-15T18:19:00Z">
        <w:r w:rsidR="00614238">
          <w:rPr>
            <w:sz w:val="20"/>
          </w:rPr>
          <w:t xml:space="preserve"> </w:t>
        </w:r>
      </w:ins>
      <w:del w:id="84" w:author="Justin Zook" w:date="2016-07-15T18:20:00Z">
        <w:r w:rsidDel="00614238">
          <w:rPr>
            <w:sz w:val="20"/>
          </w:rPr>
          <w:delText xml:space="preserve">follow </w:delText>
        </w:r>
      </w:del>
      <w:r>
        <w:rPr>
          <w:sz w:val="20"/>
        </w:rPr>
        <w:t xml:space="preserve">species </w:t>
      </w:r>
      <w:r>
        <w:rPr>
          <w:i/>
          <w:sz w:val="20"/>
        </w:rPr>
        <w:t>Bacillus cereus</w:t>
      </w:r>
      <w:r>
        <w:rPr>
          <w:sz w:val="20"/>
        </w:rPr>
        <w:t xml:space="preserve">, </w:t>
      </w:r>
      <w:r>
        <w:rPr>
          <w:i/>
          <w:sz w:val="20"/>
        </w:rPr>
        <w:t>Escherichia</w:t>
      </w:r>
    </w:p>
    <w:p w14:paraId="2E65158F" w14:textId="59625FD7" w:rsidR="006312AD" w:rsidRDefault="004E417C">
      <w:pPr>
        <w:spacing w:before="9"/>
        <w:ind w:left="804"/>
        <w:rPr>
          <w:sz w:val="20"/>
        </w:rPr>
      </w:pPr>
      <w:proofErr w:type="gramStart"/>
      <w:r>
        <w:rPr>
          <w:rFonts w:ascii="Arial"/>
          <w:sz w:val="10"/>
        </w:rPr>
        <w:t xml:space="preserve">89       </w:t>
      </w:r>
      <w:r>
        <w:rPr>
          <w:i/>
          <w:sz w:val="20"/>
        </w:rPr>
        <w:t>coli</w:t>
      </w:r>
      <w:r>
        <w:rPr>
          <w:sz w:val="20"/>
        </w:rPr>
        <w:t>,</w:t>
      </w:r>
      <w:ins w:id="85" w:author="Justin Zook" w:date="2016-07-15T18:20:00Z">
        <w:r w:rsidR="00614238">
          <w:rPr>
            <w:sz w:val="20"/>
          </w:rPr>
          <w:t xml:space="preserve"> and</w:t>
        </w:r>
      </w:ins>
      <w:r>
        <w:rPr>
          <w:sz w:val="20"/>
        </w:rPr>
        <w:t xml:space="preserve"> </w:t>
      </w:r>
      <w:r>
        <w:rPr>
          <w:i/>
          <w:sz w:val="20"/>
        </w:rPr>
        <w:t xml:space="preserve">Salmonella </w:t>
      </w:r>
      <w:proofErr w:type="spellStart"/>
      <w:r>
        <w:rPr>
          <w:i/>
          <w:sz w:val="20"/>
        </w:rPr>
        <w:t>enteria</w:t>
      </w:r>
      <w:proofErr w:type="spellEnd"/>
      <w:r>
        <w:rPr>
          <w:sz w:val="20"/>
        </w:rPr>
        <w:t>.</w:t>
      </w:r>
      <w:proofErr w:type="gramEnd"/>
      <w:r>
        <w:rPr>
          <w:sz w:val="20"/>
        </w:rPr>
        <w:t xml:space="preserve">  The </w:t>
      </w:r>
      <w:proofErr w:type="spellStart"/>
      <w:r>
        <w:rPr>
          <w:sz w:val="20"/>
        </w:rPr>
        <w:t>taxononomic</w:t>
      </w:r>
      <w:proofErr w:type="spellEnd"/>
      <w:r>
        <w:rPr>
          <w:sz w:val="20"/>
        </w:rPr>
        <w:t xml:space="preserve"> </w:t>
      </w:r>
      <w:proofErr w:type="spellStart"/>
      <w:r>
        <w:rPr>
          <w:sz w:val="20"/>
        </w:rPr>
        <w:t>heirarchy</w:t>
      </w:r>
      <w:proofErr w:type="spellEnd"/>
      <w:r>
        <w:rPr>
          <w:sz w:val="20"/>
        </w:rPr>
        <w:t xml:space="preserve"> for the target genome and simulated </w:t>
      </w:r>
      <w:proofErr w:type="gramStart"/>
      <w:r>
        <w:rPr>
          <w:sz w:val="20"/>
        </w:rPr>
        <w:t>read  assign</w:t>
      </w:r>
      <w:proofErr w:type="gramEnd"/>
      <w:r>
        <w:rPr>
          <w:sz w:val="20"/>
        </w:rPr>
        <w:t>-</w:t>
      </w:r>
    </w:p>
    <w:p w14:paraId="76F8EABC" w14:textId="77777777" w:rsidR="006312AD" w:rsidRDefault="004E417C">
      <w:pPr>
        <w:pStyle w:val="BodyText"/>
        <w:ind w:left="804"/>
      </w:pPr>
      <w:r>
        <w:rPr>
          <w:rFonts w:ascii="Arial"/>
          <w:sz w:val="10"/>
        </w:rPr>
        <w:t xml:space="preserve">90       </w:t>
      </w:r>
      <w:proofErr w:type="spellStart"/>
      <w:r>
        <w:t>ment</w:t>
      </w:r>
      <w:proofErr w:type="spellEnd"/>
      <w:r>
        <w:t xml:space="preserve"> match levels were determined using the R package (</w:t>
      </w:r>
      <w:hyperlink w:anchor="_bookmark26" w:history="1">
        <w:r>
          <w:t xml:space="preserve">Scott Chamberlain and Eduard </w:t>
        </w:r>
        <w:proofErr w:type="spellStart"/>
        <w:r>
          <w:t>Szocs</w:t>
        </w:r>
        <w:proofErr w:type="spellEnd"/>
      </w:hyperlink>
      <w:proofErr w:type="gramStart"/>
      <w:r>
        <w:t xml:space="preserve">,   </w:t>
      </w:r>
      <w:proofErr w:type="gramEnd"/>
      <w:r>
        <w:fldChar w:fldCharType="begin"/>
      </w:r>
      <w:r>
        <w:instrText xml:space="preserve"> HYPERLINK \l "_bookmark26" </w:instrText>
      </w:r>
      <w:r>
        <w:fldChar w:fldCharType="separate"/>
      </w:r>
      <w:r>
        <w:t>2013</w:t>
      </w:r>
      <w:r>
        <w:fldChar w:fldCharType="end"/>
      </w:r>
      <w:r>
        <w:t>;</w:t>
      </w:r>
    </w:p>
    <w:p w14:paraId="46521BB1" w14:textId="77777777" w:rsidR="006312AD" w:rsidRDefault="004E417C">
      <w:pPr>
        <w:spacing w:before="9"/>
        <w:ind w:left="804"/>
        <w:rPr>
          <w:sz w:val="20"/>
        </w:rPr>
      </w:pPr>
      <w:proofErr w:type="gramStart"/>
      <w:r>
        <w:rPr>
          <w:rFonts w:ascii="Arial"/>
          <w:sz w:val="10"/>
        </w:rPr>
        <w:t xml:space="preserve">91       </w:t>
      </w:r>
      <w:hyperlink w:anchor="_bookmark7" w:history="1">
        <w:r>
          <w:rPr>
            <w:sz w:val="20"/>
          </w:rPr>
          <w:t>Chamberlain et al.</w:t>
        </w:r>
      </w:hyperlink>
      <w:r>
        <w:rPr>
          <w:sz w:val="20"/>
        </w:rPr>
        <w:t xml:space="preserve">, </w:t>
      </w:r>
      <w:hyperlink w:anchor="_bookmark7" w:history="1">
        <w:r>
          <w:rPr>
            <w:sz w:val="20"/>
          </w:rPr>
          <w:t>2016</w:t>
        </w:r>
      </w:hyperlink>
      <w:r>
        <w:rPr>
          <w:sz w:val="20"/>
        </w:rPr>
        <w:t>).</w:t>
      </w:r>
      <w:proofErr w:type="gramEnd"/>
    </w:p>
    <w:p w14:paraId="56FD36A2" w14:textId="77777777" w:rsidR="006312AD" w:rsidRDefault="006312AD">
      <w:pPr>
        <w:pStyle w:val="BodyText"/>
        <w:spacing w:before="5"/>
        <w:rPr>
          <w:sz w:val="15"/>
        </w:rPr>
      </w:pPr>
    </w:p>
    <w:p w14:paraId="4B25BCD1" w14:textId="77777777" w:rsidR="006312AD" w:rsidRDefault="004E417C">
      <w:pPr>
        <w:spacing w:before="63"/>
        <w:ind w:left="804"/>
        <w:rPr>
          <w:rFonts w:ascii="Arial"/>
          <w:b/>
          <w:sz w:val="20"/>
        </w:rPr>
      </w:pPr>
      <w:r>
        <w:rPr>
          <w:rFonts w:ascii="Arial"/>
          <w:sz w:val="10"/>
        </w:rPr>
        <w:t xml:space="preserve">92      </w:t>
      </w:r>
      <w:r>
        <w:rPr>
          <w:rFonts w:ascii="Arial"/>
          <w:b/>
          <w:sz w:val="20"/>
        </w:rPr>
        <w:t>Sensitivity</w:t>
      </w:r>
    </w:p>
    <w:p w14:paraId="01C98136" w14:textId="77777777" w:rsidR="006312AD" w:rsidRDefault="004E417C">
      <w:pPr>
        <w:pStyle w:val="BodyText"/>
        <w:spacing w:before="12"/>
        <w:ind w:left="804"/>
      </w:pPr>
      <w:r>
        <w:rPr>
          <w:rFonts w:ascii="Arial"/>
          <w:sz w:val="10"/>
        </w:rPr>
        <w:t xml:space="preserve">93      </w:t>
      </w:r>
      <w:proofErr w:type="gramStart"/>
      <w:r>
        <w:t>We  simulated</w:t>
      </w:r>
      <w:proofErr w:type="gramEnd"/>
      <w:r>
        <w:t xml:space="preserve"> datasets with contaminants to evaluate method sensitivity.  Representative genomes   for</w:t>
      </w:r>
    </w:p>
    <w:p w14:paraId="2A6E9B95" w14:textId="77777777" w:rsidR="006312AD" w:rsidRDefault="004E417C">
      <w:pPr>
        <w:pStyle w:val="BodyText"/>
        <w:ind w:left="804"/>
        <w:rPr>
          <w:i/>
        </w:rPr>
      </w:pPr>
      <w:r>
        <w:rPr>
          <w:rFonts w:ascii="Arial"/>
          <w:sz w:val="10"/>
        </w:rPr>
        <w:t xml:space="preserve">94       </w:t>
      </w:r>
      <w:r>
        <w:t xml:space="preserve">8 of the 9 genus were used to generate the simulated contaminant datasets (Table </w:t>
      </w:r>
      <w:hyperlink w:anchor="_bookmark4" w:history="1">
        <w:r>
          <w:t>2</w:t>
        </w:r>
      </w:hyperlink>
      <w:r>
        <w:t xml:space="preserve">).     An </w:t>
      </w:r>
      <w:r>
        <w:rPr>
          <w:i/>
        </w:rPr>
        <w:t>Escherichia</w:t>
      </w:r>
    </w:p>
    <w:p w14:paraId="705367FD" w14:textId="77777777" w:rsidR="006312AD" w:rsidRDefault="004E417C">
      <w:pPr>
        <w:spacing w:before="9"/>
        <w:ind w:left="804"/>
        <w:rPr>
          <w:sz w:val="20"/>
        </w:rPr>
      </w:pPr>
      <w:proofErr w:type="gramStart"/>
      <w:r>
        <w:rPr>
          <w:rFonts w:ascii="Arial"/>
          <w:sz w:val="10"/>
        </w:rPr>
        <w:t xml:space="preserve">95                 </w:t>
      </w:r>
      <w:r>
        <w:rPr>
          <w:i/>
          <w:sz w:val="20"/>
        </w:rPr>
        <w:t>coli</w:t>
      </w:r>
      <w:proofErr w:type="gramEnd"/>
      <w:r>
        <w:rPr>
          <w:i/>
          <w:sz w:val="20"/>
        </w:rPr>
        <w:t xml:space="preserve"> </w:t>
      </w:r>
      <w:r>
        <w:rPr>
          <w:sz w:val="20"/>
        </w:rPr>
        <w:t xml:space="preserve">strain was selected as a representative of both </w:t>
      </w:r>
      <w:commentRangeStart w:id="86"/>
      <w:proofErr w:type="spellStart"/>
      <w:r>
        <w:rPr>
          <w:i/>
          <w:sz w:val="20"/>
        </w:rPr>
        <w:t>Eschericha</w:t>
      </w:r>
      <w:proofErr w:type="spellEnd"/>
      <w:r>
        <w:rPr>
          <w:i/>
          <w:sz w:val="20"/>
        </w:rPr>
        <w:t xml:space="preserve"> coli </w:t>
      </w:r>
      <w:r>
        <w:rPr>
          <w:sz w:val="20"/>
        </w:rPr>
        <w:t xml:space="preserve">and </w:t>
      </w:r>
      <w:proofErr w:type="spellStart"/>
      <w:r>
        <w:rPr>
          <w:i/>
          <w:sz w:val="20"/>
        </w:rPr>
        <w:t>Shigella</w:t>
      </w:r>
      <w:commentRangeEnd w:id="86"/>
      <w:proofErr w:type="spellEnd"/>
      <w:r w:rsidR="00614238">
        <w:rPr>
          <w:rStyle w:val="CommentReference"/>
        </w:rPr>
        <w:commentReference w:id="86"/>
      </w:r>
      <w:r>
        <w:rPr>
          <w:sz w:val="20"/>
        </w:rPr>
        <w:t xml:space="preserve">.   </w:t>
      </w:r>
      <w:commentRangeStart w:id="87"/>
      <w:r>
        <w:rPr>
          <w:sz w:val="20"/>
        </w:rPr>
        <w:t>For each pairwise</w:t>
      </w:r>
    </w:p>
    <w:p w14:paraId="4AC942FB" w14:textId="656C4658" w:rsidR="006312AD" w:rsidRDefault="004E417C">
      <w:pPr>
        <w:pStyle w:val="BodyText"/>
        <w:ind w:left="804"/>
      </w:pPr>
      <w:proofErr w:type="gramStart"/>
      <w:r>
        <w:rPr>
          <w:rFonts w:ascii="Arial"/>
          <w:sz w:val="10"/>
        </w:rPr>
        <w:t xml:space="preserve">96       </w:t>
      </w:r>
      <w:r>
        <w:t>combination</w:t>
      </w:r>
      <w:proofErr w:type="gramEnd"/>
      <w:r>
        <w:t xml:space="preserve"> of representative genomes</w:t>
      </w:r>
      <w:ins w:id="88" w:author="Justin Zook" w:date="2016-07-15T18:21:00Z">
        <w:r w:rsidR="00614238">
          <w:t>,</w:t>
        </w:r>
      </w:ins>
      <w:r>
        <w:t xml:space="preserve"> </w:t>
      </w:r>
      <w:del w:id="89" w:author="Justin Zook" w:date="2016-07-15T18:21:00Z">
        <w:r w:rsidDel="00614238">
          <w:delText xml:space="preserve">for </w:delText>
        </w:r>
      </w:del>
      <w:r>
        <w:t>the simulated contaminant dataset was subsampled at 0</w:t>
      </w:r>
      <w:r>
        <w:rPr>
          <w:i/>
        </w:rPr>
        <w:t>.</w:t>
      </w:r>
      <w:r>
        <w:t>1 to</w:t>
      </w:r>
    </w:p>
    <w:commentRangeEnd w:id="87"/>
    <w:p w14:paraId="261B6A95" w14:textId="77777777" w:rsidR="006312AD" w:rsidRDefault="00614238">
      <w:pPr>
        <w:sectPr w:rsidR="006312AD">
          <w:footerReference w:type="default" r:id="rId12"/>
          <w:pgSz w:w="12240" w:h="15840"/>
          <w:pgMar w:top="1240" w:right="940" w:bottom="800" w:left="1720" w:header="0" w:footer="613" w:gutter="0"/>
          <w:pgNumType w:start="2"/>
          <w:cols w:space="720"/>
        </w:sectPr>
      </w:pPr>
      <w:r>
        <w:rPr>
          <w:rStyle w:val="CommentReference"/>
        </w:rPr>
        <w:commentReference w:id="87"/>
      </w:r>
    </w:p>
    <w:p w14:paraId="04D48FFA" w14:textId="1CDEAF6B" w:rsidR="006312AD" w:rsidRDefault="004E417C">
      <w:pPr>
        <w:pStyle w:val="BodyText"/>
        <w:spacing w:before="74"/>
        <w:ind w:left="804" w:right="-3"/>
      </w:pPr>
      <w:r>
        <w:rPr>
          <w:rFonts w:ascii="Arial" w:hAnsi="Arial"/>
          <w:sz w:val="10"/>
        </w:rPr>
        <w:lastRenderedPageBreak/>
        <w:t xml:space="preserve">97              </w:t>
      </w:r>
      <w:r>
        <w:t>10</w:t>
      </w:r>
      <w:r>
        <w:rPr>
          <w:i/>
          <w:position w:val="7"/>
          <w:sz w:val="14"/>
        </w:rPr>
        <w:t>−</w:t>
      </w:r>
      <w:r>
        <w:rPr>
          <w:position w:val="7"/>
          <w:sz w:val="14"/>
        </w:rPr>
        <w:t xml:space="preserve">8  </w:t>
      </w:r>
      <w:r>
        <w:t>(contaminant proportion)</w:t>
      </w:r>
      <w:proofErr w:type="gramStart"/>
      <w:r>
        <w:t>,  at</w:t>
      </w:r>
      <w:proofErr w:type="gramEnd"/>
      <w:r>
        <w:t xml:space="preserve"> 10 fold dilutions</w:t>
      </w:r>
      <w:ins w:id="90" w:author="Justin Zook" w:date="2016-07-15T18:22:00Z">
        <w:r w:rsidR="00614238">
          <w:t>.</w:t>
        </w:r>
      </w:ins>
      <w:del w:id="91" w:author="Justin Zook" w:date="2016-07-15T18:22:00Z">
        <w:r w:rsidDel="00614238">
          <w:delText>,</w:delText>
        </w:r>
      </w:del>
      <w:r>
        <w:t xml:space="preserve">  </w:t>
      </w:r>
      <w:ins w:id="92" w:author="Justin Zook" w:date="2016-07-15T18:22:00Z">
        <w:r w:rsidR="00614238">
          <w:t>T</w:t>
        </w:r>
      </w:ins>
      <w:del w:id="93" w:author="Justin Zook" w:date="2016-07-15T18:22:00Z">
        <w:r w:rsidDel="00614238">
          <w:delText>t</w:delText>
        </w:r>
      </w:del>
      <w:r>
        <w:t>he target genome dataset was subsamples at 1 -</w:t>
      </w:r>
    </w:p>
    <w:p w14:paraId="69A425FC" w14:textId="77777777" w:rsidR="006312AD" w:rsidRDefault="004E417C">
      <w:pPr>
        <w:pStyle w:val="BodyText"/>
        <w:ind w:left="804" w:right="-3"/>
      </w:pPr>
      <w:proofErr w:type="gramStart"/>
      <w:r>
        <w:rPr>
          <w:rFonts w:ascii="Arial"/>
          <w:sz w:val="10"/>
        </w:rPr>
        <w:t xml:space="preserve">98       </w:t>
      </w:r>
      <w:r>
        <w:t>contaminant</w:t>
      </w:r>
      <w:proofErr w:type="gramEnd"/>
      <w:r>
        <w:t xml:space="preserve"> proportion, resulting in 512 simulated contaminant datasets.  This approach </w:t>
      </w:r>
      <w:proofErr w:type="gramStart"/>
      <w:r>
        <w:t>simulates  the</w:t>
      </w:r>
      <w:proofErr w:type="gramEnd"/>
    </w:p>
    <w:p w14:paraId="59522F47" w14:textId="77777777" w:rsidR="006312AD" w:rsidRDefault="004E417C">
      <w:pPr>
        <w:pStyle w:val="BodyText"/>
        <w:ind w:left="804" w:right="-3"/>
      </w:pPr>
      <w:proofErr w:type="gramStart"/>
      <w:r>
        <w:rPr>
          <w:rFonts w:ascii="Arial"/>
          <w:sz w:val="10"/>
        </w:rPr>
        <w:t xml:space="preserve">99       </w:t>
      </w:r>
      <w:r>
        <w:t>proportions of cells in a test material and not the amount of DNA, assuming unbiased DNA   extraction.</w:t>
      </w:r>
      <w:proofErr w:type="gramEnd"/>
    </w:p>
    <w:p w14:paraId="40ECA4DD" w14:textId="77777777" w:rsidR="006312AD" w:rsidRDefault="004E417C">
      <w:pPr>
        <w:pStyle w:val="BodyText"/>
        <w:ind w:left="749" w:right="-3"/>
      </w:pPr>
      <w:r>
        <w:rPr>
          <w:rFonts w:ascii="Arial"/>
          <w:sz w:val="10"/>
        </w:rPr>
        <w:t xml:space="preserve">100       </w:t>
      </w:r>
      <w:r>
        <w:t>To speed up processing the aligned sequence files were subsampled instead of the simulated   sequence</w:t>
      </w:r>
    </w:p>
    <w:p w14:paraId="517D859B" w14:textId="77777777" w:rsidR="006312AD" w:rsidRDefault="004E417C">
      <w:pPr>
        <w:spacing w:before="9"/>
        <w:ind w:left="749" w:right="-3"/>
        <w:rPr>
          <w:sz w:val="20"/>
        </w:rPr>
      </w:pPr>
      <w:r>
        <w:rPr>
          <w:rFonts w:ascii="Arial"/>
          <w:sz w:val="10"/>
        </w:rPr>
        <w:t xml:space="preserve">101      </w:t>
      </w:r>
      <w:r>
        <w:rPr>
          <w:sz w:val="20"/>
        </w:rPr>
        <w:t>files.</w:t>
      </w:r>
    </w:p>
    <w:p w14:paraId="577B648C" w14:textId="77777777" w:rsidR="006312AD" w:rsidRDefault="006312AD">
      <w:pPr>
        <w:pStyle w:val="BodyText"/>
        <w:spacing w:before="3"/>
        <w:rPr>
          <w:sz w:val="11"/>
        </w:rPr>
      </w:pPr>
    </w:p>
    <w:p w14:paraId="33CD3583" w14:textId="77777777" w:rsidR="006312AD" w:rsidRDefault="004E417C">
      <w:pPr>
        <w:spacing w:before="63"/>
        <w:ind w:left="749" w:right="-3"/>
        <w:rPr>
          <w:rFonts w:ascii="Arial"/>
          <w:b/>
          <w:sz w:val="20"/>
        </w:rPr>
      </w:pPr>
      <w:r>
        <w:rPr>
          <w:rFonts w:ascii="Arial"/>
          <w:sz w:val="10"/>
        </w:rPr>
        <w:t xml:space="preserve">102      </w:t>
      </w:r>
      <w:r>
        <w:rPr>
          <w:rFonts w:ascii="Arial"/>
          <w:b/>
          <w:sz w:val="20"/>
        </w:rPr>
        <w:t>Reproducibility</w:t>
      </w:r>
    </w:p>
    <w:p w14:paraId="628AB695" w14:textId="56F7E9C8" w:rsidR="006312AD" w:rsidRDefault="004E417C">
      <w:pPr>
        <w:pStyle w:val="BodyText"/>
        <w:spacing w:before="10"/>
        <w:ind w:left="749" w:right="-3"/>
      </w:pPr>
      <w:r>
        <w:rPr>
          <w:rFonts w:ascii="Arial"/>
          <w:sz w:val="10"/>
        </w:rPr>
        <w:t xml:space="preserve">103         </w:t>
      </w:r>
      <w:proofErr w:type="gramStart"/>
      <w:r>
        <w:t>To  facilit</w:t>
      </w:r>
      <w:ins w:id="94" w:author="Justin Zook" w:date="2016-07-15T18:22:00Z">
        <w:r w:rsidR="00614238">
          <w:t>ate</w:t>
        </w:r>
      </w:ins>
      <w:proofErr w:type="gramEnd"/>
      <w:del w:id="95" w:author="Justin Zook" w:date="2016-07-15T18:22:00Z">
        <w:r w:rsidDel="00614238">
          <w:delText>y</w:delText>
        </w:r>
      </w:del>
      <w:r>
        <w:t xml:space="preserve"> reproducibility and transparency</w:t>
      </w:r>
      <w:ins w:id="96" w:author="Justin Zook" w:date="2016-07-15T18:23:00Z">
        <w:r w:rsidR="00614238">
          <w:t>,</w:t>
        </w:r>
      </w:ins>
      <w:r>
        <w:t xml:space="preserve"> a </w:t>
      </w:r>
      <w:proofErr w:type="spellStart"/>
      <w:r>
        <w:t>Docker</w:t>
      </w:r>
      <w:proofErr w:type="spellEnd"/>
      <w:r>
        <w:t xml:space="preserve"> (</w:t>
      </w:r>
      <w:hyperlink r:id="rId13">
        <w:r>
          <w:t>www.docker.com</w:t>
        </w:r>
      </w:hyperlink>
      <w:r>
        <w:t>) container is available    with</w:t>
      </w:r>
    </w:p>
    <w:p w14:paraId="7E8B63B7" w14:textId="77777777" w:rsidR="006312AD" w:rsidRDefault="004E417C">
      <w:pPr>
        <w:pStyle w:val="BodyText"/>
        <w:ind w:left="749" w:right="-3"/>
      </w:pPr>
      <w:r>
        <w:rPr>
          <w:rFonts w:ascii="Arial"/>
          <w:w w:val="120"/>
          <w:sz w:val="10"/>
        </w:rPr>
        <w:t xml:space="preserve">104               </w:t>
      </w:r>
      <w:proofErr w:type="gramStart"/>
      <w:r>
        <w:rPr>
          <w:w w:val="110"/>
        </w:rPr>
        <w:t xml:space="preserve">installed  </w:t>
      </w:r>
      <w:r>
        <w:rPr>
          <w:w w:val="120"/>
        </w:rPr>
        <w:t>pipeline</w:t>
      </w:r>
      <w:proofErr w:type="gramEnd"/>
      <w:r>
        <w:rPr>
          <w:w w:val="120"/>
        </w:rPr>
        <w:t xml:space="preserve">  </w:t>
      </w:r>
      <w:r>
        <w:rPr>
          <w:w w:val="110"/>
        </w:rPr>
        <w:t xml:space="preserve">dependencies </w:t>
      </w:r>
      <w:r>
        <w:rPr>
          <w:w w:val="120"/>
        </w:rPr>
        <w:t>(</w:t>
      </w:r>
      <w:hyperlink r:id="rId14">
        <w:r>
          <w:rPr>
            <w:w w:val="120"/>
          </w:rPr>
          <w:t>www.registry.hub.docker.com/u/natedolson/docker-pathoscop</w:t>
        </w:r>
      </w:hyperlink>
    </w:p>
    <w:p w14:paraId="447D71C5" w14:textId="66FF1AFC" w:rsidR="006312AD" w:rsidRDefault="004E417C">
      <w:pPr>
        <w:pStyle w:val="BodyText"/>
        <w:ind w:left="749" w:right="-3"/>
      </w:pPr>
      <w:hyperlink r:id="rId15">
        <w:r>
          <w:rPr>
            <w:rFonts w:ascii="Arial"/>
            <w:w w:val="110"/>
            <w:sz w:val="10"/>
          </w:rPr>
          <w:t>105</w:t>
        </w:r>
      </w:hyperlink>
      <w:r>
        <w:rPr>
          <w:rFonts w:ascii="Arial"/>
          <w:w w:val="110"/>
          <w:sz w:val="10"/>
        </w:rPr>
        <w:t xml:space="preserve">       </w:t>
      </w:r>
      <w:r>
        <w:rPr>
          <w:w w:val="110"/>
        </w:rPr>
        <w:t xml:space="preserve">The script used to run the simulations </w:t>
      </w:r>
      <w:del w:id="97" w:author="Justin Zook" w:date="2016-07-15T18:23:00Z">
        <w:r w:rsidDel="00614238">
          <w:rPr>
            <w:w w:val="110"/>
          </w:rPr>
          <w:delText xml:space="preserve">were </w:delText>
        </w:r>
      </w:del>
      <w:ins w:id="98" w:author="Justin Zook" w:date="2016-07-15T18:23:00Z">
        <w:r w:rsidR="00614238">
          <w:rPr>
            <w:w w:val="110"/>
          </w:rPr>
          <w:t xml:space="preserve">are </w:t>
        </w:r>
      </w:ins>
      <w:r>
        <w:rPr>
          <w:w w:val="110"/>
        </w:rPr>
        <w:t xml:space="preserve">available at </w:t>
      </w:r>
      <w:hyperlink r:id="rId16">
        <w:r>
          <w:rPr>
            <w:w w:val="130"/>
          </w:rPr>
          <w:t>https://github.com/nate-d-olson/</w:t>
        </w:r>
      </w:hyperlink>
    </w:p>
    <w:p w14:paraId="1B826A03" w14:textId="7948907D" w:rsidR="006312AD" w:rsidRDefault="004E417C">
      <w:pPr>
        <w:pStyle w:val="BodyText"/>
        <w:ind w:left="749" w:right="-3"/>
      </w:pPr>
      <w:r>
        <w:rPr>
          <w:rFonts w:ascii="Arial"/>
          <w:w w:val="110"/>
          <w:sz w:val="10"/>
        </w:rPr>
        <w:t xml:space="preserve">106  </w:t>
      </w:r>
      <w:hyperlink r:id="rId17">
        <w:proofErr w:type="spellStart"/>
        <w:r>
          <w:rPr>
            <w:w w:val="110"/>
          </w:rPr>
          <w:t>genomic_purity</w:t>
        </w:r>
        <w:proofErr w:type="spellEnd"/>
      </w:hyperlink>
      <w:r>
        <w:rPr>
          <w:w w:val="110"/>
        </w:rPr>
        <w:t xml:space="preserve">. </w:t>
      </w:r>
      <w:proofErr w:type="spellStart"/>
      <w:r>
        <w:rPr>
          <w:w w:val="110"/>
        </w:rPr>
        <w:t>Pathoscope</w:t>
      </w:r>
      <w:proofErr w:type="spellEnd"/>
      <w:r>
        <w:rPr>
          <w:w w:val="110"/>
        </w:rPr>
        <w:t xml:space="preserve"> results were processed using </w:t>
      </w:r>
      <w:del w:id="99" w:author="Justin Zook" w:date="2016-07-15T18:23:00Z">
        <w:r w:rsidDel="00614238">
          <w:rPr>
            <w:w w:val="110"/>
          </w:rPr>
          <w:delText xml:space="preserve">using </w:delText>
        </w:r>
      </w:del>
      <w:r>
        <w:rPr>
          <w:w w:val="110"/>
        </w:rPr>
        <w:t>the statistical programing language</w:t>
      </w:r>
    </w:p>
    <w:p w14:paraId="7529A797" w14:textId="6FDC0E3B" w:rsidR="006312AD" w:rsidRDefault="004E417C">
      <w:pPr>
        <w:pStyle w:val="BodyText"/>
        <w:ind w:left="749" w:right="-3"/>
      </w:pPr>
      <w:r>
        <w:rPr>
          <w:rFonts w:ascii="Arial"/>
          <w:sz w:val="10"/>
        </w:rPr>
        <w:t xml:space="preserve">107   </w:t>
      </w:r>
      <w:r>
        <w:t xml:space="preserve">R </w:t>
      </w:r>
      <w:hyperlink w:anchor="_bookmark23" w:history="1">
        <w:r>
          <w:t>(R Core Team</w:t>
        </w:r>
      </w:hyperlink>
      <w:r>
        <w:t xml:space="preserve">, </w:t>
      </w:r>
      <w:hyperlink w:anchor="_bookmark23" w:history="1">
        <w:r>
          <w:t>2016</w:t>
        </w:r>
      </w:hyperlink>
      <w:r>
        <w:t>)</w:t>
      </w:r>
      <w:ins w:id="100" w:author="Justin Zook" w:date="2016-07-15T18:23:00Z">
        <w:r w:rsidR="00614238">
          <w:t>,</w:t>
        </w:r>
      </w:ins>
      <w:r>
        <w:t xml:space="preserve"> and intermediate analysis and data summaries were organized using </w:t>
      </w:r>
      <w:proofErr w:type="spellStart"/>
      <w:r>
        <w:t>ProjectTem</w:t>
      </w:r>
      <w:proofErr w:type="spellEnd"/>
      <w:r>
        <w:t>-</w:t>
      </w:r>
    </w:p>
    <w:p w14:paraId="5A0F3607" w14:textId="77777777" w:rsidR="006312AD" w:rsidRDefault="004E417C">
      <w:pPr>
        <w:pStyle w:val="BodyText"/>
        <w:ind w:left="749" w:right="-3"/>
      </w:pPr>
      <w:hyperlink r:id="rId18">
        <w:r>
          <w:rPr>
            <w:rFonts w:ascii="Arial"/>
            <w:w w:val="110"/>
            <w:sz w:val="10"/>
          </w:rPr>
          <w:t>108</w:t>
        </w:r>
      </w:hyperlink>
      <w:r>
        <w:rPr>
          <w:rFonts w:ascii="Arial"/>
          <w:w w:val="110"/>
          <w:sz w:val="10"/>
        </w:rPr>
        <w:t xml:space="preserve">    </w:t>
      </w:r>
      <w:r>
        <w:rPr>
          <w:w w:val="110"/>
        </w:rPr>
        <w:t>plate (</w:t>
      </w:r>
      <w:hyperlink w:anchor="_bookmark30" w:history="1">
        <w:r>
          <w:rPr>
            <w:w w:val="110"/>
          </w:rPr>
          <w:t>White</w:t>
        </w:r>
      </w:hyperlink>
      <w:r>
        <w:rPr>
          <w:w w:val="110"/>
        </w:rPr>
        <w:t xml:space="preserve">, </w:t>
      </w:r>
      <w:hyperlink w:anchor="_bookmark30" w:history="1">
        <w:r>
          <w:rPr>
            <w:w w:val="110"/>
          </w:rPr>
          <w:t>2014</w:t>
        </w:r>
      </w:hyperlink>
      <w:r>
        <w:rPr>
          <w:w w:val="110"/>
        </w:rPr>
        <w:t xml:space="preserve">) and archived in a </w:t>
      </w:r>
      <w:proofErr w:type="spellStart"/>
      <w:r>
        <w:rPr>
          <w:w w:val="110"/>
        </w:rPr>
        <w:t>github</w:t>
      </w:r>
      <w:proofErr w:type="spellEnd"/>
      <w:r>
        <w:rPr>
          <w:w w:val="110"/>
        </w:rPr>
        <w:t xml:space="preserve"> repository </w:t>
      </w:r>
      <w:r>
        <w:rPr>
          <w:w w:val="130"/>
        </w:rPr>
        <w:t>(</w:t>
      </w:r>
      <w:hyperlink r:id="rId19">
        <w:r>
          <w:rPr>
            <w:w w:val="130"/>
          </w:rPr>
          <w:t>https://github.com/nate-d-olson/</w:t>
        </w:r>
      </w:hyperlink>
    </w:p>
    <w:p w14:paraId="14989339" w14:textId="77777777" w:rsidR="006312AD" w:rsidRDefault="004E417C">
      <w:pPr>
        <w:spacing w:before="9"/>
        <w:ind w:left="749" w:right="-3"/>
        <w:rPr>
          <w:sz w:val="20"/>
        </w:rPr>
      </w:pPr>
      <w:proofErr w:type="gramStart"/>
      <w:r>
        <w:rPr>
          <w:rFonts w:ascii="Arial"/>
          <w:w w:val="120"/>
          <w:sz w:val="10"/>
        </w:rPr>
        <w:t xml:space="preserve">109              </w:t>
      </w:r>
      <w:hyperlink r:id="rId20">
        <w:proofErr w:type="spellStart"/>
        <w:r>
          <w:rPr>
            <w:w w:val="120"/>
            <w:sz w:val="20"/>
          </w:rPr>
          <w:t>genomic_purity_analysis</w:t>
        </w:r>
        <w:proofErr w:type="spellEnd"/>
      </w:hyperlink>
      <w:r>
        <w:rPr>
          <w:w w:val="120"/>
          <w:sz w:val="20"/>
        </w:rPr>
        <w:t>).</w:t>
      </w:r>
      <w:proofErr w:type="gramEnd"/>
    </w:p>
    <w:p w14:paraId="3C549BAB" w14:textId="77777777" w:rsidR="006312AD" w:rsidRDefault="006312AD">
      <w:pPr>
        <w:pStyle w:val="BodyText"/>
        <w:spacing w:before="3"/>
        <w:rPr>
          <w:sz w:val="14"/>
        </w:rPr>
      </w:pPr>
    </w:p>
    <w:p w14:paraId="14E4BE2C" w14:textId="77777777" w:rsidR="006312AD" w:rsidRDefault="004E417C">
      <w:pPr>
        <w:spacing w:before="56"/>
        <w:ind w:left="749" w:right="-3"/>
        <w:rPr>
          <w:rFonts w:ascii="Arial"/>
          <w:b/>
          <w:sz w:val="24"/>
        </w:rPr>
      </w:pPr>
      <w:r>
        <w:rPr>
          <w:rFonts w:ascii="Arial"/>
          <w:sz w:val="10"/>
        </w:rPr>
        <w:t xml:space="preserve">110       </w:t>
      </w:r>
      <w:r>
        <w:rPr>
          <w:rFonts w:ascii="Arial"/>
          <w:b/>
          <w:sz w:val="24"/>
        </w:rPr>
        <w:t>RESULTS AND DISCUSSION</w:t>
      </w:r>
    </w:p>
    <w:p w14:paraId="266069AA" w14:textId="77777777" w:rsidR="006312AD" w:rsidRDefault="004E417C">
      <w:pPr>
        <w:spacing w:before="132"/>
        <w:ind w:left="749" w:right="-3"/>
        <w:rPr>
          <w:rFonts w:ascii="Arial"/>
          <w:b/>
          <w:sz w:val="20"/>
        </w:rPr>
      </w:pPr>
      <w:r>
        <w:rPr>
          <w:rFonts w:ascii="Arial"/>
          <w:sz w:val="10"/>
        </w:rPr>
        <w:t xml:space="preserve">111      </w:t>
      </w:r>
      <w:r>
        <w:rPr>
          <w:rFonts w:ascii="Arial"/>
          <w:b/>
          <w:sz w:val="20"/>
        </w:rPr>
        <w:t>Specificity</w:t>
      </w:r>
    </w:p>
    <w:p w14:paraId="5BC263C4" w14:textId="77777777" w:rsidR="006312AD" w:rsidRDefault="004E417C">
      <w:pPr>
        <w:pStyle w:val="BodyText"/>
        <w:spacing w:before="10"/>
        <w:ind w:left="749" w:right="-3"/>
      </w:pPr>
      <w:r>
        <w:rPr>
          <w:rFonts w:ascii="Arial"/>
          <w:sz w:val="10"/>
        </w:rPr>
        <w:t xml:space="preserve">112                  </w:t>
      </w:r>
      <w:r>
        <w:t>Simulated sequence data from individual isolates was used to assess the genomic purity assessment</w:t>
      </w:r>
    </w:p>
    <w:p w14:paraId="4B7A3B35" w14:textId="481F5A96" w:rsidR="006312AD" w:rsidRDefault="004E417C">
      <w:pPr>
        <w:pStyle w:val="BodyText"/>
        <w:ind w:left="749" w:right="-3"/>
      </w:pPr>
      <w:proofErr w:type="gramStart"/>
      <w:r>
        <w:rPr>
          <w:rFonts w:ascii="Arial"/>
          <w:sz w:val="10"/>
        </w:rPr>
        <w:t xml:space="preserve">113       </w:t>
      </w:r>
      <w:r>
        <w:t>method</w:t>
      </w:r>
      <w:proofErr w:type="gramEnd"/>
      <w:r>
        <w:t xml:space="preserve"> specificity.  Here we </w:t>
      </w:r>
      <w:del w:id="101" w:author="Justin Zook" w:date="2016-07-15T18:25:00Z">
        <w:r w:rsidDel="00614238">
          <w:delText xml:space="preserve">define </w:delText>
        </w:r>
      </w:del>
      <w:ins w:id="102" w:author="Justin Zook" w:date="2016-07-15T18:25:00Z">
        <w:r w:rsidR="00614238">
          <w:t xml:space="preserve">use </w:t>
        </w:r>
      </w:ins>
      <w:r>
        <w:t>specificity as</w:t>
      </w:r>
      <w:ins w:id="103" w:author="Justin Zook" w:date="2016-07-15T18:25:00Z">
        <w:r w:rsidR="00614238">
          <w:t xml:space="preserve"> a measure of</w:t>
        </w:r>
      </w:ins>
      <w:r>
        <w:t xml:space="preserve"> the ability of the method to correctly assign reads   to</w:t>
      </w:r>
    </w:p>
    <w:p w14:paraId="2B3E3466" w14:textId="16FB3B97" w:rsidR="006312AD" w:rsidDel="005F70F8" w:rsidRDefault="004E417C" w:rsidP="005F70F8">
      <w:pPr>
        <w:pStyle w:val="BodyText"/>
        <w:ind w:left="749" w:right="-3"/>
        <w:rPr>
          <w:del w:id="104" w:author="Justin Zook" w:date="2016-07-15T18:32:00Z"/>
        </w:rPr>
        <w:pPrChange w:id="105" w:author="Justin Zook" w:date="2016-07-15T18:32:00Z">
          <w:pPr>
            <w:pStyle w:val="BodyText"/>
            <w:ind w:left="749" w:right="-3"/>
          </w:pPr>
        </w:pPrChange>
      </w:pPr>
      <w:r>
        <w:rPr>
          <w:rFonts w:ascii="Arial"/>
          <w:sz w:val="10"/>
        </w:rPr>
        <w:t xml:space="preserve">114       </w:t>
      </w:r>
      <w:r>
        <w:t xml:space="preserve">the taxonomy of the genome the sequencing reads were simulated from, the target genome.  </w:t>
      </w:r>
      <w:ins w:id="106" w:author="Justin Zook" w:date="2016-07-15T18:25:00Z">
        <w:r w:rsidR="00614238">
          <w:t xml:space="preserve">True </w:t>
        </w:r>
      </w:ins>
      <w:ins w:id="107" w:author="Justin Zook" w:date="2016-07-15T18:28:00Z">
        <w:r w:rsidR="005F70F8">
          <w:t>negatives (TNs)</w:t>
        </w:r>
      </w:ins>
      <w:ins w:id="108" w:author="Justin Zook" w:date="2016-07-15T18:25:00Z">
        <w:r w:rsidR="00614238">
          <w:t xml:space="preserve"> are reads assigned to the target genome</w:t>
        </w:r>
      </w:ins>
      <w:ins w:id="109" w:author="Justin Zook" w:date="2016-07-15T18:29:00Z">
        <w:r w:rsidR="005F70F8">
          <w:t>’s species, genus, family, etc.</w:t>
        </w:r>
      </w:ins>
      <w:ins w:id="110" w:author="Justin Zook" w:date="2016-07-15T18:28:00Z">
        <w:r w:rsidR="005F70F8">
          <w:t>,</w:t>
        </w:r>
      </w:ins>
      <w:ins w:id="111" w:author="Justin Zook" w:date="2016-07-15T18:30:00Z">
        <w:r w:rsidR="005F70F8">
          <w:t xml:space="preserve"> depending on the match stringency, and</w:t>
        </w:r>
      </w:ins>
      <w:ins w:id="112" w:author="Justin Zook" w:date="2016-07-15T18:28:00Z">
        <w:r w:rsidR="005F70F8">
          <w:t xml:space="preserve"> false positives</w:t>
        </w:r>
      </w:ins>
      <w:ins w:id="113" w:author="Justin Zook" w:date="2016-07-15T18:31:00Z">
        <w:r w:rsidR="005F70F8">
          <w:t xml:space="preserve"> (FPs)</w:t>
        </w:r>
      </w:ins>
      <w:ins w:id="114" w:author="Justin Zook" w:date="2016-07-15T18:28:00Z">
        <w:r w:rsidR="005F70F8">
          <w:t xml:space="preserve"> are reads incorrectly assigned to </w:t>
        </w:r>
      </w:ins>
      <w:ins w:id="115" w:author="Justin Zook" w:date="2016-07-15T18:30:00Z">
        <w:r w:rsidR="005F70F8">
          <w:t xml:space="preserve">a different </w:t>
        </w:r>
      </w:ins>
      <w:ins w:id="116" w:author="Justin Zook" w:date="2016-07-15T18:31:00Z">
        <w:r w:rsidR="005F70F8">
          <w:t>species, genus, family, etc.,</w:t>
        </w:r>
      </w:ins>
      <w:ins w:id="117" w:author="Justin Zook" w:date="2016-07-15T18:25:00Z">
        <w:r w:rsidR="00614238">
          <w:t xml:space="preserve"> </w:t>
        </w:r>
      </w:ins>
      <w:ins w:id="118" w:author="Justin Zook" w:date="2016-07-15T18:26:00Z">
        <w:r w:rsidR="005F70F8">
          <w:t xml:space="preserve">and </w:t>
        </w:r>
      </w:ins>
      <w:ins w:id="119" w:author="Justin Zook" w:date="2016-07-15T18:31:00Z">
        <w:r w:rsidR="005F70F8">
          <w:t>specificity = TN/(FP+TN)</w:t>
        </w:r>
      </w:ins>
      <w:del w:id="120" w:author="Justin Zook" w:date="2016-07-15T18:32:00Z">
        <w:r w:rsidDel="005F70F8">
          <w:delText xml:space="preserve">     Method</w:delText>
        </w:r>
      </w:del>
    </w:p>
    <w:p w14:paraId="0C6D0639" w14:textId="1F0A8AF9" w:rsidR="006312AD" w:rsidDel="005F70F8" w:rsidRDefault="004E417C" w:rsidP="005F70F8">
      <w:pPr>
        <w:pStyle w:val="BodyText"/>
        <w:ind w:left="749" w:right="-3"/>
        <w:rPr>
          <w:del w:id="121" w:author="Justin Zook" w:date="2016-07-15T18:32:00Z"/>
        </w:rPr>
        <w:pPrChange w:id="122" w:author="Justin Zook" w:date="2016-07-15T18:32:00Z">
          <w:pPr>
            <w:pStyle w:val="BodyText"/>
            <w:ind w:left="749" w:right="-3"/>
          </w:pPr>
        </w:pPrChange>
      </w:pPr>
      <w:del w:id="123" w:author="Justin Zook" w:date="2016-07-15T18:32:00Z">
        <w:r w:rsidDel="005F70F8">
          <w:rPr>
            <w:rFonts w:ascii="Arial"/>
            <w:sz w:val="10"/>
          </w:rPr>
          <w:delText xml:space="preserve">115       </w:delText>
        </w:r>
        <w:r w:rsidDel="005F70F8">
          <w:delText>specificity was evaluated by characterizing the read assignment results based on the level of agreement</w:delText>
        </w:r>
      </w:del>
    </w:p>
    <w:p w14:paraId="4D947207" w14:textId="07FB7C39" w:rsidR="006312AD" w:rsidRDefault="004E417C" w:rsidP="005F70F8">
      <w:pPr>
        <w:pStyle w:val="BodyText"/>
        <w:ind w:left="749" w:right="-3"/>
      </w:pPr>
      <w:del w:id="124" w:author="Justin Zook" w:date="2016-07-15T18:32:00Z">
        <w:r w:rsidDel="005F70F8">
          <w:rPr>
            <w:rFonts w:ascii="Arial"/>
            <w:sz w:val="10"/>
          </w:rPr>
          <w:delText xml:space="preserve">116       </w:delText>
        </w:r>
        <w:r w:rsidDel="005F70F8">
          <w:delText>between the genome and assigned taxonomy</w:delText>
        </w:r>
      </w:del>
      <w:r>
        <w:t xml:space="preserve"> </w:t>
      </w:r>
      <w:proofErr w:type="gramStart"/>
      <w:r>
        <w:t xml:space="preserve">(Fig. </w:t>
      </w:r>
      <w:hyperlink w:anchor="_bookmark1" w:history="1">
        <w:r>
          <w:t>1</w:t>
        </w:r>
      </w:hyperlink>
      <w:r>
        <w:t>).</w:t>
      </w:r>
      <w:proofErr w:type="gramEnd"/>
      <w:r>
        <w:t xml:space="preserve"> </w:t>
      </w:r>
      <w:commentRangeStart w:id="125"/>
      <w:r>
        <w:t xml:space="preserve">Overall </w:t>
      </w:r>
      <w:proofErr w:type="gramStart"/>
      <w:r>
        <w:t>high</w:t>
      </w:r>
      <w:proofErr w:type="gramEnd"/>
      <w:r>
        <w:t xml:space="preserve"> proportion of matches at species and</w:t>
      </w:r>
    </w:p>
    <w:p w14:paraId="52E74EA8" w14:textId="7291EAEF" w:rsidR="006312AD" w:rsidDel="005F70F8" w:rsidRDefault="004E417C" w:rsidP="005F70F8">
      <w:pPr>
        <w:spacing w:before="9"/>
        <w:ind w:left="749" w:right="-3"/>
        <w:rPr>
          <w:i/>
          <w:sz w:val="20"/>
        </w:rPr>
        <w:pPrChange w:id="126" w:author="Justin Zook" w:date="2016-07-15T18:36:00Z">
          <w:pPr>
            <w:spacing w:before="9"/>
            <w:ind w:left="749" w:right="-3"/>
          </w:pPr>
        </w:pPrChange>
      </w:pPr>
      <w:proofErr w:type="gramStart"/>
      <w:r>
        <w:rPr>
          <w:rFonts w:ascii="Arial"/>
          <w:sz w:val="10"/>
        </w:rPr>
        <w:t xml:space="preserve">117       </w:t>
      </w:r>
      <w:r>
        <w:rPr>
          <w:sz w:val="20"/>
        </w:rPr>
        <w:t>genus</w:t>
      </w:r>
      <w:proofErr w:type="gramEnd"/>
      <w:r>
        <w:rPr>
          <w:sz w:val="20"/>
        </w:rPr>
        <w:t xml:space="preserve"> level</w:t>
      </w:r>
      <w:commentRangeEnd w:id="125"/>
      <w:r w:rsidR="005F70F8">
        <w:rPr>
          <w:rStyle w:val="CommentReference"/>
        </w:rPr>
        <w:commentReference w:id="125"/>
      </w:r>
      <w:r>
        <w:rPr>
          <w:sz w:val="20"/>
        </w:rPr>
        <w:t xml:space="preserve">. </w:t>
      </w:r>
      <w:moveFromRangeStart w:id="127" w:author="Justin Zook" w:date="2016-07-15T18:36:00Z" w:name="move330227095"/>
      <w:moveFrom w:id="128" w:author="Justin Zook" w:date="2016-07-15T18:36:00Z">
        <w:r w:rsidDel="005F70F8">
          <w:rPr>
            <w:sz w:val="20"/>
          </w:rPr>
          <w:t xml:space="preserve"> The cumulative match proportions do not always reach 1.00, for example  </w:t>
        </w:r>
        <w:r w:rsidDel="005F70F8">
          <w:rPr>
            <w:i/>
            <w:sz w:val="20"/>
          </w:rPr>
          <w:t>Staphylococcus</w:t>
        </w:r>
      </w:moveFrom>
    </w:p>
    <w:p w14:paraId="0EC17440" w14:textId="081EC845" w:rsidR="006312AD" w:rsidDel="005F70F8" w:rsidRDefault="004E417C" w:rsidP="005F70F8">
      <w:pPr>
        <w:spacing w:before="9"/>
        <w:ind w:left="749" w:right="-3"/>
        <w:pPrChange w:id="129" w:author="Justin Zook" w:date="2016-07-15T18:36:00Z">
          <w:pPr>
            <w:pStyle w:val="BodyText"/>
            <w:ind w:left="749" w:right="-3"/>
          </w:pPr>
        </w:pPrChange>
      </w:pPr>
      <w:moveFrom w:id="130" w:author="Justin Zook" w:date="2016-07-15T18:36:00Z">
        <w:r w:rsidDel="005F70F8">
          <w:rPr>
            <w:rFonts w:ascii="Arial"/>
            <w:sz w:val="10"/>
          </w:rPr>
          <w:t xml:space="preserve">118       </w:t>
        </w:r>
        <w:r w:rsidDel="005F70F8">
          <w:t>genomes. This might be due to exclusion of unclassified and unknown matches (NCBI taxid 12908 and</w:t>
        </w:r>
      </w:moveFrom>
    </w:p>
    <w:p w14:paraId="2E958056" w14:textId="32C62E07" w:rsidR="006312AD" w:rsidRDefault="004E417C" w:rsidP="005F70F8">
      <w:pPr>
        <w:spacing w:before="9"/>
        <w:ind w:left="749" w:right="-3"/>
        <w:pPrChange w:id="131" w:author="Justin Zook" w:date="2016-07-15T18:36:00Z">
          <w:pPr>
            <w:pStyle w:val="BodyText"/>
            <w:ind w:left="749" w:right="-3"/>
          </w:pPr>
        </w:pPrChange>
      </w:pPr>
      <w:moveFrom w:id="132" w:author="Justin Zook" w:date="2016-07-15T18:36:00Z">
        <w:r w:rsidDel="005F70F8">
          <w:rPr>
            <w:rFonts w:ascii="Arial"/>
            <w:sz w:val="10"/>
          </w:rPr>
          <w:t xml:space="preserve">119       </w:t>
        </w:r>
        <w:r w:rsidDel="005F70F8">
          <w:t xml:space="preserve">0 respecitively) from match level analysis.  </w:t>
        </w:r>
      </w:moveFrom>
      <w:moveFromRangeEnd w:id="127"/>
      <w:r>
        <w:t>Some gen</w:t>
      </w:r>
      <w:ins w:id="133" w:author="Justin Zook" w:date="2016-07-15T18:35:00Z">
        <w:r w:rsidR="005F70F8">
          <w:t>era</w:t>
        </w:r>
      </w:ins>
      <w:del w:id="134" w:author="Justin Zook" w:date="2016-07-15T18:35:00Z">
        <w:r w:rsidDel="005F70F8">
          <w:delText>us</w:delText>
        </w:r>
      </w:del>
      <w:r>
        <w:t xml:space="preserve"> have </w:t>
      </w:r>
      <w:del w:id="135" w:author="Justin Zook" w:date="2016-07-15T18:35:00Z">
        <w:r w:rsidDel="005F70F8">
          <w:delText>high levels of family and higher matches</w:delText>
        </w:r>
      </w:del>
      <w:ins w:id="136" w:author="Justin Zook" w:date="2016-07-15T18:35:00Z">
        <w:r w:rsidR="005F70F8">
          <w:t>low specificity at the species and genus levels</w:t>
        </w:r>
      </w:ins>
      <w:r>
        <w:t>.</w:t>
      </w:r>
    </w:p>
    <w:p w14:paraId="77E08E24" w14:textId="31DF5311" w:rsidR="005F70F8" w:rsidRDefault="004E417C" w:rsidP="005F70F8">
      <w:pPr>
        <w:spacing w:before="9"/>
        <w:ind w:left="749" w:right="-3"/>
        <w:rPr>
          <w:i/>
          <w:sz w:val="20"/>
        </w:rPr>
      </w:pPr>
      <w:r>
        <w:rPr>
          <w:rFonts w:ascii="Arial"/>
          <w:sz w:val="10"/>
        </w:rPr>
        <w:t xml:space="preserve">120       </w:t>
      </w:r>
      <w:r>
        <w:rPr>
          <w:sz w:val="20"/>
        </w:rPr>
        <w:t xml:space="preserve">For </w:t>
      </w:r>
      <w:proofErr w:type="spellStart"/>
      <w:r>
        <w:rPr>
          <w:i/>
          <w:sz w:val="20"/>
        </w:rPr>
        <w:t>Shigella</w:t>
      </w:r>
      <w:proofErr w:type="spellEnd"/>
      <w:r>
        <w:rPr>
          <w:i/>
          <w:sz w:val="20"/>
        </w:rPr>
        <w:t xml:space="preserve"> </w:t>
      </w:r>
      <w:r>
        <w:rPr>
          <w:sz w:val="20"/>
        </w:rPr>
        <w:t xml:space="preserve">most likely due to matches with </w:t>
      </w:r>
      <w:r>
        <w:rPr>
          <w:i/>
          <w:sz w:val="20"/>
        </w:rPr>
        <w:t xml:space="preserve">Escherichia </w:t>
      </w:r>
      <w:r>
        <w:rPr>
          <w:sz w:val="20"/>
        </w:rPr>
        <w:t xml:space="preserve">(Fig. </w:t>
      </w:r>
      <w:hyperlink w:anchor="_bookmark2" w:history="1">
        <w:r>
          <w:rPr>
            <w:sz w:val="20"/>
          </w:rPr>
          <w:t>2</w:t>
        </w:r>
      </w:hyperlink>
      <w:r>
        <w:rPr>
          <w:sz w:val="20"/>
        </w:rPr>
        <w:t>).</w:t>
      </w:r>
      <w:ins w:id="137" w:author="Justin Zook" w:date="2016-07-15T18:36:00Z">
        <w:r w:rsidR="005F70F8" w:rsidRPr="005F70F8">
          <w:rPr>
            <w:sz w:val="20"/>
          </w:rPr>
          <w:t xml:space="preserve"> </w:t>
        </w:r>
      </w:ins>
      <w:moveToRangeStart w:id="138" w:author="Justin Zook" w:date="2016-07-15T18:36:00Z" w:name="move330227095"/>
      <w:moveTo w:id="139" w:author="Justin Zook" w:date="2016-07-15T18:36:00Z">
        <w:r w:rsidR="005F70F8">
          <w:rPr>
            <w:sz w:val="20"/>
          </w:rPr>
          <w:t xml:space="preserve">The cumulative match proportions do not always reach 1.00, for </w:t>
        </w:r>
        <w:proofErr w:type="gramStart"/>
        <w:r w:rsidR="005F70F8">
          <w:rPr>
            <w:sz w:val="20"/>
          </w:rPr>
          <w:t xml:space="preserve">example  </w:t>
        </w:r>
        <w:r w:rsidR="005F70F8">
          <w:rPr>
            <w:i/>
            <w:sz w:val="20"/>
          </w:rPr>
          <w:t>Staphylococcus</w:t>
        </w:r>
        <w:proofErr w:type="gramEnd"/>
      </w:moveTo>
    </w:p>
    <w:p w14:paraId="7CBA05D8" w14:textId="77777777" w:rsidR="005F70F8" w:rsidRDefault="005F70F8" w:rsidP="005F70F8">
      <w:pPr>
        <w:pStyle w:val="BodyText"/>
        <w:ind w:left="749" w:right="-3"/>
      </w:pPr>
      <w:moveTo w:id="140" w:author="Justin Zook" w:date="2016-07-15T18:36:00Z">
        <w:r>
          <w:rPr>
            <w:rFonts w:ascii="Arial"/>
            <w:sz w:val="10"/>
          </w:rPr>
          <w:t xml:space="preserve">118       </w:t>
        </w:r>
        <w:r>
          <w:t xml:space="preserve">genomes. This might be due to exclusion of unclassified and unknown matches (NCBI </w:t>
        </w:r>
        <w:proofErr w:type="spellStart"/>
        <w:r>
          <w:t>taxid</w:t>
        </w:r>
        <w:proofErr w:type="spellEnd"/>
        <w:r>
          <w:t xml:space="preserve"> 12908 and</w:t>
        </w:r>
      </w:moveTo>
    </w:p>
    <w:p w14:paraId="386928DA" w14:textId="077F1899" w:rsidR="006312AD" w:rsidRDefault="005F70F8" w:rsidP="005F70F8">
      <w:pPr>
        <w:spacing w:before="9"/>
        <w:ind w:left="749" w:right="-3"/>
        <w:rPr>
          <w:sz w:val="20"/>
        </w:rPr>
      </w:pPr>
      <w:proofErr w:type="gramStart"/>
      <w:moveTo w:id="141" w:author="Justin Zook" w:date="2016-07-15T18:36:00Z">
        <w:r>
          <w:rPr>
            <w:rFonts w:ascii="Arial"/>
            <w:sz w:val="10"/>
          </w:rPr>
          <w:t xml:space="preserve">119       </w:t>
        </w:r>
        <w:r>
          <w:t xml:space="preserve">0 </w:t>
        </w:r>
        <w:proofErr w:type="spellStart"/>
        <w:r>
          <w:t>respecitively</w:t>
        </w:r>
        <w:proofErr w:type="spellEnd"/>
        <w:r>
          <w:t>) from match level analysis.</w:t>
        </w:r>
        <w:proofErr w:type="gramEnd"/>
        <w:r>
          <w:t xml:space="preserve">  </w:t>
        </w:r>
      </w:moveTo>
      <w:moveToRangeEnd w:id="138"/>
    </w:p>
    <w:p w14:paraId="35510338" w14:textId="77777777" w:rsidR="006312AD" w:rsidRDefault="006312AD">
      <w:pPr>
        <w:pStyle w:val="BodyText"/>
        <w:spacing w:before="8"/>
        <w:rPr>
          <w:sz w:val="17"/>
        </w:rPr>
      </w:pPr>
    </w:p>
    <w:tbl>
      <w:tblPr>
        <w:tblW w:w="0" w:type="auto"/>
        <w:tblInd w:w="340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479"/>
        <w:gridCol w:w="438"/>
        <w:gridCol w:w="1766"/>
      </w:tblGrid>
      <w:tr w:rsidR="006312AD" w14:paraId="5D161C73" w14:textId="77777777">
        <w:trPr>
          <w:trHeight w:hRule="exact" w:val="247"/>
        </w:trPr>
        <w:tc>
          <w:tcPr>
            <w:tcW w:w="1479" w:type="dxa"/>
            <w:tcBorders>
              <w:left w:val="nil"/>
              <w:right w:val="nil"/>
            </w:tcBorders>
          </w:tcPr>
          <w:p w14:paraId="7FF554E1" w14:textId="77777777" w:rsidR="006312AD" w:rsidRDefault="004E417C">
            <w:pPr>
              <w:pStyle w:val="TableParagraph"/>
              <w:spacing w:line="211" w:lineRule="exact"/>
              <w:rPr>
                <w:sz w:val="20"/>
              </w:rPr>
            </w:pPr>
            <w:bookmarkStart w:id="142" w:name="_bookmark0"/>
            <w:bookmarkEnd w:id="142"/>
            <w:r>
              <w:rPr>
                <w:sz w:val="20"/>
              </w:rPr>
              <w:t>Genus</w:t>
            </w:r>
          </w:p>
        </w:tc>
        <w:tc>
          <w:tcPr>
            <w:tcW w:w="438" w:type="dxa"/>
            <w:tcBorders>
              <w:left w:val="nil"/>
              <w:right w:val="nil"/>
            </w:tcBorders>
          </w:tcPr>
          <w:p w14:paraId="01C63E44" w14:textId="77777777" w:rsidR="006312AD" w:rsidRDefault="004E417C">
            <w:pPr>
              <w:pStyle w:val="TableParagraph"/>
              <w:spacing w:line="211" w:lineRule="exact"/>
              <w:ind w:left="55"/>
              <w:jc w:val="center"/>
              <w:rPr>
                <w:sz w:val="20"/>
              </w:rPr>
            </w:pPr>
            <w:r>
              <w:rPr>
                <w:w w:val="99"/>
                <w:sz w:val="20"/>
              </w:rPr>
              <w:t>N</w:t>
            </w:r>
          </w:p>
        </w:tc>
        <w:tc>
          <w:tcPr>
            <w:tcW w:w="1766" w:type="dxa"/>
            <w:tcBorders>
              <w:left w:val="nil"/>
              <w:right w:val="nil"/>
            </w:tcBorders>
          </w:tcPr>
          <w:p w14:paraId="2D4F7A5D" w14:textId="77777777" w:rsidR="006312AD" w:rsidRDefault="004E417C">
            <w:pPr>
              <w:pStyle w:val="TableParagraph"/>
              <w:spacing w:line="211" w:lineRule="exact"/>
              <w:rPr>
                <w:sz w:val="20"/>
              </w:rPr>
            </w:pPr>
            <w:r>
              <w:rPr>
                <w:sz w:val="20"/>
              </w:rPr>
              <w:t>Genome Size (Mb)</w:t>
            </w:r>
          </w:p>
        </w:tc>
      </w:tr>
      <w:tr w:rsidR="006312AD" w14:paraId="05EBABA3" w14:textId="77777777">
        <w:trPr>
          <w:trHeight w:hRule="exact" w:val="237"/>
        </w:trPr>
        <w:tc>
          <w:tcPr>
            <w:tcW w:w="1479" w:type="dxa"/>
            <w:tcBorders>
              <w:left w:val="nil"/>
              <w:bottom w:val="nil"/>
              <w:right w:val="nil"/>
            </w:tcBorders>
          </w:tcPr>
          <w:p w14:paraId="344E5061" w14:textId="77777777" w:rsidR="006312AD" w:rsidRDefault="004E417C">
            <w:pPr>
              <w:pStyle w:val="TableParagraph"/>
              <w:spacing w:line="211" w:lineRule="exact"/>
              <w:rPr>
                <w:i/>
                <w:sz w:val="20"/>
              </w:rPr>
            </w:pPr>
            <w:r>
              <w:rPr>
                <w:i/>
                <w:sz w:val="20"/>
              </w:rPr>
              <w:t>Bacillus</w:t>
            </w:r>
          </w:p>
        </w:tc>
        <w:tc>
          <w:tcPr>
            <w:tcW w:w="438" w:type="dxa"/>
            <w:tcBorders>
              <w:left w:val="nil"/>
              <w:bottom w:val="nil"/>
              <w:right w:val="nil"/>
            </w:tcBorders>
          </w:tcPr>
          <w:p w14:paraId="3B6E6298" w14:textId="77777777" w:rsidR="006312AD" w:rsidRDefault="004E417C">
            <w:pPr>
              <w:pStyle w:val="TableParagraph"/>
              <w:spacing w:line="211" w:lineRule="exact"/>
              <w:ind w:left="99" w:right="99"/>
              <w:jc w:val="center"/>
              <w:rPr>
                <w:sz w:val="20"/>
              </w:rPr>
            </w:pPr>
            <w:r>
              <w:rPr>
                <w:sz w:val="20"/>
              </w:rPr>
              <w:t>76</w:t>
            </w:r>
          </w:p>
        </w:tc>
        <w:tc>
          <w:tcPr>
            <w:tcW w:w="1766" w:type="dxa"/>
            <w:tcBorders>
              <w:left w:val="nil"/>
              <w:bottom w:val="nil"/>
              <w:right w:val="nil"/>
            </w:tcBorders>
          </w:tcPr>
          <w:p w14:paraId="14C93464" w14:textId="77777777" w:rsidR="006312AD" w:rsidRDefault="004E417C">
            <w:pPr>
              <w:pStyle w:val="TableParagraph"/>
              <w:spacing w:line="211" w:lineRule="exact"/>
              <w:rPr>
                <w:sz w:val="20"/>
              </w:rPr>
            </w:pPr>
            <w:r>
              <w:rPr>
                <w:sz w:val="20"/>
              </w:rPr>
              <w:t>5.05 (3.07-7.59)</w:t>
            </w:r>
          </w:p>
        </w:tc>
      </w:tr>
      <w:tr w:rsidR="006312AD" w14:paraId="2AAB6338" w14:textId="77777777">
        <w:trPr>
          <w:trHeight w:hRule="exact" w:val="239"/>
        </w:trPr>
        <w:tc>
          <w:tcPr>
            <w:tcW w:w="1479" w:type="dxa"/>
            <w:tcBorders>
              <w:top w:val="nil"/>
              <w:left w:val="nil"/>
              <w:bottom w:val="nil"/>
              <w:right w:val="nil"/>
            </w:tcBorders>
          </w:tcPr>
          <w:p w14:paraId="3D242E62" w14:textId="77777777" w:rsidR="006312AD" w:rsidRDefault="004E417C">
            <w:pPr>
              <w:pStyle w:val="TableParagraph"/>
              <w:spacing w:line="217" w:lineRule="exact"/>
              <w:rPr>
                <w:i/>
                <w:sz w:val="20"/>
              </w:rPr>
            </w:pPr>
            <w:r>
              <w:rPr>
                <w:i/>
                <w:sz w:val="20"/>
              </w:rPr>
              <w:t>Escherichia</w:t>
            </w:r>
          </w:p>
        </w:tc>
        <w:tc>
          <w:tcPr>
            <w:tcW w:w="438" w:type="dxa"/>
            <w:tcBorders>
              <w:top w:val="nil"/>
              <w:left w:val="nil"/>
              <w:bottom w:val="nil"/>
              <w:right w:val="nil"/>
            </w:tcBorders>
          </w:tcPr>
          <w:p w14:paraId="301438D9" w14:textId="77777777" w:rsidR="006312AD" w:rsidRDefault="004E417C">
            <w:pPr>
              <w:pStyle w:val="TableParagraph"/>
              <w:spacing w:line="217" w:lineRule="exact"/>
              <w:ind w:left="99" w:right="99"/>
              <w:jc w:val="center"/>
              <w:rPr>
                <w:sz w:val="20"/>
              </w:rPr>
            </w:pPr>
            <w:r>
              <w:rPr>
                <w:sz w:val="20"/>
              </w:rPr>
              <w:t>62</w:t>
            </w:r>
          </w:p>
        </w:tc>
        <w:tc>
          <w:tcPr>
            <w:tcW w:w="1766" w:type="dxa"/>
            <w:tcBorders>
              <w:top w:val="nil"/>
              <w:left w:val="nil"/>
              <w:bottom w:val="nil"/>
              <w:right w:val="nil"/>
            </w:tcBorders>
          </w:tcPr>
          <w:p w14:paraId="12D5AF1B" w14:textId="77777777" w:rsidR="006312AD" w:rsidRDefault="004E417C">
            <w:pPr>
              <w:pStyle w:val="TableParagraph"/>
              <w:spacing w:line="217" w:lineRule="exact"/>
              <w:rPr>
                <w:sz w:val="20"/>
              </w:rPr>
            </w:pPr>
            <w:r>
              <w:rPr>
                <w:sz w:val="20"/>
              </w:rPr>
              <w:t>5.11 (3.98-5.86)</w:t>
            </w:r>
          </w:p>
        </w:tc>
      </w:tr>
      <w:tr w:rsidR="006312AD" w14:paraId="03EBFCD8" w14:textId="77777777">
        <w:trPr>
          <w:trHeight w:hRule="exact" w:val="239"/>
        </w:trPr>
        <w:tc>
          <w:tcPr>
            <w:tcW w:w="1479" w:type="dxa"/>
            <w:tcBorders>
              <w:top w:val="nil"/>
              <w:left w:val="nil"/>
              <w:bottom w:val="nil"/>
              <w:right w:val="nil"/>
            </w:tcBorders>
          </w:tcPr>
          <w:p w14:paraId="0C0A2EF8" w14:textId="77777777" w:rsidR="006312AD" w:rsidRDefault="004E417C">
            <w:pPr>
              <w:pStyle w:val="TableParagraph"/>
              <w:spacing w:line="217" w:lineRule="exact"/>
              <w:rPr>
                <w:i/>
                <w:sz w:val="20"/>
              </w:rPr>
            </w:pPr>
            <w:r>
              <w:rPr>
                <w:i/>
                <w:sz w:val="20"/>
              </w:rPr>
              <w:t>Pseudomonas</w:t>
            </w:r>
          </w:p>
        </w:tc>
        <w:tc>
          <w:tcPr>
            <w:tcW w:w="438" w:type="dxa"/>
            <w:tcBorders>
              <w:top w:val="nil"/>
              <w:left w:val="nil"/>
              <w:bottom w:val="nil"/>
              <w:right w:val="nil"/>
            </w:tcBorders>
          </w:tcPr>
          <w:p w14:paraId="7DB8887A" w14:textId="77777777" w:rsidR="006312AD" w:rsidRDefault="004E417C">
            <w:pPr>
              <w:pStyle w:val="TableParagraph"/>
              <w:spacing w:line="217" w:lineRule="exact"/>
              <w:ind w:left="99" w:right="99"/>
              <w:jc w:val="center"/>
              <w:rPr>
                <w:sz w:val="20"/>
              </w:rPr>
            </w:pPr>
            <w:r>
              <w:rPr>
                <w:sz w:val="20"/>
              </w:rPr>
              <w:t>57</w:t>
            </w:r>
          </w:p>
        </w:tc>
        <w:tc>
          <w:tcPr>
            <w:tcW w:w="1766" w:type="dxa"/>
            <w:tcBorders>
              <w:top w:val="nil"/>
              <w:left w:val="nil"/>
              <w:bottom w:val="nil"/>
              <w:right w:val="nil"/>
            </w:tcBorders>
          </w:tcPr>
          <w:p w14:paraId="2B58ACDA" w14:textId="77777777" w:rsidR="006312AD" w:rsidRDefault="004E417C">
            <w:pPr>
              <w:pStyle w:val="TableParagraph"/>
              <w:spacing w:line="217" w:lineRule="exact"/>
              <w:rPr>
                <w:sz w:val="20"/>
              </w:rPr>
            </w:pPr>
            <w:r>
              <w:rPr>
                <w:sz w:val="20"/>
              </w:rPr>
              <w:t>6.18 (4.17-7.01)</w:t>
            </w:r>
          </w:p>
        </w:tc>
      </w:tr>
      <w:tr w:rsidR="006312AD" w14:paraId="52DCA962" w14:textId="77777777">
        <w:trPr>
          <w:trHeight w:hRule="exact" w:val="239"/>
        </w:trPr>
        <w:tc>
          <w:tcPr>
            <w:tcW w:w="1479" w:type="dxa"/>
            <w:tcBorders>
              <w:top w:val="nil"/>
              <w:left w:val="nil"/>
              <w:bottom w:val="nil"/>
              <w:right w:val="nil"/>
            </w:tcBorders>
          </w:tcPr>
          <w:p w14:paraId="0F4F8F30" w14:textId="77777777" w:rsidR="006312AD" w:rsidRDefault="004E417C">
            <w:pPr>
              <w:pStyle w:val="TableParagraph"/>
              <w:spacing w:line="217" w:lineRule="exact"/>
              <w:rPr>
                <w:i/>
                <w:sz w:val="20"/>
              </w:rPr>
            </w:pPr>
            <w:r>
              <w:rPr>
                <w:i/>
                <w:sz w:val="20"/>
              </w:rPr>
              <w:t>Staphylococcus</w:t>
            </w:r>
          </w:p>
        </w:tc>
        <w:tc>
          <w:tcPr>
            <w:tcW w:w="438" w:type="dxa"/>
            <w:tcBorders>
              <w:top w:val="nil"/>
              <w:left w:val="nil"/>
              <w:bottom w:val="nil"/>
              <w:right w:val="nil"/>
            </w:tcBorders>
          </w:tcPr>
          <w:p w14:paraId="7A34D80F" w14:textId="77777777" w:rsidR="006312AD" w:rsidRDefault="004E417C">
            <w:pPr>
              <w:pStyle w:val="TableParagraph"/>
              <w:spacing w:line="217" w:lineRule="exact"/>
              <w:ind w:left="99" w:right="99"/>
              <w:jc w:val="center"/>
              <w:rPr>
                <w:sz w:val="20"/>
              </w:rPr>
            </w:pPr>
            <w:r>
              <w:rPr>
                <w:sz w:val="20"/>
              </w:rPr>
              <w:t>49</w:t>
            </w:r>
          </w:p>
        </w:tc>
        <w:tc>
          <w:tcPr>
            <w:tcW w:w="1766" w:type="dxa"/>
            <w:tcBorders>
              <w:top w:val="nil"/>
              <w:left w:val="nil"/>
              <w:bottom w:val="nil"/>
              <w:right w:val="nil"/>
            </w:tcBorders>
          </w:tcPr>
          <w:p w14:paraId="5851BD6B" w14:textId="77777777" w:rsidR="006312AD" w:rsidRDefault="004E417C">
            <w:pPr>
              <w:pStyle w:val="TableParagraph"/>
              <w:spacing w:line="217" w:lineRule="exact"/>
              <w:rPr>
                <w:sz w:val="20"/>
              </w:rPr>
            </w:pPr>
            <w:r>
              <w:rPr>
                <w:sz w:val="20"/>
              </w:rPr>
              <w:t>2.82 (2.69-3.08)</w:t>
            </w:r>
          </w:p>
        </w:tc>
      </w:tr>
      <w:tr w:rsidR="006312AD" w14:paraId="25289E47" w14:textId="77777777">
        <w:trPr>
          <w:trHeight w:hRule="exact" w:val="239"/>
        </w:trPr>
        <w:tc>
          <w:tcPr>
            <w:tcW w:w="1479" w:type="dxa"/>
            <w:tcBorders>
              <w:top w:val="nil"/>
              <w:left w:val="nil"/>
              <w:bottom w:val="nil"/>
              <w:right w:val="nil"/>
            </w:tcBorders>
          </w:tcPr>
          <w:p w14:paraId="765AE393" w14:textId="77777777" w:rsidR="006312AD" w:rsidRDefault="004E417C">
            <w:pPr>
              <w:pStyle w:val="TableParagraph"/>
              <w:spacing w:line="217" w:lineRule="exact"/>
              <w:rPr>
                <w:i/>
                <w:sz w:val="20"/>
              </w:rPr>
            </w:pPr>
            <w:r>
              <w:rPr>
                <w:i/>
                <w:sz w:val="20"/>
              </w:rPr>
              <w:t>Salmonella</w:t>
            </w:r>
          </w:p>
        </w:tc>
        <w:tc>
          <w:tcPr>
            <w:tcW w:w="438" w:type="dxa"/>
            <w:tcBorders>
              <w:top w:val="nil"/>
              <w:left w:val="nil"/>
              <w:bottom w:val="nil"/>
              <w:right w:val="nil"/>
            </w:tcBorders>
          </w:tcPr>
          <w:p w14:paraId="17D9697A" w14:textId="77777777" w:rsidR="006312AD" w:rsidRDefault="004E417C">
            <w:pPr>
              <w:pStyle w:val="TableParagraph"/>
              <w:spacing w:line="217" w:lineRule="exact"/>
              <w:ind w:left="99" w:right="99"/>
              <w:jc w:val="center"/>
              <w:rPr>
                <w:sz w:val="20"/>
              </w:rPr>
            </w:pPr>
            <w:r>
              <w:rPr>
                <w:sz w:val="20"/>
              </w:rPr>
              <w:t>44</w:t>
            </w:r>
          </w:p>
        </w:tc>
        <w:tc>
          <w:tcPr>
            <w:tcW w:w="1766" w:type="dxa"/>
            <w:tcBorders>
              <w:top w:val="nil"/>
              <w:left w:val="nil"/>
              <w:bottom w:val="nil"/>
              <w:right w:val="nil"/>
            </w:tcBorders>
          </w:tcPr>
          <w:p w14:paraId="0AB03687" w14:textId="77777777" w:rsidR="006312AD" w:rsidRDefault="004E417C">
            <w:pPr>
              <w:pStyle w:val="TableParagraph"/>
              <w:spacing w:line="217" w:lineRule="exact"/>
              <w:rPr>
                <w:sz w:val="20"/>
              </w:rPr>
            </w:pPr>
            <w:r>
              <w:rPr>
                <w:sz w:val="20"/>
              </w:rPr>
              <w:t>4.88 (4.46-5.27)</w:t>
            </w:r>
          </w:p>
        </w:tc>
      </w:tr>
      <w:tr w:rsidR="006312AD" w14:paraId="34FFECCF" w14:textId="77777777">
        <w:trPr>
          <w:trHeight w:hRule="exact" w:val="239"/>
        </w:trPr>
        <w:tc>
          <w:tcPr>
            <w:tcW w:w="1479" w:type="dxa"/>
            <w:tcBorders>
              <w:top w:val="nil"/>
              <w:left w:val="nil"/>
              <w:bottom w:val="nil"/>
              <w:right w:val="nil"/>
            </w:tcBorders>
          </w:tcPr>
          <w:p w14:paraId="224CDD57" w14:textId="77777777" w:rsidR="006312AD" w:rsidRDefault="004E417C">
            <w:pPr>
              <w:pStyle w:val="TableParagraph"/>
              <w:spacing w:line="217" w:lineRule="exact"/>
              <w:rPr>
                <w:i/>
                <w:sz w:val="20"/>
              </w:rPr>
            </w:pPr>
            <w:r>
              <w:rPr>
                <w:i/>
                <w:sz w:val="20"/>
              </w:rPr>
              <w:t>Listeria</w:t>
            </w:r>
          </w:p>
        </w:tc>
        <w:tc>
          <w:tcPr>
            <w:tcW w:w="438" w:type="dxa"/>
            <w:tcBorders>
              <w:top w:val="nil"/>
              <w:left w:val="nil"/>
              <w:bottom w:val="nil"/>
              <w:right w:val="nil"/>
            </w:tcBorders>
          </w:tcPr>
          <w:p w14:paraId="79D41A62" w14:textId="77777777" w:rsidR="006312AD" w:rsidRDefault="004E417C">
            <w:pPr>
              <w:pStyle w:val="TableParagraph"/>
              <w:spacing w:line="217" w:lineRule="exact"/>
              <w:ind w:left="99" w:right="99"/>
              <w:jc w:val="center"/>
              <w:rPr>
                <w:sz w:val="20"/>
              </w:rPr>
            </w:pPr>
            <w:r>
              <w:rPr>
                <w:sz w:val="20"/>
              </w:rPr>
              <w:t>39</w:t>
            </w:r>
          </w:p>
        </w:tc>
        <w:tc>
          <w:tcPr>
            <w:tcW w:w="1766" w:type="dxa"/>
            <w:tcBorders>
              <w:top w:val="nil"/>
              <w:left w:val="nil"/>
              <w:bottom w:val="nil"/>
              <w:right w:val="nil"/>
            </w:tcBorders>
          </w:tcPr>
          <w:p w14:paraId="59052241" w14:textId="77777777" w:rsidR="006312AD" w:rsidRDefault="004E417C">
            <w:pPr>
              <w:pStyle w:val="TableParagraph"/>
              <w:spacing w:line="217" w:lineRule="exact"/>
              <w:rPr>
                <w:sz w:val="20"/>
              </w:rPr>
            </w:pPr>
            <w:r>
              <w:rPr>
                <w:sz w:val="20"/>
              </w:rPr>
              <w:t>2.97 (2.78-3.11)</w:t>
            </w:r>
          </w:p>
        </w:tc>
      </w:tr>
      <w:tr w:rsidR="006312AD" w14:paraId="0CF9F187" w14:textId="77777777">
        <w:trPr>
          <w:trHeight w:hRule="exact" w:val="239"/>
        </w:trPr>
        <w:tc>
          <w:tcPr>
            <w:tcW w:w="1479" w:type="dxa"/>
            <w:tcBorders>
              <w:top w:val="nil"/>
              <w:left w:val="nil"/>
              <w:bottom w:val="nil"/>
              <w:right w:val="nil"/>
            </w:tcBorders>
          </w:tcPr>
          <w:p w14:paraId="592C88D4" w14:textId="77777777" w:rsidR="006312AD" w:rsidRDefault="004E417C">
            <w:pPr>
              <w:pStyle w:val="TableParagraph"/>
              <w:spacing w:line="217" w:lineRule="exact"/>
              <w:rPr>
                <w:i/>
                <w:sz w:val="20"/>
              </w:rPr>
            </w:pPr>
            <w:r>
              <w:rPr>
                <w:i/>
                <w:sz w:val="20"/>
              </w:rPr>
              <w:t>Clostridium</w:t>
            </w:r>
          </w:p>
        </w:tc>
        <w:tc>
          <w:tcPr>
            <w:tcW w:w="438" w:type="dxa"/>
            <w:tcBorders>
              <w:top w:val="nil"/>
              <w:left w:val="nil"/>
              <w:bottom w:val="nil"/>
              <w:right w:val="nil"/>
            </w:tcBorders>
          </w:tcPr>
          <w:p w14:paraId="1C8A1FBC" w14:textId="77777777" w:rsidR="006312AD" w:rsidRDefault="004E417C">
            <w:pPr>
              <w:pStyle w:val="TableParagraph"/>
              <w:spacing w:line="217" w:lineRule="exact"/>
              <w:ind w:left="99" w:right="99"/>
              <w:jc w:val="center"/>
              <w:rPr>
                <w:sz w:val="20"/>
              </w:rPr>
            </w:pPr>
            <w:r>
              <w:rPr>
                <w:sz w:val="20"/>
              </w:rPr>
              <w:t>32</w:t>
            </w:r>
          </w:p>
        </w:tc>
        <w:tc>
          <w:tcPr>
            <w:tcW w:w="1766" w:type="dxa"/>
            <w:tcBorders>
              <w:top w:val="nil"/>
              <w:left w:val="nil"/>
              <w:bottom w:val="nil"/>
              <w:right w:val="nil"/>
            </w:tcBorders>
          </w:tcPr>
          <w:p w14:paraId="79F0264B" w14:textId="77777777" w:rsidR="006312AD" w:rsidRDefault="004E417C">
            <w:pPr>
              <w:pStyle w:val="TableParagraph"/>
              <w:spacing w:line="217" w:lineRule="exact"/>
              <w:rPr>
                <w:sz w:val="20"/>
              </w:rPr>
            </w:pPr>
            <w:r>
              <w:rPr>
                <w:sz w:val="20"/>
              </w:rPr>
              <w:t>4.02 (2.55-6.67)</w:t>
            </w:r>
          </w:p>
        </w:tc>
      </w:tr>
      <w:tr w:rsidR="006312AD" w14:paraId="50DC271D" w14:textId="77777777">
        <w:trPr>
          <w:trHeight w:hRule="exact" w:val="239"/>
        </w:trPr>
        <w:tc>
          <w:tcPr>
            <w:tcW w:w="1479" w:type="dxa"/>
            <w:tcBorders>
              <w:top w:val="nil"/>
              <w:left w:val="nil"/>
              <w:bottom w:val="nil"/>
              <w:right w:val="nil"/>
            </w:tcBorders>
          </w:tcPr>
          <w:p w14:paraId="6BB37945" w14:textId="77777777" w:rsidR="006312AD" w:rsidRDefault="004E417C">
            <w:pPr>
              <w:pStyle w:val="TableParagraph"/>
              <w:spacing w:line="217" w:lineRule="exact"/>
              <w:rPr>
                <w:i/>
                <w:sz w:val="20"/>
              </w:rPr>
            </w:pPr>
            <w:r>
              <w:rPr>
                <w:i/>
                <w:sz w:val="20"/>
              </w:rPr>
              <w:t>Yersinia</w:t>
            </w:r>
          </w:p>
        </w:tc>
        <w:tc>
          <w:tcPr>
            <w:tcW w:w="438" w:type="dxa"/>
            <w:tcBorders>
              <w:top w:val="nil"/>
              <w:left w:val="nil"/>
              <w:bottom w:val="nil"/>
              <w:right w:val="nil"/>
            </w:tcBorders>
          </w:tcPr>
          <w:p w14:paraId="5F4032DE" w14:textId="77777777" w:rsidR="006312AD" w:rsidRDefault="004E417C">
            <w:pPr>
              <w:pStyle w:val="TableParagraph"/>
              <w:spacing w:line="217" w:lineRule="exact"/>
              <w:ind w:left="99" w:right="99"/>
              <w:jc w:val="center"/>
              <w:rPr>
                <w:sz w:val="20"/>
              </w:rPr>
            </w:pPr>
            <w:r>
              <w:rPr>
                <w:sz w:val="20"/>
              </w:rPr>
              <w:t>19</w:t>
            </w:r>
          </w:p>
        </w:tc>
        <w:tc>
          <w:tcPr>
            <w:tcW w:w="1766" w:type="dxa"/>
            <w:tcBorders>
              <w:top w:val="nil"/>
              <w:left w:val="nil"/>
              <w:bottom w:val="nil"/>
              <w:right w:val="nil"/>
            </w:tcBorders>
          </w:tcPr>
          <w:p w14:paraId="3CEC5095" w14:textId="77777777" w:rsidR="006312AD" w:rsidRDefault="004E417C">
            <w:pPr>
              <w:pStyle w:val="TableParagraph"/>
              <w:spacing w:line="217" w:lineRule="exact"/>
              <w:rPr>
                <w:sz w:val="20"/>
              </w:rPr>
            </w:pPr>
            <w:r>
              <w:rPr>
                <w:sz w:val="20"/>
              </w:rPr>
              <w:t>4.73 (4.62-4.94)</w:t>
            </w:r>
          </w:p>
        </w:tc>
      </w:tr>
      <w:tr w:rsidR="006312AD" w14:paraId="5671169F" w14:textId="77777777">
        <w:trPr>
          <w:trHeight w:hRule="exact" w:val="239"/>
        </w:trPr>
        <w:tc>
          <w:tcPr>
            <w:tcW w:w="1479" w:type="dxa"/>
            <w:tcBorders>
              <w:top w:val="nil"/>
              <w:left w:val="nil"/>
              <w:bottom w:val="nil"/>
              <w:right w:val="nil"/>
            </w:tcBorders>
          </w:tcPr>
          <w:p w14:paraId="28D56C36" w14:textId="77777777" w:rsidR="006312AD" w:rsidRDefault="004E417C">
            <w:pPr>
              <w:pStyle w:val="TableParagraph"/>
              <w:spacing w:line="217" w:lineRule="exact"/>
              <w:rPr>
                <w:i/>
                <w:sz w:val="20"/>
              </w:rPr>
            </w:pPr>
            <w:proofErr w:type="spellStart"/>
            <w:r>
              <w:rPr>
                <w:i/>
                <w:sz w:val="20"/>
              </w:rPr>
              <w:t>Francisella</w:t>
            </w:r>
            <w:proofErr w:type="spellEnd"/>
          </w:p>
        </w:tc>
        <w:tc>
          <w:tcPr>
            <w:tcW w:w="438" w:type="dxa"/>
            <w:tcBorders>
              <w:top w:val="nil"/>
              <w:left w:val="nil"/>
              <w:bottom w:val="nil"/>
              <w:right w:val="nil"/>
            </w:tcBorders>
          </w:tcPr>
          <w:p w14:paraId="1EA523F1" w14:textId="77777777" w:rsidR="006312AD" w:rsidRDefault="004E417C">
            <w:pPr>
              <w:pStyle w:val="TableParagraph"/>
              <w:spacing w:line="217" w:lineRule="exact"/>
              <w:ind w:left="99" w:right="99"/>
              <w:jc w:val="center"/>
              <w:rPr>
                <w:sz w:val="20"/>
              </w:rPr>
            </w:pPr>
            <w:r>
              <w:rPr>
                <w:sz w:val="20"/>
              </w:rPr>
              <w:t>18</w:t>
            </w:r>
          </w:p>
        </w:tc>
        <w:tc>
          <w:tcPr>
            <w:tcW w:w="1766" w:type="dxa"/>
            <w:tcBorders>
              <w:top w:val="nil"/>
              <w:left w:val="nil"/>
              <w:bottom w:val="nil"/>
              <w:right w:val="nil"/>
            </w:tcBorders>
          </w:tcPr>
          <w:p w14:paraId="4060A39A" w14:textId="77777777" w:rsidR="006312AD" w:rsidRDefault="004E417C">
            <w:pPr>
              <w:pStyle w:val="TableParagraph"/>
              <w:spacing w:line="217" w:lineRule="exact"/>
              <w:rPr>
                <w:sz w:val="20"/>
              </w:rPr>
            </w:pPr>
            <w:r>
              <w:rPr>
                <w:sz w:val="20"/>
              </w:rPr>
              <w:t>1.89 (1.85-2.05)</w:t>
            </w:r>
          </w:p>
        </w:tc>
      </w:tr>
      <w:tr w:rsidR="006312AD" w14:paraId="2961350F" w14:textId="77777777">
        <w:trPr>
          <w:trHeight w:hRule="exact" w:val="249"/>
        </w:trPr>
        <w:tc>
          <w:tcPr>
            <w:tcW w:w="1479" w:type="dxa"/>
            <w:tcBorders>
              <w:top w:val="nil"/>
              <w:left w:val="nil"/>
              <w:right w:val="nil"/>
            </w:tcBorders>
          </w:tcPr>
          <w:p w14:paraId="4B7DBD22" w14:textId="77777777" w:rsidR="006312AD" w:rsidRDefault="004E417C">
            <w:pPr>
              <w:pStyle w:val="TableParagraph"/>
              <w:spacing w:line="217" w:lineRule="exact"/>
              <w:rPr>
                <w:i/>
                <w:sz w:val="20"/>
              </w:rPr>
            </w:pPr>
            <w:proofErr w:type="spellStart"/>
            <w:r>
              <w:rPr>
                <w:i/>
                <w:sz w:val="20"/>
              </w:rPr>
              <w:t>Shigella</w:t>
            </w:r>
            <w:proofErr w:type="spellEnd"/>
          </w:p>
        </w:tc>
        <w:tc>
          <w:tcPr>
            <w:tcW w:w="438" w:type="dxa"/>
            <w:tcBorders>
              <w:top w:val="nil"/>
              <w:left w:val="nil"/>
              <w:right w:val="nil"/>
            </w:tcBorders>
          </w:tcPr>
          <w:p w14:paraId="31CDA65B" w14:textId="77777777" w:rsidR="006312AD" w:rsidRDefault="004E417C">
            <w:pPr>
              <w:pStyle w:val="TableParagraph"/>
              <w:spacing w:line="217" w:lineRule="exact"/>
              <w:ind w:left="99" w:right="99"/>
              <w:jc w:val="center"/>
              <w:rPr>
                <w:sz w:val="20"/>
              </w:rPr>
            </w:pPr>
            <w:r>
              <w:rPr>
                <w:sz w:val="20"/>
              </w:rPr>
              <w:t>10</w:t>
            </w:r>
          </w:p>
        </w:tc>
        <w:tc>
          <w:tcPr>
            <w:tcW w:w="1766" w:type="dxa"/>
            <w:tcBorders>
              <w:top w:val="nil"/>
              <w:left w:val="nil"/>
              <w:right w:val="nil"/>
            </w:tcBorders>
          </w:tcPr>
          <w:p w14:paraId="3973C534" w14:textId="77777777" w:rsidR="006312AD" w:rsidRDefault="004E417C">
            <w:pPr>
              <w:pStyle w:val="TableParagraph"/>
              <w:spacing w:line="217" w:lineRule="exact"/>
              <w:rPr>
                <w:sz w:val="20"/>
              </w:rPr>
            </w:pPr>
            <w:r>
              <w:rPr>
                <w:sz w:val="20"/>
              </w:rPr>
              <w:t>4.74 (4.48-5.22)</w:t>
            </w:r>
          </w:p>
        </w:tc>
      </w:tr>
    </w:tbl>
    <w:p w14:paraId="113D39C6" w14:textId="77777777" w:rsidR="006312AD" w:rsidRDefault="006312AD">
      <w:pPr>
        <w:pStyle w:val="BodyText"/>
        <w:spacing w:before="6"/>
        <w:rPr>
          <w:sz w:val="9"/>
        </w:rPr>
      </w:pPr>
    </w:p>
    <w:p w14:paraId="74DE12AE" w14:textId="77777777" w:rsidR="006312AD" w:rsidRDefault="004E417C">
      <w:pPr>
        <w:pStyle w:val="BodyText"/>
        <w:spacing w:before="65" w:line="249" w:lineRule="auto"/>
        <w:ind w:left="1108" w:right="1356"/>
        <w:jc w:val="both"/>
      </w:pPr>
      <w:r>
        <w:rPr>
          <w:rFonts w:ascii="Arial"/>
          <w:b/>
          <w:spacing w:val="-4"/>
        </w:rPr>
        <w:t xml:space="preserve">Table </w:t>
      </w:r>
      <w:r>
        <w:rPr>
          <w:rFonts w:ascii="Arial"/>
          <w:b/>
        </w:rPr>
        <w:t xml:space="preserve">1. </w:t>
      </w:r>
      <w:r>
        <w:t>Breakdown of the number of genomes by genus used to generate single genome</w:t>
      </w:r>
      <w:r>
        <w:rPr>
          <w:spacing w:val="-27"/>
        </w:rPr>
        <w:t xml:space="preserve"> </w:t>
      </w:r>
      <w:proofErr w:type="spellStart"/>
      <w:r>
        <w:t>simultated</w:t>
      </w:r>
      <w:proofErr w:type="spellEnd"/>
      <w:r>
        <w:t xml:space="preserve"> datasets. N indicates the number of genomes, and Genome Size is presented as the median and</w:t>
      </w:r>
      <w:r>
        <w:rPr>
          <w:spacing w:val="-30"/>
        </w:rPr>
        <w:t xml:space="preserve"> </w:t>
      </w:r>
      <w:r>
        <w:t>range (minimum to maximum) genome</w:t>
      </w:r>
      <w:r>
        <w:rPr>
          <w:spacing w:val="-15"/>
        </w:rPr>
        <w:t xml:space="preserve"> </w:t>
      </w:r>
      <w:r>
        <w:t>size</w:t>
      </w:r>
    </w:p>
    <w:p w14:paraId="067F8E6E" w14:textId="77777777" w:rsidR="006312AD" w:rsidRDefault="006312AD">
      <w:pPr>
        <w:pStyle w:val="BodyText"/>
        <w:spacing w:before="1"/>
        <w:rPr>
          <w:sz w:val="14"/>
        </w:rPr>
      </w:pPr>
    </w:p>
    <w:p w14:paraId="6687D71E" w14:textId="60A1A0AC" w:rsidR="006312AD" w:rsidRDefault="004E417C">
      <w:pPr>
        <w:pStyle w:val="BodyText"/>
        <w:tabs>
          <w:tab w:val="left" w:pos="1413"/>
        </w:tabs>
        <w:spacing w:before="66"/>
        <w:ind w:left="749"/>
      </w:pPr>
      <w:r>
        <w:rPr>
          <w:rFonts w:ascii="Arial"/>
          <w:sz w:val="10"/>
        </w:rPr>
        <w:t>121</w:t>
      </w:r>
      <w:r>
        <w:rPr>
          <w:rFonts w:ascii="Arial"/>
          <w:sz w:val="10"/>
        </w:rPr>
        <w:tab/>
      </w:r>
      <w:commentRangeStart w:id="143"/>
      <w:r>
        <w:t>Most of the gen</w:t>
      </w:r>
      <w:ins w:id="144" w:author="Justin Zook" w:date="2016-07-15T18:36:00Z">
        <w:r w:rsidR="00812A21">
          <w:t>era</w:t>
        </w:r>
      </w:ins>
      <w:del w:id="145" w:author="Justin Zook" w:date="2016-07-15T18:36:00Z">
        <w:r w:rsidDel="00812A21">
          <w:delText>us</w:delText>
        </w:r>
      </w:del>
      <w:r>
        <w:t xml:space="preserve"> had genus level or higher match proportions excluding a few outliers (Fig.     </w:t>
      </w:r>
      <w:r>
        <w:rPr>
          <w:spacing w:val="46"/>
        </w:rPr>
        <w:t xml:space="preserve"> </w:t>
      </w:r>
      <w:hyperlink w:anchor="_bookmark3" w:history="1">
        <w:r>
          <w:t>3</w:t>
        </w:r>
      </w:hyperlink>
      <w:r>
        <w:t>).</w:t>
      </w:r>
    </w:p>
    <w:p w14:paraId="04548CD8" w14:textId="77777777" w:rsidR="006312AD" w:rsidRDefault="004E417C">
      <w:pPr>
        <w:spacing w:before="9"/>
        <w:ind w:left="749" w:right="-3"/>
        <w:rPr>
          <w:sz w:val="20"/>
        </w:rPr>
      </w:pPr>
      <w:r>
        <w:rPr>
          <w:rFonts w:ascii="Arial"/>
          <w:sz w:val="10"/>
        </w:rPr>
        <w:t xml:space="preserve">122       </w:t>
      </w:r>
      <w:r>
        <w:rPr>
          <w:i/>
          <w:sz w:val="20"/>
        </w:rPr>
        <w:t>Escherichia</w:t>
      </w:r>
      <w:r>
        <w:rPr>
          <w:sz w:val="20"/>
        </w:rPr>
        <w:t xml:space="preserve">, </w:t>
      </w:r>
      <w:proofErr w:type="spellStart"/>
      <w:r>
        <w:rPr>
          <w:i/>
          <w:sz w:val="20"/>
        </w:rPr>
        <w:t>Shigella</w:t>
      </w:r>
      <w:proofErr w:type="spellEnd"/>
      <w:r>
        <w:rPr>
          <w:sz w:val="20"/>
        </w:rPr>
        <w:t xml:space="preserve">, and </w:t>
      </w:r>
      <w:r>
        <w:rPr>
          <w:i/>
          <w:sz w:val="20"/>
        </w:rPr>
        <w:t xml:space="preserve">Staphylococcus </w:t>
      </w:r>
      <w:r>
        <w:rPr>
          <w:sz w:val="20"/>
        </w:rPr>
        <w:t>are not</w:t>
      </w:r>
      <w:del w:id="146" w:author="Justin Zook" w:date="2016-07-18T09:04:00Z">
        <w:r w:rsidDel="00BF6771">
          <w:rPr>
            <w:sz w:val="20"/>
          </w:rPr>
          <w:delText>e</w:delText>
        </w:r>
      </w:del>
      <w:r>
        <w:rPr>
          <w:sz w:val="20"/>
        </w:rPr>
        <w:t xml:space="preserve">able exceptions.  As discussed previously the   </w:t>
      </w:r>
      <w:proofErr w:type="spellStart"/>
      <w:r>
        <w:rPr>
          <w:sz w:val="20"/>
        </w:rPr>
        <w:t>taxo</w:t>
      </w:r>
      <w:proofErr w:type="spellEnd"/>
      <w:r>
        <w:rPr>
          <w:sz w:val="20"/>
        </w:rPr>
        <w:t>-</w:t>
      </w:r>
    </w:p>
    <w:p w14:paraId="3AABE002" w14:textId="77777777" w:rsidR="006312AD" w:rsidRDefault="004E417C">
      <w:pPr>
        <w:spacing w:before="9"/>
        <w:ind w:left="749" w:right="-3"/>
        <w:rPr>
          <w:sz w:val="20"/>
        </w:rPr>
      </w:pPr>
      <w:r>
        <w:rPr>
          <w:rFonts w:ascii="Arial"/>
          <w:sz w:val="10"/>
        </w:rPr>
        <w:t xml:space="preserve">123       </w:t>
      </w:r>
      <w:proofErr w:type="spellStart"/>
      <w:r>
        <w:rPr>
          <w:sz w:val="20"/>
        </w:rPr>
        <w:t>nomic</w:t>
      </w:r>
      <w:proofErr w:type="spellEnd"/>
      <w:r>
        <w:rPr>
          <w:sz w:val="20"/>
        </w:rPr>
        <w:t xml:space="preserve"> ambiguities for </w:t>
      </w:r>
      <w:proofErr w:type="spellStart"/>
      <w:r>
        <w:rPr>
          <w:i/>
          <w:sz w:val="20"/>
        </w:rPr>
        <w:t>Shigella</w:t>
      </w:r>
      <w:proofErr w:type="spellEnd"/>
      <w:r>
        <w:rPr>
          <w:i/>
          <w:sz w:val="20"/>
        </w:rPr>
        <w:t xml:space="preserve"> </w:t>
      </w:r>
      <w:r>
        <w:rPr>
          <w:sz w:val="20"/>
        </w:rPr>
        <w:t xml:space="preserve">and </w:t>
      </w:r>
      <w:r>
        <w:rPr>
          <w:i/>
          <w:sz w:val="20"/>
        </w:rPr>
        <w:t xml:space="preserve">Escherichia </w:t>
      </w:r>
      <w:r>
        <w:rPr>
          <w:sz w:val="20"/>
        </w:rPr>
        <w:t>are responsible for the overall lower genus level match</w:t>
      </w:r>
    </w:p>
    <w:p w14:paraId="6EBD86A3" w14:textId="77777777" w:rsidR="006312AD" w:rsidRDefault="004E417C">
      <w:pPr>
        <w:pStyle w:val="BodyText"/>
        <w:ind w:left="749" w:right="-3"/>
      </w:pPr>
      <w:r>
        <w:rPr>
          <w:rFonts w:ascii="Arial"/>
          <w:sz w:val="10"/>
        </w:rPr>
        <w:t xml:space="preserve">124      </w:t>
      </w:r>
      <w:r>
        <w:t xml:space="preserve">proportions. </w:t>
      </w:r>
      <w:commentRangeEnd w:id="143"/>
      <w:r w:rsidR="00812A21">
        <w:rPr>
          <w:rStyle w:val="CommentReference"/>
        </w:rPr>
        <w:commentReference w:id="143"/>
      </w:r>
      <w:r>
        <w:t xml:space="preserve">Another example of low genus level matches is the </w:t>
      </w:r>
      <w:r>
        <w:rPr>
          <w:i/>
        </w:rPr>
        <w:t xml:space="preserve">Bacillus </w:t>
      </w:r>
      <w:r>
        <w:t>genome with genus match pro-</w:t>
      </w:r>
    </w:p>
    <w:p w14:paraId="77E31A37" w14:textId="77777777" w:rsidR="006312AD" w:rsidRDefault="004E417C">
      <w:pPr>
        <w:spacing w:before="9"/>
        <w:ind w:left="749" w:right="-3"/>
        <w:rPr>
          <w:sz w:val="20"/>
        </w:rPr>
      </w:pPr>
      <w:r>
        <w:rPr>
          <w:rFonts w:ascii="Arial"/>
          <w:sz w:val="10"/>
        </w:rPr>
        <w:t xml:space="preserve">125       </w:t>
      </w:r>
      <w:r>
        <w:rPr>
          <w:sz w:val="20"/>
        </w:rPr>
        <w:t xml:space="preserve">portion close to zero, </w:t>
      </w:r>
      <w:r>
        <w:rPr>
          <w:i/>
          <w:sz w:val="20"/>
        </w:rPr>
        <w:t xml:space="preserve">Bacillus </w:t>
      </w:r>
      <w:proofErr w:type="spellStart"/>
      <w:r>
        <w:rPr>
          <w:i/>
          <w:sz w:val="20"/>
        </w:rPr>
        <w:t>infantis</w:t>
      </w:r>
      <w:proofErr w:type="spellEnd"/>
      <w:r>
        <w:rPr>
          <w:i/>
          <w:sz w:val="20"/>
        </w:rPr>
        <w:t xml:space="preserve"> </w:t>
      </w:r>
      <w:r>
        <w:rPr>
          <w:sz w:val="20"/>
        </w:rPr>
        <w:t xml:space="preserve">string NRRL B 14911. While the </w:t>
      </w:r>
      <w:r>
        <w:rPr>
          <w:i/>
          <w:sz w:val="20"/>
        </w:rPr>
        <w:t xml:space="preserve">B. </w:t>
      </w:r>
      <w:proofErr w:type="spellStart"/>
      <w:r>
        <w:rPr>
          <w:i/>
          <w:sz w:val="20"/>
        </w:rPr>
        <w:t>infantis</w:t>
      </w:r>
      <w:proofErr w:type="spellEnd"/>
      <w:r>
        <w:rPr>
          <w:i/>
          <w:sz w:val="20"/>
        </w:rPr>
        <w:t xml:space="preserve"> </w:t>
      </w:r>
      <w:r>
        <w:rPr>
          <w:sz w:val="20"/>
        </w:rPr>
        <w:t>strain was originally</w:t>
      </w:r>
    </w:p>
    <w:p w14:paraId="5E71ABB0" w14:textId="77777777" w:rsidR="006312AD" w:rsidRDefault="004E417C">
      <w:pPr>
        <w:pStyle w:val="BodyText"/>
        <w:ind w:left="749" w:right="-3"/>
      </w:pPr>
      <w:r>
        <w:rPr>
          <w:rFonts w:ascii="Arial"/>
          <w:sz w:val="10"/>
        </w:rPr>
        <w:t xml:space="preserve">126    </w:t>
      </w:r>
      <w:r>
        <w:t xml:space="preserve">classified as </w:t>
      </w:r>
      <w:r>
        <w:rPr>
          <w:i/>
        </w:rPr>
        <w:t xml:space="preserve">Bacillus </w:t>
      </w:r>
      <w:r>
        <w:t xml:space="preserve">the species is </w:t>
      </w:r>
      <w:proofErr w:type="spellStart"/>
      <w:r>
        <w:t>phylogenetically</w:t>
      </w:r>
      <w:proofErr w:type="spellEnd"/>
      <w:r>
        <w:t xml:space="preserve"> distinct from other members of the genus (</w:t>
      </w:r>
      <w:hyperlink w:anchor="_bookmark17" w:history="1">
        <w:proofErr w:type="spellStart"/>
        <w:proofErr w:type="gramStart"/>
        <w:r>
          <w:t>Ko</w:t>
        </w:r>
        <w:proofErr w:type="spellEnd"/>
        <w:r>
          <w:t xml:space="preserve"> et al.</w:t>
        </w:r>
        <w:proofErr w:type="gramEnd"/>
      </w:hyperlink>
      <w:r>
        <w:t>,</w:t>
      </w:r>
    </w:p>
    <w:p w14:paraId="49D45495" w14:textId="6876CC70" w:rsidR="006312AD" w:rsidRDefault="004E417C">
      <w:pPr>
        <w:pStyle w:val="BodyText"/>
        <w:ind w:left="749" w:right="-3"/>
      </w:pPr>
      <w:proofErr w:type="gramStart"/>
      <w:r>
        <w:rPr>
          <w:rFonts w:ascii="Arial"/>
          <w:sz w:val="10"/>
        </w:rPr>
        <w:t xml:space="preserve">127       </w:t>
      </w:r>
      <w:hyperlink w:anchor="_bookmark17" w:history="1">
        <w:r>
          <w:t>2006</w:t>
        </w:r>
      </w:hyperlink>
      <w:r>
        <w:t>).</w:t>
      </w:r>
      <w:proofErr w:type="gramEnd"/>
      <w:r>
        <w:t xml:space="preserve">  It is important to consider the strain and genome being characterized</w:t>
      </w:r>
      <w:ins w:id="147" w:author="Justin Zook" w:date="2016-07-18T09:05:00Z">
        <w:r w:rsidR="00BF6771">
          <w:t>,</w:t>
        </w:r>
      </w:ins>
      <w:r>
        <w:t xml:space="preserve"> as </w:t>
      </w:r>
      <w:proofErr w:type="gramStart"/>
      <w:r>
        <w:t>taxonomic  ambiguities</w:t>
      </w:r>
      <w:proofErr w:type="gramEnd"/>
    </w:p>
    <w:p w14:paraId="71BDA334" w14:textId="77777777" w:rsidR="006312AD" w:rsidRDefault="004E417C">
      <w:pPr>
        <w:spacing w:before="9"/>
        <w:ind w:left="749" w:right="-3"/>
        <w:rPr>
          <w:sz w:val="20"/>
        </w:rPr>
      </w:pPr>
      <w:r>
        <w:rPr>
          <w:rFonts w:ascii="Arial"/>
          <w:sz w:val="10"/>
        </w:rPr>
        <w:t xml:space="preserve">128      </w:t>
      </w:r>
      <w:r>
        <w:rPr>
          <w:sz w:val="20"/>
        </w:rPr>
        <w:t xml:space="preserve">(e.g. </w:t>
      </w:r>
      <w:proofErr w:type="spellStart"/>
      <w:r>
        <w:rPr>
          <w:i/>
          <w:sz w:val="20"/>
        </w:rPr>
        <w:t>Shigella</w:t>
      </w:r>
      <w:proofErr w:type="spellEnd"/>
      <w:r>
        <w:rPr>
          <w:i/>
          <w:sz w:val="20"/>
        </w:rPr>
        <w:t xml:space="preserve"> </w:t>
      </w:r>
      <w:r>
        <w:rPr>
          <w:sz w:val="20"/>
        </w:rPr>
        <w:t xml:space="preserve">and </w:t>
      </w:r>
      <w:r>
        <w:rPr>
          <w:i/>
          <w:sz w:val="20"/>
        </w:rPr>
        <w:t>Escherichia</w:t>
      </w:r>
      <w:r>
        <w:rPr>
          <w:sz w:val="20"/>
        </w:rPr>
        <w:t>) can lead to lower than expected specificity and the identification of false</w:t>
      </w:r>
    </w:p>
    <w:p w14:paraId="132B023F" w14:textId="77777777" w:rsidR="006312AD" w:rsidRDefault="004E417C">
      <w:pPr>
        <w:spacing w:before="9"/>
        <w:ind w:left="749" w:right="-3"/>
        <w:rPr>
          <w:sz w:val="20"/>
        </w:rPr>
      </w:pPr>
      <w:proofErr w:type="gramStart"/>
      <w:r>
        <w:rPr>
          <w:rFonts w:ascii="Arial"/>
          <w:sz w:val="10"/>
        </w:rPr>
        <w:t xml:space="preserve">129       </w:t>
      </w:r>
      <w:r>
        <w:rPr>
          <w:sz w:val="20"/>
        </w:rPr>
        <w:t>positive contaminants.</w:t>
      </w:r>
      <w:proofErr w:type="gramEnd"/>
    </w:p>
    <w:p w14:paraId="7401E434" w14:textId="77777777" w:rsidR="006312AD" w:rsidRDefault="006312AD">
      <w:pPr>
        <w:pStyle w:val="BodyText"/>
        <w:spacing w:before="3"/>
        <w:rPr>
          <w:sz w:val="11"/>
        </w:rPr>
      </w:pPr>
    </w:p>
    <w:p w14:paraId="079C9D60" w14:textId="77777777" w:rsidR="006312AD" w:rsidRDefault="004E417C">
      <w:pPr>
        <w:spacing w:before="63"/>
        <w:ind w:left="749" w:right="-3"/>
        <w:rPr>
          <w:rFonts w:ascii="Arial"/>
          <w:b/>
          <w:sz w:val="20"/>
        </w:rPr>
      </w:pPr>
      <w:r>
        <w:rPr>
          <w:rFonts w:ascii="Arial"/>
          <w:sz w:val="10"/>
        </w:rPr>
        <w:t xml:space="preserve">130      </w:t>
      </w:r>
      <w:r>
        <w:rPr>
          <w:rFonts w:ascii="Arial"/>
          <w:b/>
          <w:sz w:val="20"/>
        </w:rPr>
        <w:t>Sensitivity</w:t>
      </w:r>
    </w:p>
    <w:p w14:paraId="1E4E105E" w14:textId="77777777" w:rsidR="006312AD" w:rsidRDefault="004E417C">
      <w:pPr>
        <w:pStyle w:val="BodyText"/>
        <w:spacing w:before="10"/>
        <w:ind w:left="749" w:right="-3"/>
      </w:pPr>
      <w:r>
        <w:rPr>
          <w:rFonts w:ascii="Arial"/>
          <w:sz w:val="10"/>
        </w:rPr>
        <w:t xml:space="preserve">131       </w:t>
      </w:r>
      <w:r>
        <w:t>To evaluate genomic purity assessment methods we generated simulated contaminant datasets as   pair-</w:t>
      </w:r>
    </w:p>
    <w:p w14:paraId="33D6AB3C" w14:textId="308DD1DC" w:rsidR="006312AD" w:rsidRDefault="004E417C">
      <w:pPr>
        <w:pStyle w:val="BodyText"/>
        <w:ind w:left="749" w:right="-3"/>
      </w:pPr>
      <w:r>
        <w:rPr>
          <w:rFonts w:ascii="Arial"/>
          <w:sz w:val="10"/>
        </w:rPr>
        <w:lastRenderedPageBreak/>
        <w:t xml:space="preserve">132       </w:t>
      </w:r>
      <w:r>
        <w:t>wise combinations of representative genomes from 8 of the gen</w:t>
      </w:r>
      <w:ins w:id="148" w:author="Justin Zook" w:date="2016-07-18T09:06:00Z">
        <w:r w:rsidR="00BF6771">
          <w:t>era</w:t>
        </w:r>
      </w:ins>
      <w:del w:id="149" w:author="Justin Zook" w:date="2016-07-18T09:06:00Z">
        <w:r w:rsidDel="00BF6771">
          <w:delText>us</w:delText>
        </w:r>
      </w:del>
      <w:r>
        <w:t xml:space="preserve"> used in the specificity section </w:t>
      </w:r>
      <w:proofErr w:type="gramStart"/>
      <w:r>
        <w:t>of  the</w:t>
      </w:r>
      <w:proofErr w:type="gramEnd"/>
    </w:p>
    <w:p w14:paraId="4D73E268" w14:textId="77777777" w:rsidR="006312AD" w:rsidRDefault="006312AD">
      <w:pPr>
        <w:sectPr w:rsidR="006312AD">
          <w:pgSz w:w="12240" w:h="15840"/>
          <w:pgMar w:top="1200" w:right="0" w:bottom="800" w:left="1720" w:header="0" w:footer="613" w:gutter="0"/>
          <w:cols w:space="720"/>
        </w:sectPr>
      </w:pPr>
    </w:p>
    <w:p w14:paraId="71C17FCD" w14:textId="77777777" w:rsidR="006312AD" w:rsidRDefault="006312AD">
      <w:pPr>
        <w:pStyle w:val="BodyText"/>
        <w:spacing w:before="0"/>
      </w:pPr>
    </w:p>
    <w:p w14:paraId="2750DB61" w14:textId="77777777" w:rsidR="006312AD" w:rsidRDefault="006312AD">
      <w:pPr>
        <w:pStyle w:val="BodyText"/>
        <w:spacing w:before="0"/>
      </w:pPr>
    </w:p>
    <w:p w14:paraId="63FCCE1C" w14:textId="77777777" w:rsidR="006312AD" w:rsidRDefault="006312AD">
      <w:pPr>
        <w:pStyle w:val="BodyText"/>
        <w:spacing w:before="0"/>
      </w:pPr>
    </w:p>
    <w:p w14:paraId="747BF903" w14:textId="77777777" w:rsidR="006312AD" w:rsidRDefault="006312AD">
      <w:pPr>
        <w:pStyle w:val="BodyText"/>
        <w:spacing w:before="0"/>
      </w:pPr>
    </w:p>
    <w:p w14:paraId="530CD70F" w14:textId="77777777" w:rsidR="006312AD" w:rsidRDefault="006312AD">
      <w:pPr>
        <w:pStyle w:val="BodyText"/>
        <w:spacing w:before="0"/>
      </w:pPr>
    </w:p>
    <w:p w14:paraId="2EA334BD" w14:textId="77777777" w:rsidR="006312AD" w:rsidRDefault="006312AD">
      <w:pPr>
        <w:pStyle w:val="BodyText"/>
        <w:spacing w:before="6"/>
        <w:rPr>
          <w:sz w:val="22"/>
        </w:rPr>
      </w:pPr>
    </w:p>
    <w:p w14:paraId="462B0BC7" w14:textId="77777777" w:rsidR="006312AD" w:rsidRDefault="0053712E">
      <w:pPr>
        <w:spacing w:before="109"/>
        <w:ind w:left="1531" w:right="7"/>
        <w:rPr>
          <w:rFonts w:ascii="Helvetica"/>
          <w:sz w:val="19"/>
        </w:rPr>
      </w:pPr>
      <w:r>
        <w:rPr>
          <w:noProof/>
        </w:rPr>
        <mc:AlternateContent>
          <mc:Choice Requires="wps">
            <w:drawing>
              <wp:anchor distT="0" distB="0" distL="114300" distR="114300" simplePos="0" relativeHeight="251649536" behindDoc="0" locked="0" layoutInCell="1" allowOverlap="1" wp14:anchorId="5B866FAF" wp14:editId="4F776C08">
                <wp:simplePos x="0" y="0"/>
                <wp:positionH relativeFrom="page">
                  <wp:posOffset>721360</wp:posOffset>
                </wp:positionH>
                <wp:positionV relativeFrom="paragraph">
                  <wp:posOffset>2193925</wp:posOffset>
                </wp:positionV>
                <wp:extent cx="1296670" cy="1303020"/>
                <wp:effectExtent l="0" t="2092325" r="1741170" b="0"/>
                <wp:wrapNone/>
                <wp:docPr id="235"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6670" cy="1303020"/>
                        </a:xfrm>
                        <a:custGeom>
                          <a:avLst/>
                          <a:gdLst>
                            <a:gd name="T0" fmla="+- 0 3922 1136"/>
                            <a:gd name="T1" fmla="*/ T0 w 2042"/>
                            <a:gd name="T2" fmla="+- 0 2151 3455"/>
                            <a:gd name="T3" fmla="*/ 2151 h 2052"/>
                            <a:gd name="T4" fmla="+- 0 4248 1136"/>
                            <a:gd name="T5" fmla="*/ T4 w 2042"/>
                            <a:gd name="T6" fmla="+- 0 2137 3455"/>
                            <a:gd name="T7" fmla="*/ 2137 h 2052"/>
                            <a:gd name="T8" fmla="+- 0 4574 1136"/>
                            <a:gd name="T9" fmla="*/ T8 w 2042"/>
                            <a:gd name="T10" fmla="+- 0 2137 3455"/>
                            <a:gd name="T11" fmla="*/ 2137 h 2052"/>
                            <a:gd name="T12" fmla="+- 0 4900 1136"/>
                            <a:gd name="T13" fmla="*/ T12 w 2042"/>
                            <a:gd name="T14" fmla="+- 0 187 3455"/>
                            <a:gd name="T15" fmla="*/ 187 h 2052"/>
                            <a:gd name="T16" fmla="+- 0 5225 1136"/>
                            <a:gd name="T17" fmla="*/ T16 w 2042"/>
                            <a:gd name="T18" fmla="+- 0 187 3455"/>
                            <a:gd name="T19" fmla="*/ 187 h 2052"/>
                            <a:gd name="T20" fmla="+- 0 5551 1136"/>
                            <a:gd name="T21" fmla="*/ T20 w 2042"/>
                            <a:gd name="T22" fmla="+- 0 187 3455"/>
                            <a:gd name="T23" fmla="*/ 187 h 2052"/>
                            <a:gd name="T24" fmla="+- 0 5877 1136"/>
                            <a:gd name="T25" fmla="*/ T24 w 2042"/>
                            <a:gd name="T26" fmla="+- 0 187 3455"/>
                            <a:gd name="T27" fmla="*/ 187 h 2052"/>
                            <a:gd name="T28" fmla="+- 0 3922 1136"/>
                            <a:gd name="T29" fmla="*/ T28 w 2042"/>
                            <a:gd name="T30" fmla="+- 0 1126 3455"/>
                            <a:gd name="T31" fmla="*/ 1126 h 2052"/>
                            <a:gd name="T32" fmla="+- 0 4248 1136"/>
                            <a:gd name="T33" fmla="*/ T32 w 2042"/>
                            <a:gd name="T34" fmla="+- 0 1126 3455"/>
                            <a:gd name="T35" fmla="*/ 1126 h 2052"/>
                            <a:gd name="T36" fmla="+- 0 4574 1136"/>
                            <a:gd name="T37" fmla="*/ T36 w 2042"/>
                            <a:gd name="T38" fmla="+- 0 1126 3455"/>
                            <a:gd name="T39" fmla="*/ 1126 h 2052"/>
                            <a:gd name="T40" fmla="+- 0 4900 1136"/>
                            <a:gd name="T41" fmla="*/ T40 w 2042"/>
                            <a:gd name="T42" fmla="+- 0 1126 3455"/>
                            <a:gd name="T43" fmla="*/ 1126 h 2052"/>
                            <a:gd name="T44" fmla="+- 0 5225 1136"/>
                            <a:gd name="T45" fmla="*/ T44 w 2042"/>
                            <a:gd name="T46" fmla="+- 0 1126 3455"/>
                            <a:gd name="T47" fmla="*/ 1126 h 2052"/>
                            <a:gd name="T48" fmla="+- 0 5551 1136"/>
                            <a:gd name="T49" fmla="*/ T48 w 2042"/>
                            <a:gd name="T50" fmla="+- 0 1126 3455"/>
                            <a:gd name="T51" fmla="*/ 1126 h 2052"/>
                            <a:gd name="T52" fmla="+- 0 5877 1136"/>
                            <a:gd name="T53" fmla="*/ T52 w 2042"/>
                            <a:gd name="T54" fmla="+- 0 187 3455"/>
                            <a:gd name="T55" fmla="*/ 187 h 20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042" h="2052">
                              <a:moveTo>
                                <a:pt x="2786" y="-1304"/>
                              </a:moveTo>
                              <a:lnTo>
                                <a:pt x="3112" y="-1318"/>
                              </a:lnTo>
                              <a:lnTo>
                                <a:pt x="3438" y="-1318"/>
                              </a:lnTo>
                              <a:lnTo>
                                <a:pt x="3764" y="-3268"/>
                              </a:lnTo>
                              <a:lnTo>
                                <a:pt x="4089" y="-3268"/>
                              </a:lnTo>
                              <a:lnTo>
                                <a:pt x="4415" y="-3268"/>
                              </a:lnTo>
                              <a:lnTo>
                                <a:pt x="4741" y="-3268"/>
                              </a:lnTo>
                              <a:moveTo>
                                <a:pt x="2786" y="-2329"/>
                              </a:moveTo>
                              <a:lnTo>
                                <a:pt x="3112" y="-2329"/>
                              </a:lnTo>
                              <a:lnTo>
                                <a:pt x="3438" y="-2329"/>
                              </a:lnTo>
                              <a:lnTo>
                                <a:pt x="3764" y="-2329"/>
                              </a:lnTo>
                              <a:lnTo>
                                <a:pt x="4089" y="-2329"/>
                              </a:lnTo>
                              <a:lnTo>
                                <a:pt x="4415" y="-2329"/>
                              </a:lnTo>
                              <a:lnTo>
                                <a:pt x="4741" y="-3268"/>
                              </a:lnTo>
                            </a:path>
                          </a:pathLst>
                        </a:custGeom>
                        <a:noFill/>
                        <a:ln w="130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7" o:spid="_x0000_s1026" style="position:absolute;margin-left:56.8pt;margin-top:172.75pt;width:102.1pt;height:102.6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42,20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" path="m2786,-1304l3112,-1318,3438,-1318,3764,-3268,4089,-3268,4415,-3268,4741,-3268m2786,-2329l3112,-2329,3438,-2329,3764,-2329,4089,-2329,4415,-2329,4741,-3268e" filled="f" strokeweight="13010emu">
                <v:path arrowok="t" o:connecttype="custom" o:connectlocs="1769110,1365885;1976120,1356995;2183130,1356995;2390140,118745;2596515,118745;2803525,118745;3010535,118745;1769110,715010;1976120,715010;2183130,715010;2390140,715010;2596515,715010;2803525,715010;3010535,118745" o:connectangles="0,0,0,0,0,0,0,0,0,0,0,0,0,0"/>
                <w10:wrap anchorx="page"/>
              </v:shape>
            </w:pict>
          </mc:Fallback>
        </mc:AlternateContent>
      </w:r>
      <w:r>
        <w:rPr>
          <w:noProof/>
        </w:rPr>
        <mc:AlternateContent>
          <mc:Choice Requires="wps">
            <w:drawing>
              <wp:anchor distT="0" distB="0" distL="114300" distR="114300" simplePos="0" relativeHeight="251650560" behindDoc="0" locked="0" layoutInCell="1" allowOverlap="1" wp14:anchorId="3378587B" wp14:editId="2AE73DE7">
                <wp:simplePos x="0" y="0"/>
                <wp:positionH relativeFrom="page">
                  <wp:posOffset>4052570</wp:posOffset>
                </wp:positionH>
                <wp:positionV relativeFrom="paragraph">
                  <wp:posOffset>118110</wp:posOffset>
                </wp:positionV>
                <wp:extent cx="1241425" cy="1244600"/>
                <wp:effectExtent l="13970" t="16510" r="27305" b="21590"/>
                <wp:wrapNone/>
                <wp:docPr id="234" name="Freeform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1425" cy="1244600"/>
                        </a:xfrm>
                        <a:custGeom>
                          <a:avLst/>
                          <a:gdLst>
                            <a:gd name="T0" fmla="+- 0 6382 6382"/>
                            <a:gd name="T1" fmla="*/ T0 w 1955"/>
                            <a:gd name="T2" fmla="+- 0 2146 187"/>
                            <a:gd name="T3" fmla="*/ 2146 h 1960"/>
                            <a:gd name="T4" fmla="+- 0 6708 6382"/>
                            <a:gd name="T5" fmla="*/ T4 w 1955"/>
                            <a:gd name="T6" fmla="+- 0 187 187"/>
                            <a:gd name="T7" fmla="*/ 187 h 1960"/>
                            <a:gd name="T8" fmla="+- 0 7034 6382"/>
                            <a:gd name="T9" fmla="*/ T8 w 1955"/>
                            <a:gd name="T10" fmla="+- 0 187 187"/>
                            <a:gd name="T11" fmla="*/ 187 h 1960"/>
                            <a:gd name="T12" fmla="+- 0 7360 6382"/>
                            <a:gd name="T13" fmla="*/ T12 w 1955"/>
                            <a:gd name="T14" fmla="+- 0 187 187"/>
                            <a:gd name="T15" fmla="*/ 187 h 1960"/>
                            <a:gd name="T16" fmla="+- 0 7685 6382"/>
                            <a:gd name="T17" fmla="*/ T16 w 1955"/>
                            <a:gd name="T18" fmla="+- 0 187 187"/>
                            <a:gd name="T19" fmla="*/ 187 h 1960"/>
                            <a:gd name="T20" fmla="+- 0 8011 6382"/>
                            <a:gd name="T21" fmla="*/ T20 w 1955"/>
                            <a:gd name="T22" fmla="+- 0 187 187"/>
                            <a:gd name="T23" fmla="*/ 187 h 1960"/>
                            <a:gd name="T24" fmla="+- 0 8337 6382"/>
                            <a:gd name="T25" fmla="*/ T24 w 1955"/>
                            <a:gd name="T26" fmla="+- 0 187 187"/>
                            <a:gd name="T27" fmla="*/ 187 h 1960"/>
                          </a:gdLst>
                          <a:ahLst/>
                          <a:cxnLst>
                            <a:cxn ang="0">
                              <a:pos x="T1" y="T3"/>
                            </a:cxn>
                            <a:cxn ang="0">
                              <a:pos x="T5" y="T7"/>
                            </a:cxn>
                            <a:cxn ang="0">
                              <a:pos x="T9" y="T11"/>
                            </a:cxn>
                            <a:cxn ang="0">
                              <a:pos x="T13" y="T15"/>
                            </a:cxn>
                            <a:cxn ang="0">
                              <a:pos x="T17" y="T19"/>
                            </a:cxn>
                            <a:cxn ang="0">
                              <a:pos x="T21" y="T23"/>
                            </a:cxn>
                            <a:cxn ang="0">
                              <a:pos x="T25" y="T27"/>
                            </a:cxn>
                          </a:cxnLst>
                          <a:rect l="0" t="0" r="r" b="b"/>
                          <a:pathLst>
                            <a:path w="1955" h="1960">
                              <a:moveTo>
                                <a:pt x="0" y="1959"/>
                              </a:moveTo>
                              <a:lnTo>
                                <a:pt x="326" y="0"/>
                              </a:lnTo>
                              <a:lnTo>
                                <a:pt x="652" y="0"/>
                              </a:lnTo>
                              <a:lnTo>
                                <a:pt x="978" y="0"/>
                              </a:lnTo>
                              <a:lnTo>
                                <a:pt x="1303" y="0"/>
                              </a:lnTo>
                              <a:lnTo>
                                <a:pt x="1629" y="0"/>
                              </a:lnTo>
                              <a:lnTo>
                                <a:pt x="1955" y="0"/>
                              </a:lnTo>
                            </a:path>
                          </a:pathLst>
                        </a:custGeom>
                        <a:noFill/>
                        <a:ln w="130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76"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19.1pt,107.25pt,335.4pt,9.3pt,351.7pt,9.3pt,368pt,9.3pt,384.25pt,9.3pt,400.55pt,9.3pt,416.85pt,9.3pt" coordsize="1955,1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" filled="f" strokeweight="13010emu">
                <v:path arrowok="t" o:connecttype="custom" o:connectlocs="0,1362710;207010,118745;414020,118745;621030,118745;827405,118745;1034415,118745;1241425,118745" o:connectangles="0,0,0,0,0,0,0"/>
                <w10:wrap anchorx="page"/>
              </v:polyline>
            </w:pict>
          </mc:Fallback>
        </mc:AlternateContent>
      </w:r>
      <w:r>
        <w:rPr>
          <w:noProof/>
        </w:rPr>
        <mc:AlternateContent>
          <mc:Choice Requires="wps">
            <w:drawing>
              <wp:anchor distT="0" distB="0" distL="114300" distR="114300" simplePos="0" relativeHeight="251651584" behindDoc="0" locked="0" layoutInCell="1" allowOverlap="1" wp14:anchorId="043E8AE2" wp14:editId="6E62A9E9">
                <wp:simplePos x="0" y="0"/>
                <wp:positionH relativeFrom="page">
                  <wp:posOffset>3983990</wp:posOffset>
                </wp:positionH>
                <wp:positionV relativeFrom="paragraph">
                  <wp:posOffset>2196465</wp:posOffset>
                </wp:positionV>
                <wp:extent cx="1296670" cy="194310"/>
                <wp:effectExtent l="0" t="2094865" r="1602740" b="0"/>
                <wp:wrapNone/>
                <wp:docPr id="233"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6670" cy="194310"/>
                        </a:xfrm>
                        <a:custGeom>
                          <a:avLst/>
                          <a:gdLst>
                            <a:gd name="T0" fmla="+- 0 8842 6275"/>
                            <a:gd name="T1" fmla="*/ T0 w 2042"/>
                            <a:gd name="T2" fmla="+- 0 281 3460"/>
                            <a:gd name="T3" fmla="*/ 281 h 306"/>
                            <a:gd name="T4" fmla="+- 0 9168 6275"/>
                            <a:gd name="T5" fmla="*/ T4 w 2042"/>
                            <a:gd name="T6" fmla="+- 0 281 3460"/>
                            <a:gd name="T7" fmla="*/ 281 h 306"/>
                            <a:gd name="T8" fmla="+- 0 9494 6275"/>
                            <a:gd name="T9" fmla="*/ T8 w 2042"/>
                            <a:gd name="T10" fmla="+- 0 207 3460"/>
                            <a:gd name="T11" fmla="*/ 207 h 306"/>
                            <a:gd name="T12" fmla="+- 0 9819 6275"/>
                            <a:gd name="T13" fmla="*/ T12 w 2042"/>
                            <a:gd name="T14" fmla="+- 0 207 3460"/>
                            <a:gd name="T15" fmla="*/ 207 h 306"/>
                            <a:gd name="T16" fmla="+- 0 10145 6275"/>
                            <a:gd name="T17" fmla="*/ T16 w 2042"/>
                            <a:gd name="T18" fmla="+- 0 207 3460"/>
                            <a:gd name="T19" fmla="*/ 207 h 306"/>
                            <a:gd name="T20" fmla="+- 0 10471 6275"/>
                            <a:gd name="T21" fmla="*/ T20 w 2042"/>
                            <a:gd name="T22" fmla="+- 0 200 3460"/>
                            <a:gd name="T23" fmla="*/ 200 h 306"/>
                            <a:gd name="T24" fmla="+- 0 10797 6275"/>
                            <a:gd name="T25" fmla="*/ T24 w 2042"/>
                            <a:gd name="T26" fmla="+- 0 198 3460"/>
                            <a:gd name="T27" fmla="*/ 198 h 306"/>
                            <a:gd name="T28" fmla="+- 0 8842 6275"/>
                            <a:gd name="T29" fmla="*/ T28 w 2042"/>
                            <a:gd name="T30" fmla="+- 0 332 3460"/>
                            <a:gd name="T31" fmla="*/ 332 h 306"/>
                            <a:gd name="T32" fmla="+- 0 9168 6275"/>
                            <a:gd name="T33" fmla="*/ T32 w 2042"/>
                            <a:gd name="T34" fmla="+- 0 332 3460"/>
                            <a:gd name="T35" fmla="*/ 332 h 306"/>
                            <a:gd name="T36" fmla="+- 0 9494 6275"/>
                            <a:gd name="T37" fmla="*/ T36 w 2042"/>
                            <a:gd name="T38" fmla="+- 0 327 3460"/>
                            <a:gd name="T39" fmla="*/ 327 h 306"/>
                            <a:gd name="T40" fmla="+- 0 9819 6275"/>
                            <a:gd name="T41" fmla="*/ T40 w 2042"/>
                            <a:gd name="T42" fmla="+- 0 327 3460"/>
                            <a:gd name="T43" fmla="*/ 327 h 306"/>
                            <a:gd name="T44" fmla="+- 0 10145 6275"/>
                            <a:gd name="T45" fmla="*/ T44 w 2042"/>
                            <a:gd name="T46" fmla="+- 0 327 3460"/>
                            <a:gd name="T47" fmla="*/ 327 h 306"/>
                            <a:gd name="T48" fmla="+- 0 10471 6275"/>
                            <a:gd name="T49" fmla="*/ T48 w 2042"/>
                            <a:gd name="T50" fmla="+- 0 201 3460"/>
                            <a:gd name="T51" fmla="*/ 201 h 306"/>
                            <a:gd name="T52" fmla="+- 0 10797 6275"/>
                            <a:gd name="T53" fmla="*/ T52 w 2042"/>
                            <a:gd name="T54" fmla="+- 0 198 3460"/>
                            <a:gd name="T55" fmla="*/ 198 h 306"/>
                            <a:gd name="T56" fmla="+- 0 8842 6275"/>
                            <a:gd name="T57" fmla="*/ T56 w 2042"/>
                            <a:gd name="T58" fmla="+- 0 305 3460"/>
                            <a:gd name="T59" fmla="*/ 305 h 306"/>
                            <a:gd name="T60" fmla="+- 0 9168 6275"/>
                            <a:gd name="T61" fmla="*/ T60 w 2042"/>
                            <a:gd name="T62" fmla="+- 0 305 3460"/>
                            <a:gd name="T63" fmla="*/ 305 h 306"/>
                            <a:gd name="T64" fmla="+- 0 9494 6275"/>
                            <a:gd name="T65" fmla="*/ T64 w 2042"/>
                            <a:gd name="T66" fmla="+- 0 236 3460"/>
                            <a:gd name="T67" fmla="*/ 236 h 306"/>
                            <a:gd name="T68" fmla="+- 0 9819 6275"/>
                            <a:gd name="T69" fmla="*/ T68 w 2042"/>
                            <a:gd name="T70" fmla="+- 0 236 3460"/>
                            <a:gd name="T71" fmla="*/ 236 h 306"/>
                            <a:gd name="T72" fmla="+- 0 10145 6275"/>
                            <a:gd name="T73" fmla="*/ T72 w 2042"/>
                            <a:gd name="T74" fmla="+- 0 236 3460"/>
                            <a:gd name="T75" fmla="*/ 236 h 306"/>
                            <a:gd name="T76" fmla="+- 0 10471 6275"/>
                            <a:gd name="T77" fmla="*/ T76 w 2042"/>
                            <a:gd name="T78" fmla="+- 0 236 3460"/>
                            <a:gd name="T79" fmla="*/ 236 h 306"/>
                            <a:gd name="T80" fmla="+- 0 10797 6275"/>
                            <a:gd name="T81" fmla="*/ T80 w 2042"/>
                            <a:gd name="T82" fmla="+- 0 235 3460"/>
                            <a:gd name="T83" fmla="*/ 235 h 306"/>
                            <a:gd name="T84" fmla="+- 0 8842 6275"/>
                            <a:gd name="T85" fmla="*/ T84 w 2042"/>
                            <a:gd name="T86" fmla="+- 0 483 3460"/>
                            <a:gd name="T87" fmla="*/ 483 h 306"/>
                            <a:gd name="T88" fmla="+- 0 9168 6275"/>
                            <a:gd name="T89" fmla="*/ T88 w 2042"/>
                            <a:gd name="T90" fmla="+- 0 483 3460"/>
                            <a:gd name="T91" fmla="*/ 483 h 306"/>
                            <a:gd name="T92" fmla="+- 0 9494 6275"/>
                            <a:gd name="T93" fmla="*/ T92 w 2042"/>
                            <a:gd name="T94" fmla="+- 0 193 3460"/>
                            <a:gd name="T95" fmla="*/ 193 h 306"/>
                            <a:gd name="T96" fmla="+- 0 9819 6275"/>
                            <a:gd name="T97" fmla="*/ T96 w 2042"/>
                            <a:gd name="T98" fmla="+- 0 193 3460"/>
                            <a:gd name="T99" fmla="*/ 193 h 306"/>
                            <a:gd name="T100" fmla="+- 0 10145 6275"/>
                            <a:gd name="T101" fmla="*/ T100 w 2042"/>
                            <a:gd name="T102" fmla="+- 0 191 3460"/>
                            <a:gd name="T103" fmla="*/ 191 h 306"/>
                            <a:gd name="T104" fmla="+- 0 10471 6275"/>
                            <a:gd name="T105" fmla="*/ T104 w 2042"/>
                            <a:gd name="T106" fmla="+- 0 191 3460"/>
                            <a:gd name="T107" fmla="*/ 191 h 306"/>
                            <a:gd name="T108" fmla="+- 0 10797 6275"/>
                            <a:gd name="T109" fmla="*/ T108 w 2042"/>
                            <a:gd name="T110" fmla="+- 0 191 3460"/>
                            <a:gd name="T111" fmla="*/ 191 h 306"/>
                            <a:gd name="T112" fmla="+- 0 8842 6275"/>
                            <a:gd name="T113" fmla="*/ T112 w 2042"/>
                            <a:gd name="T114" fmla="+- 0 279 3460"/>
                            <a:gd name="T115" fmla="*/ 279 h 306"/>
                            <a:gd name="T116" fmla="+- 0 9168 6275"/>
                            <a:gd name="T117" fmla="*/ T116 w 2042"/>
                            <a:gd name="T118" fmla="+- 0 279 3460"/>
                            <a:gd name="T119" fmla="*/ 279 h 306"/>
                            <a:gd name="T120" fmla="+- 0 9494 6275"/>
                            <a:gd name="T121" fmla="*/ T120 w 2042"/>
                            <a:gd name="T122" fmla="+- 0 199 3460"/>
                            <a:gd name="T123" fmla="*/ 199 h 306"/>
                            <a:gd name="T124" fmla="+- 0 9819 6275"/>
                            <a:gd name="T125" fmla="*/ T124 w 2042"/>
                            <a:gd name="T126" fmla="+- 0 199 3460"/>
                            <a:gd name="T127" fmla="*/ 199 h 306"/>
                            <a:gd name="T128" fmla="+- 0 10145 6275"/>
                            <a:gd name="T129" fmla="*/ T128 w 2042"/>
                            <a:gd name="T130" fmla="+- 0 199 3460"/>
                            <a:gd name="T131" fmla="*/ 199 h 306"/>
                            <a:gd name="T132" fmla="+- 0 10471 6275"/>
                            <a:gd name="T133" fmla="*/ T132 w 2042"/>
                            <a:gd name="T134" fmla="+- 0 199 3460"/>
                            <a:gd name="T135" fmla="*/ 199 h 306"/>
                            <a:gd name="T136" fmla="+- 0 10797 6275"/>
                            <a:gd name="T137" fmla="*/ T136 w 2042"/>
                            <a:gd name="T138" fmla="+- 0 198 3460"/>
                            <a:gd name="T139" fmla="*/ 198 h 306"/>
                            <a:gd name="T140" fmla="+- 0 8842 6275"/>
                            <a:gd name="T141" fmla="*/ T140 w 2042"/>
                            <a:gd name="T142" fmla="+- 0 274 3460"/>
                            <a:gd name="T143" fmla="*/ 274 h 306"/>
                            <a:gd name="T144" fmla="+- 0 9168 6275"/>
                            <a:gd name="T145" fmla="*/ T144 w 2042"/>
                            <a:gd name="T146" fmla="+- 0 274 3460"/>
                            <a:gd name="T147" fmla="*/ 274 h 306"/>
                            <a:gd name="T148" fmla="+- 0 9494 6275"/>
                            <a:gd name="T149" fmla="*/ T148 w 2042"/>
                            <a:gd name="T150" fmla="+- 0 199 3460"/>
                            <a:gd name="T151" fmla="*/ 199 h 306"/>
                            <a:gd name="T152" fmla="+- 0 9819 6275"/>
                            <a:gd name="T153" fmla="*/ T152 w 2042"/>
                            <a:gd name="T154" fmla="+- 0 199 3460"/>
                            <a:gd name="T155" fmla="*/ 199 h 306"/>
                            <a:gd name="T156" fmla="+- 0 10145 6275"/>
                            <a:gd name="T157" fmla="*/ T156 w 2042"/>
                            <a:gd name="T158" fmla="+- 0 199 3460"/>
                            <a:gd name="T159" fmla="*/ 199 h 306"/>
                            <a:gd name="T160" fmla="+- 0 10471 6275"/>
                            <a:gd name="T161" fmla="*/ T160 w 2042"/>
                            <a:gd name="T162" fmla="+- 0 199 3460"/>
                            <a:gd name="T163" fmla="*/ 199 h 306"/>
                            <a:gd name="T164" fmla="+- 0 10797 6275"/>
                            <a:gd name="T165" fmla="*/ T164 w 2042"/>
                            <a:gd name="T166" fmla="+- 0 198 3460"/>
                            <a:gd name="T167" fmla="*/ 198 h 3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042" h="306">
                              <a:moveTo>
                                <a:pt x="2567" y="-3179"/>
                              </a:moveTo>
                              <a:lnTo>
                                <a:pt x="2893" y="-3179"/>
                              </a:lnTo>
                              <a:lnTo>
                                <a:pt x="3219" y="-3253"/>
                              </a:lnTo>
                              <a:lnTo>
                                <a:pt x="3544" y="-3253"/>
                              </a:lnTo>
                              <a:lnTo>
                                <a:pt x="3870" y="-3253"/>
                              </a:lnTo>
                              <a:lnTo>
                                <a:pt x="4196" y="-3260"/>
                              </a:lnTo>
                              <a:lnTo>
                                <a:pt x="4522" y="-3262"/>
                              </a:lnTo>
                              <a:moveTo>
                                <a:pt x="2567" y="-3128"/>
                              </a:moveTo>
                              <a:lnTo>
                                <a:pt x="2893" y="-3128"/>
                              </a:lnTo>
                              <a:lnTo>
                                <a:pt x="3219" y="-3133"/>
                              </a:lnTo>
                              <a:lnTo>
                                <a:pt x="3544" y="-3133"/>
                              </a:lnTo>
                              <a:lnTo>
                                <a:pt x="3870" y="-3133"/>
                              </a:lnTo>
                              <a:lnTo>
                                <a:pt x="4196" y="-3259"/>
                              </a:lnTo>
                              <a:lnTo>
                                <a:pt x="4522" y="-3262"/>
                              </a:lnTo>
                              <a:moveTo>
                                <a:pt x="2567" y="-3155"/>
                              </a:moveTo>
                              <a:lnTo>
                                <a:pt x="2893" y="-3155"/>
                              </a:lnTo>
                              <a:lnTo>
                                <a:pt x="3219" y="-3224"/>
                              </a:lnTo>
                              <a:lnTo>
                                <a:pt x="3544" y="-3224"/>
                              </a:lnTo>
                              <a:lnTo>
                                <a:pt x="3870" y="-3224"/>
                              </a:lnTo>
                              <a:lnTo>
                                <a:pt x="4196" y="-3224"/>
                              </a:lnTo>
                              <a:lnTo>
                                <a:pt x="4522" y="-3225"/>
                              </a:lnTo>
                              <a:moveTo>
                                <a:pt x="2567" y="-2977"/>
                              </a:moveTo>
                              <a:lnTo>
                                <a:pt x="2893" y="-2977"/>
                              </a:lnTo>
                              <a:lnTo>
                                <a:pt x="3219" y="-3267"/>
                              </a:lnTo>
                              <a:lnTo>
                                <a:pt x="3544" y="-3267"/>
                              </a:lnTo>
                              <a:lnTo>
                                <a:pt x="3870" y="-3269"/>
                              </a:lnTo>
                              <a:lnTo>
                                <a:pt x="4196" y="-3269"/>
                              </a:lnTo>
                              <a:lnTo>
                                <a:pt x="4522" y="-3269"/>
                              </a:lnTo>
                              <a:moveTo>
                                <a:pt x="2567" y="-3181"/>
                              </a:moveTo>
                              <a:lnTo>
                                <a:pt x="2893" y="-3181"/>
                              </a:lnTo>
                              <a:lnTo>
                                <a:pt x="3219" y="-3261"/>
                              </a:lnTo>
                              <a:lnTo>
                                <a:pt x="3544" y="-3261"/>
                              </a:lnTo>
                              <a:lnTo>
                                <a:pt x="3870" y="-3261"/>
                              </a:lnTo>
                              <a:lnTo>
                                <a:pt x="4196" y="-3261"/>
                              </a:lnTo>
                              <a:lnTo>
                                <a:pt x="4522" y="-3262"/>
                              </a:lnTo>
                              <a:moveTo>
                                <a:pt x="2567" y="-3186"/>
                              </a:moveTo>
                              <a:lnTo>
                                <a:pt x="2893" y="-3186"/>
                              </a:lnTo>
                              <a:lnTo>
                                <a:pt x="3219" y="-3261"/>
                              </a:lnTo>
                              <a:lnTo>
                                <a:pt x="3544" y="-3261"/>
                              </a:lnTo>
                              <a:lnTo>
                                <a:pt x="3870" y="-3261"/>
                              </a:lnTo>
                              <a:lnTo>
                                <a:pt x="4196" y="-3261"/>
                              </a:lnTo>
                              <a:lnTo>
                                <a:pt x="4522" y="-3262"/>
                              </a:lnTo>
                            </a:path>
                          </a:pathLst>
                        </a:custGeom>
                        <a:noFill/>
                        <a:ln w="130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5" o:spid="_x0000_s1026" style="position:absolute;margin-left:313.7pt;margin-top:172.95pt;width:102.1pt;height:15.3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42,3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" path="m2567,-3179l2893,-3179,3219,-3253,3544,-3253,3870,-3253,4196,-3260,4522,-3262m2567,-3128l2893,-3128,3219,-3133,3544,-3133,3870,-3133,4196,-3259,4522,-3262m2567,-3155l2893,-3155,3219,-3224,3544,-3224,3870,-3224,4196,-3224,4522,-3225m2567,-2977l2893,-2977,3219,-3267,3544,-3267,3870,-3269,4196,-3269,4522,-3269m2567,-3181l2893,-3181,3219,-3261,3544,-3261,3870,-3261,4196,-3261,4522,-3262m2567,-3186l2893,-3186,3219,-3261,3544,-3261,3870,-3261,4196,-3261,4522,-3262e" filled="f" strokeweight="13010emu">
                <v:path arrowok="t" o:connecttype="custom" o:connectlocs="1630045,178435;1837055,178435;2044065,131445;2250440,131445;2457450,131445;2664460,127000;2871470,125730;1630045,210820;1837055,210820;2044065,207645;2250440,207645;2457450,207645;2664460,127635;2871470,125730;1630045,193675;1837055,193675;2044065,149860;2250440,149860;2457450,149860;2664460,149860;2871470,149225;1630045,306705;1837055,306705;2044065,122555;2250440,122555;2457450,121285;2664460,121285;2871470,121285;1630045,177165;1837055,177165;2044065,126365;2250440,126365;2457450,126365;2664460,126365;2871470,125730;1630045,173990;1837055,173990;2044065,126365;2250440,126365;2457450,126365;2664460,126365;2871470,125730" o:connectangles="0,0,0,0,0,0,0,0,0,0,0,0,0,0,0,0,0,0,0,0,0,0,0,0,0,0,0,0,0,0,0,0,0,0,0,0,0,0,0,0,0,0"/>
                <w10:wrap anchorx="page"/>
              </v:shape>
            </w:pict>
          </mc:Fallback>
        </mc:AlternateContent>
      </w:r>
      <w:r>
        <w:rPr>
          <w:noProof/>
        </w:rPr>
        <mc:AlternateContent>
          <mc:Choice Requires="wps">
            <w:drawing>
              <wp:anchor distT="0" distB="0" distL="114300" distR="114300" simplePos="0" relativeHeight="251659776" behindDoc="0" locked="0" layoutInCell="1" allowOverlap="1" wp14:anchorId="5A1D371F" wp14:editId="2DD87442">
                <wp:simplePos x="0" y="0"/>
                <wp:positionH relativeFrom="page">
                  <wp:posOffset>2359660</wp:posOffset>
                </wp:positionH>
                <wp:positionV relativeFrom="paragraph">
                  <wp:posOffset>-179070</wp:posOffset>
                </wp:positionV>
                <wp:extent cx="4632960" cy="1614170"/>
                <wp:effectExtent l="0" t="0" r="5080" b="0"/>
                <wp:wrapNone/>
                <wp:docPr id="232"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2960" cy="161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195"/>
                              <w:gridCol w:w="326"/>
                              <w:gridCol w:w="326"/>
                              <w:gridCol w:w="326"/>
                              <w:gridCol w:w="326"/>
                              <w:gridCol w:w="326"/>
                              <w:gridCol w:w="326"/>
                              <w:gridCol w:w="196"/>
                              <w:gridCol w:w="114"/>
                              <w:gridCol w:w="196"/>
                              <w:gridCol w:w="326"/>
                              <w:gridCol w:w="326"/>
                              <w:gridCol w:w="326"/>
                              <w:gridCol w:w="326"/>
                              <w:gridCol w:w="326"/>
                              <w:gridCol w:w="326"/>
                              <w:gridCol w:w="196"/>
                              <w:gridCol w:w="115"/>
                              <w:gridCol w:w="195"/>
                              <w:gridCol w:w="326"/>
                              <w:gridCol w:w="326"/>
                              <w:gridCol w:w="326"/>
                              <w:gridCol w:w="326"/>
                              <w:gridCol w:w="326"/>
                              <w:gridCol w:w="326"/>
                              <w:gridCol w:w="196"/>
                            </w:tblGrid>
                            <w:tr w:rsidR="009532C9" w14:paraId="5F7977E4" w14:textId="77777777">
                              <w:trPr>
                                <w:trHeight w:hRule="exact" w:val="366"/>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14:paraId="13F770F2" w14:textId="77777777" w:rsidR="009532C9" w:rsidRDefault="009532C9">
                                  <w:pPr>
                                    <w:pStyle w:val="TableParagraph"/>
                                    <w:spacing w:before="101" w:line="240" w:lineRule="auto"/>
                                    <w:ind w:left="805" w:right="805"/>
                                    <w:jc w:val="center"/>
                                    <w:rPr>
                                      <w:rFonts w:ascii="Helvetica"/>
                                      <w:i/>
                                      <w:sz w:val="19"/>
                                    </w:rPr>
                                  </w:pPr>
                                  <w:r>
                                    <w:rPr>
                                      <w:rFonts w:ascii="Helvetica"/>
                                      <w:i/>
                                      <w:color w:val="1A1A1A"/>
                                      <w:sz w:val="19"/>
                                    </w:rPr>
                                    <w:t>Bacillus</w:t>
                                  </w:r>
                                </w:p>
                              </w:tc>
                              <w:tc>
                                <w:tcPr>
                                  <w:tcW w:w="114" w:type="dxa"/>
                                  <w:vMerge w:val="restart"/>
                                  <w:tcBorders>
                                    <w:top w:val="nil"/>
                                    <w:left w:val="single" w:sz="8" w:space="0" w:color="7F7F7F"/>
                                    <w:right w:val="single" w:sz="8" w:space="0" w:color="7F7F7F"/>
                                  </w:tcBorders>
                                </w:tcPr>
                                <w:p w14:paraId="16B49D5A" w14:textId="77777777" w:rsidR="009532C9" w:rsidRDefault="009532C9"/>
                              </w:tc>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14:paraId="2A054A55" w14:textId="77777777" w:rsidR="009532C9" w:rsidRDefault="009532C9">
                                  <w:pPr>
                                    <w:pStyle w:val="TableParagraph"/>
                                    <w:spacing w:before="101" w:line="240" w:lineRule="auto"/>
                                    <w:ind w:left="688"/>
                                    <w:rPr>
                                      <w:rFonts w:ascii="Helvetica"/>
                                      <w:i/>
                                      <w:sz w:val="19"/>
                                    </w:rPr>
                                  </w:pPr>
                                  <w:r>
                                    <w:rPr>
                                      <w:rFonts w:ascii="Helvetica"/>
                                      <w:i/>
                                      <w:color w:val="1A1A1A"/>
                                      <w:sz w:val="19"/>
                                    </w:rPr>
                                    <w:t>Clostridium</w:t>
                                  </w:r>
                                </w:p>
                              </w:tc>
                              <w:tc>
                                <w:tcPr>
                                  <w:tcW w:w="115" w:type="dxa"/>
                                  <w:vMerge w:val="restart"/>
                                  <w:tcBorders>
                                    <w:top w:val="nil"/>
                                    <w:left w:val="single" w:sz="8" w:space="0" w:color="7F7F7F"/>
                                    <w:right w:val="single" w:sz="8" w:space="0" w:color="7F7F7F"/>
                                  </w:tcBorders>
                                </w:tcPr>
                                <w:p w14:paraId="2801610B" w14:textId="77777777" w:rsidR="009532C9" w:rsidRDefault="009532C9"/>
                              </w:tc>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14:paraId="57F4A562" w14:textId="77777777" w:rsidR="009532C9" w:rsidRDefault="009532C9">
                                  <w:pPr>
                                    <w:pStyle w:val="TableParagraph"/>
                                    <w:spacing w:before="101" w:line="240" w:lineRule="auto"/>
                                    <w:ind w:left="672"/>
                                    <w:rPr>
                                      <w:rFonts w:ascii="Helvetica"/>
                                      <w:i/>
                                      <w:sz w:val="19"/>
                                    </w:rPr>
                                  </w:pPr>
                                  <w:r>
                                    <w:rPr>
                                      <w:rFonts w:ascii="Helvetica"/>
                                      <w:i/>
                                      <w:color w:val="1A1A1A"/>
                                      <w:sz w:val="19"/>
                                    </w:rPr>
                                    <w:t>Escherichia</w:t>
                                  </w:r>
                                </w:p>
                              </w:tc>
                            </w:tr>
                            <w:tr w:rsidR="009532C9" w14:paraId="01513D80" w14:textId="77777777">
                              <w:trPr>
                                <w:trHeight w:hRule="exact" w:val="145"/>
                              </w:trPr>
                              <w:tc>
                                <w:tcPr>
                                  <w:tcW w:w="195" w:type="dxa"/>
                                  <w:tcBorders>
                                    <w:top w:val="single" w:sz="8" w:space="0" w:color="7F7F7F"/>
                                    <w:left w:val="single" w:sz="8" w:space="0" w:color="7F7F7F"/>
                                  </w:tcBorders>
                                </w:tcPr>
                                <w:p w14:paraId="51F9571E" w14:textId="77777777" w:rsidR="009532C9" w:rsidRDefault="009532C9"/>
                              </w:tc>
                              <w:tc>
                                <w:tcPr>
                                  <w:tcW w:w="326" w:type="dxa"/>
                                  <w:tcBorders>
                                    <w:top w:val="single" w:sz="8" w:space="0" w:color="7F7F7F"/>
                                    <w:bottom w:val="single" w:sz="18" w:space="0" w:color="000000"/>
                                  </w:tcBorders>
                                </w:tcPr>
                                <w:p w14:paraId="65900C50" w14:textId="77777777" w:rsidR="009532C9" w:rsidRDefault="009532C9"/>
                              </w:tc>
                              <w:tc>
                                <w:tcPr>
                                  <w:tcW w:w="326" w:type="dxa"/>
                                  <w:tcBorders>
                                    <w:top w:val="single" w:sz="8" w:space="0" w:color="7F7F7F"/>
                                    <w:bottom w:val="single" w:sz="18" w:space="0" w:color="000000"/>
                                  </w:tcBorders>
                                </w:tcPr>
                                <w:p w14:paraId="623540E9" w14:textId="77777777" w:rsidR="009532C9" w:rsidRDefault="009532C9"/>
                              </w:tc>
                              <w:tc>
                                <w:tcPr>
                                  <w:tcW w:w="326" w:type="dxa"/>
                                  <w:tcBorders>
                                    <w:top w:val="single" w:sz="8" w:space="0" w:color="7F7F7F"/>
                                    <w:bottom w:val="single" w:sz="18" w:space="0" w:color="000000"/>
                                  </w:tcBorders>
                                </w:tcPr>
                                <w:p w14:paraId="30082168" w14:textId="77777777" w:rsidR="009532C9" w:rsidRDefault="009532C9"/>
                              </w:tc>
                              <w:tc>
                                <w:tcPr>
                                  <w:tcW w:w="326" w:type="dxa"/>
                                  <w:tcBorders>
                                    <w:top w:val="single" w:sz="8" w:space="0" w:color="7F7F7F"/>
                                    <w:bottom w:val="single" w:sz="18" w:space="0" w:color="000000"/>
                                  </w:tcBorders>
                                </w:tcPr>
                                <w:p w14:paraId="42F668CD" w14:textId="77777777" w:rsidR="009532C9" w:rsidRDefault="009532C9"/>
                              </w:tc>
                              <w:tc>
                                <w:tcPr>
                                  <w:tcW w:w="326" w:type="dxa"/>
                                  <w:tcBorders>
                                    <w:top w:val="single" w:sz="8" w:space="0" w:color="7F7F7F"/>
                                    <w:bottom w:val="single" w:sz="18" w:space="0" w:color="000000"/>
                                  </w:tcBorders>
                                </w:tcPr>
                                <w:p w14:paraId="021F4809" w14:textId="77777777" w:rsidR="009532C9" w:rsidRDefault="009532C9"/>
                              </w:tc>
                              <w:tc>
                                <w:tcPr>
                                  <w:tcW w:w="326" w:type="dxa"/>
                                  <w:tcBorders>
                                    <w:top w:val="single" w:sz="8" w:space="0" w:color="7F7F7F"/>
                                    <w:bottom w:val="single" w:sz="18" w:space="0" w:color="000000"/>
                                  </w:tcBorders>
                                </w:tcPr>
                                <w:p w14:paraId="051B204B" w14:textId="77777777" w:rsidR="009532C9" w:rsidRDefault="009532C9"/>
                              </w:tc>
                              <w:tc>
                                <w:tcPr>
                                  <w:tcW w:w="196" w:type="dxa"/>
                                  <w:tcBorders>
                                    <w:top w:val="single" w:sz="8" w:space="0" w:color="7F7F7F"/>
                                    <w:right w:val="single" w:sz="8" w:space="0" w:color="7F7F7F"/>
                                  </w:tcBorders>
                                </w:tcPr>
                                <w:p w14:paraId="7CB2985D" w14:textId="77777777" w:rsidR="009532C9" w:rsidRDefault="009532C9"/>
                              </w:tc>
                              <w:tc>
                                <w:tcPr>
                                  <w:tcW w:w="114" w:type="dxa"/>
                                  <w:vMerge/>
                                  <w:tcBorders>
                                    <w:left w:val="single" w:sz="8" w:space="0" w:color="7F7F7F"/>
                                    <w:bottom w:val="nil"/>
                                    <w:right w:val="single" w:sz="8" w:space="0" w:color="7F7F7F"/>
                                  </w:tcBorders>
                                </w:tcPr>
                                <w:p w14:paraId="6A8C24AE" w14:textId="77777777" w:rsidR="009532C9" w:rsidRDefault="009532C9"/>
                              </w:tc>
                              <w:tc>
                                <w:tcPr>
                                  <w:tcW w:w="196" w:type="dxa"/>
                                  <w:tcBorders>
                                    <w:top w:val="single" w:sz="8" w:space="0" w:color="7F7F7F"/>
                                    <w:left w:val="single" w:sz="8" w:space="0" w:color="7F7F7F"/>
                                  </w:tcBorders>
                                </w:tcPr>
                                <w:p w14:paraId="1D681056" w14:textId="77777777" w:rsidR="009532C9" w:rsidRDefault="009532C9"/>
                              </w:tc>
                              <w:tc>
                                <w:tcPr>
                                  <w:tcW w:w="326" w:type="dxa"/>
                                  <w:tcBorders>
                                    <w:top w:val="single" w:sz="8" w:space="0" w:color="7F7F7F"/>
                                    <w:bottom w:val="single" w:sz="20" w:space="0" w:color="000000"/>
                                  </w:tcBorders>
                                </w:tcPr>
                                <w:p w14:paraId="3C478703" w14:textId="77777777" w:rsidR="009532C9" w:rsidRDefault="009532C9"/>
                              </w:tc>
                              <w:tc>
                                <w:tcPr>
                                  <w:tcW w:w="326" w:type="dxa"/>
                                  <w:tcBorders>
                                    <w:top w:val="single" w:sz="8" w:space="0" w:color="7F7F7F"/>
                                    <w:bottom w:val="single" w:sz="20" w:space="0" w:color="000000"/>
                                  </w:tcBorders>
                                </w:tcPr>
                                <w:p w14:paraId="1F135AC7" w14:textId="77777777" w:rsidR="009532C9" w:rsidRDefault="009532C9"/>
                              </w:tc>
                              <w:tc>
                                <w:tcPr>
                                  <w:tcW w:w="326" w:type="dxa"/>
                                  <w:tcBorders>
                                    <w:top w:val="single" w:sz="8" w:space="0" w:color="7F7F7F"/>
                                    <w:bottom w:val="single" w:sz="20" w:space="0" w:color="000000"/>
                                  </w:tcBorders>
                                </w:tcPr>
                                <w:p w14:paraId="448E5238" w14:textId="77777777" w:rsidR="009532C9" w:rsidRDefault="009532C9"/>
                              </w:tc>
                              <w:tc>
                                <w:tcPr>
                                  <w:tcW w:w="326" w:type="dxa"/>
                                  <w:tcBorders>
                                    <w:top w:val="single" w:sz="8" w:space="0" w:color="7F7F7F"/>
                                    <w:bottom w:val="single" w:sz="20" w:space="0" w:color="000000"/>
                                  </w:tcBorders>
                                </w:tcPr>
                                <w:p w14:paraId="22F50497" w14:textId="77777777" w:rsidR="009532C9" w:rsidRDefault="009532C9"/>
                              </w:tc>
                              <w:tc>
                                <w:tcPr>
                                  <w:tcW w:w="326" w:type="dxa"/>
                                  <w:tcBorders>
                                    <w:top w:val="single" w:sz="8" w:space="0" w:color="7F7F7F"/>
                                    <w:bottom w:val="single" w:sz="20" w:space="0" w:color="000000"/>
                                  </w:tcBorders>
                                </w:tcPr>
                                <w:p w14:paraId="2CBDCAF5" w14:textId="77777777" w:rsidR="009532C9" w:rsidRDefault="009532C9"/>
                              </w:tc>
                              <w:tc>
                                <w:tcPr>
                                  <w:tcW w:w="326" w:type="dxa"/>
                                  <w:tcBorders>
                                    <w:top w:val="single" w:sz="8" w:space="0" w:color="7F7F7F"/>
                                    <w:bottom w:val="single" w:sz="20" w:space="0" w:color="000000"/>
                                  </w:tcBorders>
                                </w:tcPr>
                                <w:p w14:paraId="081FD207" w14:textId="77777777" w:rsidR="009532C9" w:rsidRDefault="009532C9"/>
                              </w:tc>
                              <w:tc>
                                <w:tcPr>
                                  <w:tcW w:w="196" w:type="dxa"/>
                                  <w:tcBorders>
                                    <w:top w:val="single" w:sz="8" w:space="0" w:color="7F7F7F"/>
                                    <w:right w:val="single" w:sz="8" w:space="0" w:color="7F7F7F"/>
                                  </w:tcBorders>
                                </w:tcPr>
                                <w:p w14:paraId="47C912C9" w14:textId="77777777" w:rsidR="009532C9" w:rsidRDefault="009532C9"/>
                              </w:tc>
                              <w:tc>
                                <w:tcPr>
                                  <w:tcW w:w="115" w:type="dxa"/>
                                  <w:vMerge/>
                                  <w:tcBorders>
                                    <w:left w:val="single" w:sz="8" w:space="0" w:color="7F7F7F"/>
                                    <w:bottom w:val="nil"/>
                                    <w:right w:val="single" w:sz="8" w:space="0" w:color="7F7F7F"/>
                                  </w:tcBorders>
                                </w:tcPr>
                                <w:p w14:paraId="07E2845C" w14:textId="77777777" w:rsidR="009532C9" w:rsidRDefault="009532C9"/>
                              </w:tc>
                              <w:tc>
                                <w:tcPr>
                                  <w:tcW w:w="195" w:type="dxa"/>
                                  <w:tcBorders>
                                    <w:top w:val="single" w:sz="8" w:space="0" w:color="7F7F7F"/>
                                    <w:left w:val="single" w:sz="8" w:space="0" w:color="7F7F7F"/>
                                  </w:tcBorders>
                                </w:tcPr>
                                <w:p w14:paraId="17FC8103" w14:textId="77777777" w:rsidR="009532C9" w:rsidRDefault="009532C9"/>
                              </w:tc>
                              <w:tc>
                                <w:tcPr>
                                  <w:tcW w:w="326" w:type="dxa"/>
                                  <w:tcBorders>
                                    <w:top w:val="single" w:sz="8" w:space="0" w:color="7F7F7F"/>
                                    <w:bottom w:val="single" w:sz="8" w:space="0" w:color="000000"/>
                                  </w:tcBorders>
                                </w:tcPr>
                                <w:p w14:paraId="4CEDFD6C" w14:textId="77777777" w:rsidR="009532C9" w:rsidRDefault="009532C9"/>
                              </w:tc>
                              <w:tc>
                                <w:tcPr>
                                  <w:tcW w:w="326" w:type="dxa"/>
                                  <w:tcBorders>
                                    <w:top w:val="single" w:sz="8" w:space="0" w:color="7F7F7F"/>
                                    <w:bottom w:val="single" w:sz="8" w:space="0" w:color="000000"/>
                                  </w:tcBorders>
                                </w:tcPr>
                                <w:p w14:paraId="611FEDF3" w14:textId="77777777" w:rsidR="009532C9" w:rsidRDefault="009532C9"/>
                              </w:tc>
                              <w:tc>
                                <w:tcPr>
                                  <w:tcW w:w="326" w:type="dxa"/>
                                  <w:tcBorders>
                                    <w:top w:val="single" w:sz="8" w:space="0" w:color="7F7F7F"/>
                                    <w:bottom w:val="single" w:sz="8" w:space="0" w:color="000000"/>
                                  </w:tcBorders>
                                </w:tcPr>
                                <w:p w14:paraId="20F87BB0" w14:textId="77777777" w:rsidR="009532C9" w:rsidRDefault="009532C9"/>
                              </w:tc>
                              <w:tc>
                                <w:tcPr>
                                  <w:tcW w:w="326" w:type="dxa"/>
                                  <w:tcBorders>
                                    <w:top w:val="single" w:sz="8" w:space="0" w:color="7F7F7F"/>
                                    <w:bottom w:val="single" w:sz="8" w:space="0" w:color="000000"/>
                                  </w:tcBorders>
                                </w:tcPr>
                                <w:p w14:paraId="77ADE4CD" w14:textId="77777777" w:rsidR="009532C9" w:rsidRDefault="009532C9"/>
                              </w:tc>
                              <w:tc>
                                <w:tcPr>
                                  <w:tcW w:w="326" w:type="dxa"/>
                                  <w:tcBorders>
                                    <w:top w:val="single" w:sz="8" w:space="0" w:color="7F7F7F"/>
                                    <w:bottom w:val="single" w:sz="8" w:space="0" w:color="000000"/>
                                  </w:tcBorders>
                                </w:tcPr>
                                <w:p w14:paraId="652F92D1" w14:textId="77777777" w:rsidR="009532C9" w:rsidRDefault="009532C9"/>
                              </w:tc>
                              <w:tc>
                                <w:tcPr>
                                  <w:tcW w:w="326" w:type="dxa"/>
                                  <w:tcBorders>
                                    <w:top w:val="single" w:sz="8" w:space="0" w:color="7F7F7F"/>
                                    <w:bottom w:val="single" w:sz="8" w:space="0" w:color="000000"/>
                                  </w:tcBorders>
                                </w:tcPr>
                                <w:p w14:paraId="6D204FFD" w14:textId="77777777" w:rsidR="009532C9" w:rsidRDefault="009532C9"/>
                              </w:tc>
                              <w:tc>
                                <w:tcPr>
                                  <w:tcW w:w="196" w:type="dxa"/>
                                  <w:tcBorders>
                                    <w:top w:val="single" w:sz="8" w:space="0" w:color="7F7F7F"/>
                                    <w:right w:val="single" w:sz="8" w:space="0" w:color="7F7F7F"/>
                                  </w:tcBorders>
                                </w:tcPr>
                                <w:p w14:paraId="0BA9849D" w14:textId="77777777" w:rsidR="009532C9" w:rsidRDefault="009532C9"/>
                              </w:tc>
                            </w:tr>
                            <w:tr w:rsidR="009532C9" w14:paraId="5713E36D" w14:textId="77777777">
                              <w:trPr>
                                <w:trHeight w:hRule="exact" w:val="199"/>
                              </w:trPr>
                              <w:tc>
                                <w:tcPr>
                                  <w:tcW w:w="195" w:type="dxa"/>
                                  <w:tcBorders>
                                    <w:left w:val="single" w:sz="8" w:space="0" w:color="7F7F7F"/>
                                    <w:bottom w:val="single" w:sz="8" w:space="0" w:color="FAFAFA"/>
                                  </w:tcBorders>
                                </w:tcPr>
                                <w:p w14:paraId="24B10F66" w14:textId="77777777" w:rsidR="009532C9" w:rsidRDefault="009532C9"/>
                              </w:tc>
                              <w:tc>
                                <w:tcPr>
                                  <w:tcW w:w="326" w:type="dxa"/>
                                  <w:tcBorders>
                                    <w:top w:val="single" w:sz="18" w:space="0" w:color="000000"/>
                                    <w:bottom w:val="single" w:sz="8" w:space="0" w:color="FAFAFA"/>
                                  </w:tcBorders>
                                </w:tcPr>
                                <w:p w14:paraId="37A882DD" w14:textId="77777777" w:rsidR="009532C9" w:rsidRDefault="009532C9"/>
                              </w:tc>
                              <w:tc>
                                <w:tcPr>
                                  <w:tcW w:w="326" w:type="dxa"/>
                                  <w:tcBorders>
                                    <w:top w:val="single" w:sz="18" w:space="0" w:color="000000"/>
                                    <w:bottom w:val="single" w:sz="8" w:space="0" w:color="FAFAFA"/>
                                  </w:tcBorders>
                                </w:tcPr>
                                <w:p w14:paraId="56B13036" w14:textId="77777777" w:rsidR="009532C9" w:rsidRDefault="009532C9"/>
                              </w:tc>
                              <w:tc>
                                <w:tcPr>
                                  <w:tcW w:w="326" w:type="dxa"/>
                                  <w:tcBorders>
                                    <w:top w:val="single" w:sz="18" w:space="0" w:color="000000"/>
                                    <w:bottom w:val="single" w:sz="8" w:space="0" w:color="FAFAFA"/>
                                  </w:tcBorders>
                                </w:tcPr>
                                <w:p w14:paraId="66937A8E" w14:textId="77777777" w:rsidR="009532C9" w:rsidRDefault="009532C9"/>
                              </w:tc>
                              <w:tc>
                                <w:tcPr>
                                  <w:tcW w:w="326" w:type="dxa"/>
                                  <w:tcBorders>
                                    <w:top w:val="single" w:sz="18" w:space="0" w:color="000000"/>
                                    <w:bottom w:val="single" w:sz="8" w:space="0" w:color="FAFAFA"/>
                                  </w:tcBorders>
                                </w:tcPr>
                                <w:p w14:paraId="42D18BDA" w14:textId="77777777" w:rsidR="009532C9" w:rsidRDefault="009532C9"/>
                              </w:tc>
                              <w:tc>
                                <w:tcPr>
                                  <w:tcW w:w="326" w:type="dxa"/>
                                  <w:tcBorders>
                                    <w:top w:val="single" w:sz="18" w:space="0" w:color="000000"/>
                                    <w:bottom w:val="single" w:sz="8" w:space="0" w:color="FAFAFA"/>
                                  </w:tcBorders>
                                </w:tcPr>
                                <w:p w14:paraId="7BEF041B" w14:textId="77777777" w:rsidR="009532C9" w:rsidRDefault="009532C9"/>
                              </w:tc>
                              <w:tc>
                                <w:tcPr>
                                  <w:tcW w:w="326" w:type="dxa"/>
                                  <w:tcBorders>
                                    <w:top w:val="single" w:sz="18" w:space="0" w:color="000000"/>
                                    <w:bottom w:val="single" w:sz="8" w:space="0" w:color="FAFAFA"/>
                                  </w:tcBorders>
                                </w:tcPr>
                                <w:p w14:paraId="1B7D7ED1" w14:textId="77777777" w:rsidR="009532C9" w:rsidRDefault="009532C9"/>
                              </w:tc>
                              <w:tc>
                                <w:tcPr>
                                  <w:tcW w:w="196" w:type="dxa"/>
                                  <w:tcBorders>
                                    <w:bottom w:val="single" w:sz="8" w:space="0" w:color="FAFAFA"/>
                                    <w:right w:val="single" w:sz="8" w:space="0" w:color="7F7F7F"/>
                                  </w:tcBorders>
                                </w:tcPr>
                                <w:p w14:paraId="3876C6E8" w14:textId="77777777" w:rsidR="009532C9" w:rsidRDefault="009532C9"/>
                              </w:tc>
                              <w:tc>
                                <w:tcPr>
                                  <w:tcW w:w="114" w:type="dxa"/>
                                  <w:vMerge w:val="restart"/>
                                  <w:tcBorders>
                                    <w:top w:val="nil"/>
                                    <w:left w:val="single" w:sz="8" w:space="0" w:color="7F7F7F"/>
                                    <w:right w:val="single" w:sz="8" w:space="0" w:color="7F7F7F"/>
                                  </w:tcBorders>
                                </w:tcPr>
                                <w:p w14:paraId="3FB987DA" w14:textId="77777777" w:rsidR="009532C9" w:rsidRDefault="009532C9"/>
                              </w:tc>
                              <w:tc>
                                <w:tcPr>
                                  <w:tcW w:w="196" w:type="dxa"/>
                                  <w:tcBorders>
                                    <w:left w:val="single" w:sz="8" w:space="0" w:color="7F7F7F"/>
                                    <w:bottom w:val="single" w:sz="8" w:space="0" w:color="FAFAFA"/>
                                  </w:tcBorders>
                                </w:tcPr>
                                <w:p w14:paraId="4B9D7A4E" w14:textId="77777777" w:rsidR="009532C9" w:rsidRDefault="009532C9"/>
                              </w:tc>
                              <w:tc>
                                <w:tcPr>
                                  <w:tcW w:w="326" w:type="dxa"/>
                                  <w:tcBorders>
                                    <w:top w:val="single" w:sz="20" w:space="0" w:color="000000"/>
                                    <w:bottom w:val="single" w:sz="8" w:space="0" w:color="FAFAFA"/>
                                  </w:tcBorders>
                                </w:tcPr>
                                <w:p w14:paraId="7369E071" w14:textId="77777777" w:rsidR="009532C9" w:rsidRDefault="009532C9"/>
                              </w:tc>
                              <w:tc>
                                <w:tcPr>
                                  <w:tcW w:w="326" w:type="dxa"/>
                                  <w:tcBorders>
                                    <w:top w:val="single" w:sz="20" w:space="0" w:color="000000"/>
                                    <w:bottom w:val="single" w:sz="8" w:space="0" w:color="FAFAFA"/>
                                  </w:tcBorders>
                                </w:tcPr>
                                <w:p w14:paraId="3FD454A6" w14:textId="77777777" w:rsidR="009532C9" w:rsidRDefault="009532C9"/>
                              </w:tc>
                              <w:tc>
                                <w:tcPr>
                                  <w:tcW w:w="326" w:type="dxa"/>
                                  <w:tcBorders>
                                    <w:top w:val="single" w:sz="20" w:space="0" w:color="000000"/>
                                    <w:bottom w:val="single" w:sz="8" w:space="0" w:color="FAFAFA"/>
                                  </w:tcBorders>
                                </w:tcPr>
                                <w:p w14:paraId="4FC0390C" w14:textId="77777777" w:rsidR="009532C9" w:rsidRDefault="009532C9"/>
                              </w:tc>
                              <w:tc>
                                <w:tcPr>
                                  <w:tcW w:w="326" w:type="dxa"/>
                                  <w:tcBorders>
                                    <w:top w:val="single" w:sz="20" w:space="0" w:color="000000"/>
                                    <w:bottom w:val="single" w:sz="8" w:space="0" w:color="FAFAFA"/>
                                  </w:tcBorders>
                                </w:tcPr>
                                <w:p w14:paraId="1C596BE9" w14:textId="77777777" w:rsidR="009532C9" w:rsidRDefault="009532C9"/>
                              </w:tc>
                              <w:tc>
                                <w:tcPr>
                                  <w:tcW w:w="326" w:type="dxa"/>
                                  <w:tcBorders>
                                    <w:top w:val="single" w:sz="20" w:space="0" w:color="000000"/>
                                    <w:bottom w:val="single" w:sz="8" w:space="0" w:color="FAFAFA"/>
                                  </w:tcBorders>
                                </w:tcPr>
                                <w:p w14:paraId="2D8D885C" w14:textId="77777777" w:rsidR="009532C9" w:rsidRDefault="009532C9"/>
                              </w:tc>
                              <w:tc>
                                <w:tcPr>
                                  <w:tcW w:w="326" w:type="dxa"/>
                                  <w:tcBorders>
                                    <w:top w:val="single" w:sz="20" w:space="0" w:color="000000"/>
                                    <w:bottom w:val="single" w:sz="8" w:space="0" w:color="FAFAFA"/>
                                  </w:tcBorders>
                                </w:tcPr>
                                <w:p w14:paraId="29B50C89" w14:textId="77777777" w:rsidR="009532C9" w:rsidRDefault="009532C9"/>
                              </w:tc>
                              <w:tc>
                                <w:tcPr>
                                  <w:tcW w:w="196" w:type="dxa"/>
                                  <w:tcBorders>
                                    <w:bottom w:val="single" w:sz="8" w:space="0" w:color="FAFAFA"/>
                                    <w:right w:val="single" w:sz="8" w:space="0" w:color="7F7F7F"/>
                                  </w:tcBorders>
                                </w:tcPr>
                                <w:p w14:paraId="21AEB8D1" w14:textId="77777777" w:rsidR="009532C9" w:rsidRDefault="009532C9"/>
                              </w:tc>
                              <w:tc>
                                <w:tcPr>
                                  <w:tcW w:w="115" w:type="dxa"/>
                                  <w:vMerge w:val="restart"/>
                                  <w:tcBorders>
                                    <w:top w:val="nil"/>
                                    <w:left w:val="single" w:sz="8" w:space="0" w:color="7F7F7F"/>
                                    <w:right w:val="single" w:sz="8" w:space="0" w:color="7F7F7F"/>
                                  </w:tcBorders>
                                </w:tcPr>
                                <w:p w14:paraId="46F4E39F" w14:textId="77777777" w:rsidR="009532C9" w:rsidRDefault="009532C9"/>
                              </w:tc>
                              <w:tc>
                                <w:tcPr>
                                  <w:tcW w:w="195" w:type="dxa"/>
                                  <w:tcBorders>
                                    <w:left w:val="single" w:sz="8" w:space="0" w:color="7F7F7F"/>
                                    <w:bottom w:val="single" w:sz="8" w:space="0" w:color="FAFAFA"/>
                                  </w:tcBorders>
                                </w:tcPr>
                                <w:p w14:paraId="3BCD1F5B" w14:textId="77777777" w:rsidR="009532C9" w:rsidRDefault="009532C9"/>
                              </w:tc>
                              <w:tc>
                                <w:tcPr>
                                  <w:tcW w:w="326" w:type="dxa"/>
                                  <w:tcBorders>
                                    <w:top w:val="single" w:sz="8" w:space="0" w:color="000000"/>
                                    <w:bottom w:val="single" w:sz="8" w:space="0" w:color="FAFAFA"/>
                                  </w:tcBorders>
                                </w:tcPr>
                                <w:p w14:paraId="4738C2AB" w14:textId="77777777" w:rsidR="009532C9" w:rsidRDefault="009532C9"/>
                              </w:tc>
                              <w:tc>
                                <w:tcPr>
                                  <w:tcW w:w="326" w:type="dxa"/>
                                  <w:tcBorders>
                                    <w:top w:val="single" w:sz="8" w:space="0" w:color="000000"/>
                                    <w:bottom w:val="single" w:sz="8" w:space="0" w:color="FAFAFA"/>
                                  </w:tcBorders>
                                </w:tcPr>
                                <w:p w14:paraId="67910770" w14:textId="77777777" w:rsidR="009532C9" w:rsidRDefault="009532C9"/>
                              </w:tc>
                              <w:tc>
                                <w:tcPr>
                                  <w:tcW w:w="326" w:type="dxa"/>
                                  <w:tcBorders>
                                    <w:top w:val="single" w:sz="8" w:space="0" w:color="000000"/>
                                    <w:bottom w:val="single" w:sz="8" w:space="0" w:color="FAFAFA"/>
                                  </w:tcBorders>
                                </w:tcPr>
                                <w:p w14:paraId="41D7546A" w14:textId="77777777" w:rsidR="009532C9" w:rsidRDefault="009532C9"/>
                              </w:tc>
                              <w:tc>
                                <w:tcPr>
                                  <w:tcW w:w="326" w:type="dxa"/>
                                  <w:tcBorders>
                                    <w:top w:val="single" w:sz="8" w:space="0" w:color="000000"/>
                                    <w:bottom w:val="single" w:sz="8" w:space="0" w:color="FAFAFA"/>
                                  </w:tcBorders>
                                </w:tcPr>
                                <w:p w14:paraId="7CCE4297" w14:textId="77777777" w:rsidR="009532C9" w:rsidRDefault="009532C9"/>
                              </w:tc>
                              <w:tc>
                                <w:tcPr>
                                  <w:tcW w:w="326" w:type="dxa"/>
                                  <w:tcBorders>
                                    <w:top w:val="single" w:sz="8" w:space="0" w:color="000000"/>
                                    <w:bottom w:val="single" w:sz="8" w:space="0" w:color="FAFAFA"/>
                                  </w:tcBorders>
                                </w:tcPr>
                                <w:p w14:paraId="0FDDA421" w14:textId="77777777" w:rsidR="009532C9" w:rsidRDefault="009532C9"/>
                              </w:tc>
                              <w:tc>
                                <w:tcPr>
                                  <w:tcW w:w="326" w:type="dxa"/>
                                  <w:tcBorders>
                                    <w:top w:val="single" w:sz="8" w:space="0" w:color="000000"/>
                                    <w:bottom w:val="single" w:sz="8" w:space="0" w:color="FAFAFA"/>
                                  </w:tcBorders>
                                </w:tcPr>
                                <w:p w14:paraId="44EE3079" w14:textId="77777777" w:rsidR="009532C9" w:rsidRDefault="009532C9"/>
                              </w:tc>
                              <w:tc>
                                <w:tcPr>
                                  <w:tcW w:w="196" w:type="dxa"/>
                                  <w:tcBorders>
                                    <w:bottom w:val="single" w:sz="8" w:space="0" w:color="FAFAFA"/>
                                    <w:right w:val="single" w:sz="8" w:space="0" w:color="7F7F7F"/>
                                  </w:tcBorders>
                                </w:tcPr>
                                <w:p w14:paraId="00C66B6D" w14:textId="77777777" w:rsidR="009532C9" w:rsidRDefault="009532C9"/>
                              </w:tc>
                            </w:tr>
                            <w:tr w:rsidR="009532C9" w14:paraId="3392E260" w14:textId="77777777">
                              <w:trPr>
                                <w:trHeight w:hRule="exact" w:val="245"/>
                              </w:trPr>
                              <w:tc>
                                <w:tcPr>
                                  <w:tcW w:w="195" w:type="dxa"/>
                                  <w:tcBorders>
                                    <w:top w:val="single" w:sz="8" w:space="0" w:color="FAFAFA"/>
                                    <w:left w:val="single" w:sz="8" w:space="0" w:color="7F7F7F"/>
                                  </w:tcBorders>
                                </w:tcPr>
                                <w:p w14:paraId="3108BA98" w14:textId="77777777" w:rsidR="009532C9" w:rsidRDefault="009532C9"/>
                              </w:tc>
                              <w:tc>
                                <w:tcPr>
                                  <w:tcW w:w="326" w:type="dxa"/>
                                  <w:tcBorders>
                                    <w:top w:val="single" w:sz="8" w:space="0" w:color="FAFAFA"/>
                                  </w:tcBorders>
                                </w:tcPr>
                                <w:p w14:paraId="36EB3109" w14:textId="77777777" w:rsidR="009532C9" w:rsidRDefault="009532C9"/>
                              </w:tc>
                              <w:tc>
                                <w:tcPr>
                                  <w:tcW w:w="326" w:type="dxa"/>
                                  <w:tcBorders>
                                    <w:top w:val="single" w:sz="8" w:space="0" w:color="FAFAFA"/>
                                  </w:tcBorders>
                                </w:tcPr>
                                <w:p w14:paraId="77C4FB9C" w14:textId="77777777" w:rsidR="009532C9" w:rsidRDefault="009532C9"/>
                              </w:tc>
                              <w:tc>
                                <w:tcPr>
                                  <w:tcW w:w="326" w:type="dxa"/>
                                  <w:tcBorders>
                                    <w:top w:val="single" w:sz="8" w:space="0" w:color="FAFAFA"/>
                                  </w:tcBorders>
                                </w:tcPr>
                                <w:p w14:paraId="5AF58B9A" w14:textId="77777777" w:rsidR="009532C9" w:rsidRDefault="009532C9"/>
                              </w:tc>
                              <w:tc>
                                <w:tcPr>
                                  <w:tcW w:w="326" w:type="dxa"/>
                                  <w:tcBorders>
                                    <w:top w:val="single" w:sz="8" w:space="0" w:color="FAFAFA"/>
                                  </w:tcBorders>
                                </w:tcPr>
                                <w:p w14:paraId="18F97D92" w14:textId="77777777" w:rsidR="009532C9" w:rsidRDefault="009532C9"/>
                              </w:tc>
                              <w:tc>
                                <w:tcPr>
                                  <w:tcW w:w="326" w:type="dxa"/>
                                  <w:tcBorders>
                                    <w:top w:val="single" w:sz="8" w:space="0" w:color="FAFAFA"/>
                                  </w:tcBorders>
                                </w:tcPr>
                                <w:p w14:paraId="36530FB9" w14:textId="77777777" w:rsidR="009532C9" w:rsidRDefault="009532C9"/>
                              </w:tc>
                              <w:tc>
                                <w:tcPr>
                                  <w:tcW w:w="326" w:type="dxa"/>
                                  <w:tcBorders>
                                    <w:top w:val="single" w:sz="8" w:space="0" w:color="FAFAFA"/>
                                  </w:tcBorders>
                                </w:tcPr>
                                <w:p w14:paraId="2B8F0333" w14:textId="77777777" w:rsidR="009532C9" w:rsidRDefault="009532C9"/>
                              </w:tc>
                              <w:tc>
                                <w:tcPr>
                                  <w:tcW w:w="196" w:type="dxa"/>
                                  <w:tcBorders>
                                    <w:top w:val="single" w:sz="8" w:space="0" w:color="FAFAFA"/>
                                    <w:right w:val="single" w:sz="8" w:space="0" w:color="7F7F7F"/>
                                  </w:tcBorders>
                                </w:tcPr>
                                <w:p w14:paraId="287A90F3" w14:textId="77777777" w:rsidR="009532C9" w:rsidRDefault="009532C9"/>
                              </w:tc>
                              <w:tc>
                                <w:tcPr>
                                  <w:tcW w:w="114" w:type="dxa"/>
                                  <w:vMerge/>
                                  <w:tcBorders>
                                    <w:left w:val="single" w:sz="8" w:space="0" w:color="7F7F7F"/>
                                    <w:right w:val="single" w:sz="8" w:space="0" w:color="7F7F7F"/>
                                  </w:tcBorders>
                                </w:tcPr>
                                <w:p w14:paraId="01177074" w14:textId="77777777" w:rsidR="009532C9" w:rsidRDefault="009532C9"/>
                              </w:tc>
                              <w:tc>
                                <w:tcPr>
                                  <w:tcW w:w="196" w:type="dxa"/>
                                  <w:tcBorders>
                                    <w:top w:val="single" w:sz="8" w:space="0" w:color="FAFAFA"/>
                                    <w:left w:val="single" w:sz="8" w:space="0" w:color="7F7F7F"/>
                                  </w:tcBorders>
                                </w:tcPr>
                                <w:p w14:paraId="7B41D220" w14:textId="77777777" w:rsidR="009532C9" w:rsidRDefault="009532C9"/>
                              </w:tc>
                              <w:tc>
                                <w:tcPr>
                                  <w:tcW w:w="326" w:type="dxa"/>
                                  <w:tcBorders>
                                    <w:top w:val="single" w:sz="8" w:space="0" w:color="FAFAFA"/>
                                  </w:tcBorders>
                                </w:tcPr>
                                <w:p w14:paraId="27271A7A" w14:textId="77777777" w:rsidR="009532C9" w:rsidRDefault="009532C9"/>
                              </w:tc>
                              <w:tc>
                                <w:tcPr>
                                  <w:tcW w:w="326" w:type="dxa"/>
                                  <w:tcBorders>
                                    <w:top w:val="single" w:sz="8" w:space="0" w:color="FAFAFA"/>
                                  </w:tcBorders>
                                </w:tcPr>
                                <w:p w14:paraId="222F7B49" w14:textId="77777777" w:rsidR="009532C9" w:rsidRDefault="009532C9"/>
                              </w:tc>
                              <w:tc>
                                <w:tcPr>
                                  <w:tcW w:w="326" w:type="dxa"/>
                                  <w:tcBorders>
                                    <w:top w:val="single" w:sz="8" w:space="0" w:color="FAFAFA"/>
                                  </w:tcBorders>
                                </w:tcPr>
                                <w:p w14:paraId="12996581" w14:textId="77777777" w:rsidR="009532C9" w:rsidRDefault="009532C9"/>
                              </w:tc>
                              <w:tc>
                                <w:tcPr>
                                  <w:tcW w:w="326" w:type="dxa"/>
                                  <w:tcBorders>
                                    <w:top w:val="single" w:sz="8" w:space="0" w:color="FAFAFA"/>
                                  </w:tcBorders>
                                </w:tcPr>
                                <w:p w14:paraId="21D7D25E" w14:textId="77777777" w:rsidR="009532C9" w:rsidRDefault="009532C9"/>
                              </w:tc>
                              <w:tc>
                                <w:tcPr>
                                  <w:tcW w:w="326" w:type="dxa"/>
                                  <w:tcBorders>
                                    <w:top w:val="single" w:sz="8" w:space="0" w:color="FAFAFA"/>
                                  </w:tcBorders>
                                </w:tcPr>
                                <w:p w14:paraId="6FAE2514" w14:textId="77777777" w:rsidR="009532C9" w:rsidRDefault="009532C9"/>
                              </w:tc>
                              <w:tc>
                                <w:tcPr>
                                  <w:tcW w:w="326" w:type="dxa"/>
                                  <w:tcBorders>
                                    <w:top w:val="single" w:sz="8" w:space="0" w:color="FAFAFA"/>
                                  </w:tcBorders>
                                </w:tcPr>
                                <w:p w14:paraId="06D174AB" w14:textId="77777777" w:rsidR="009532C9" w:rsidRDefault="009532C9"/>
                              </w:tc>
                              <w:tc>
                                <w:tcPr>
                                  <w:tcW w:w="196" w:type="dxa"/>
                                  <w:tcBorders>
                                    <w:top w:val="single" w:sz="8" w:space="0" w:color="FAFAFA"/>
                                    <w:right w:val="single" w:sz="8" w:space="0" w:color="7F7F7F"/>
                                  </w:tcBorders>
                                </w:tcPr>
                                <w:p w14:paraId="2C75761A" w14:textId="77777777" w:rsidR="009532C9" w:rsidRDefault="009532C9"/>
                              </w:tc>
                              <w:tc>
                                <w:tcPr>
                                  <w:tcW w:w="115" w:type="dxa"/>
                                  <w:vMerge/>
                                  <w:tcBorders>
                                    <w:left w:val="single" w:sz="8" w:space="0" w:color="7F7F7F"/>
                                    <w:right w:val="single" w:sz="8" w:space="0" w:color="7F7F7F"/>
                                  </w:tcBorders>
                                </w:tcPr>
                                <w:p w14:paraId="31407CD7" w14:textId="77777777" w:rsidR="009532C9" w:rsidRDefault="009532C9"/>
                              </w:tc>
                              <w:tc>
                                <w:tcPr>
                                  <w:tcW w:w="195" w:type="dxa"/>
                                  <w:tcBorders>
                                    <w:top w:val="single" w:sz="8" w:space="0" w:color="FAFAFA"/>
                                    <w:left w:val="single" w:sz="8" w:space="0" w:color="7F7F7F"/>
                                  </w:tcBorders>
                                </w:tcPr>
                                <w:p w14:paraId="12022331" w14:textId="77777777" w:rsidR="009532C9" w:rsidRDefault="009532C9"/>
                              </w:tc>
                              <w:tc>
                                <w:tcPr>
                                  <w:tcW w:w="326" w:type="dxa"/>
                                  <w:tcBorders>
                                    <w:top w:val="single" w:sz="8" w:space="0" w:color="FAFAFA"/>
                                  </w:tcBorders>
                                </w:tcPr>
                                <w:p w14:paraId="770CD588" w14:textId="77777777" w:rsidR="009532C9" w:rsidRDefault="009532C9"/>
                              </w:tc>
                              <w:tc>
                                <w:tcPr>
                                  <w:tcW w:w="326" w:type="dxa"/>
                                  <w:tcBorders>
                                    <w:top w:val="single" w:sz="8" w:space="0" w:color="FAFAFA"/>
                                  </w:tcBorders>
                                </w:tcPr>
                                <w:p w14:paraId="4268AE3A" w14:textId="77777777" w:rsidR="009532C9" w:rsidRDefault="009532C9"/>
                              </w:tc>
                              <w:tc>
                                <w:tcPr>
                                  <w:tcW w:w="326" w:type="dxa"/>
                                  <w:tcBorders>
                                    <w:top w:val="single" w:sz="8" w:space="0" w:color="FAFAFA"/>
                                  </w:tcBorders>
                                </w:tcPr>
                                <w:p w14:paraId="44F0CF98" w14:textId="77777777" w:rsidR="009532C9" w:rsidRDefault="009532C9"/>
                              </w:tc>
                              <w:tc>
                                <w:tcPr>
                                  <w:tcW w:w="326" w:type="dxa"/>
                                  <w:tcBorders>
                                    <w:top w:val="single" w:sz="8" w:space="0" w:color="FAFAFA"/>
                                  </w:tcBorders>
                                </w:tcPr>
                                <w:p w14:paraId="6558E2F7" w14:textId="77777777" w:rsidR="009532C9" w:rsidRDefault="009532C9"/>
                              </w:tc>
                              <w:tc>
                                <w:tcPr>
                                  <w:tcW w:w="326" w:type="dxa"/>
                                  <w:tcBorders>
                                    <w:top w:val="single" w:sz="8" w:space="0" w:color="FAFAFA"/>
                                  </w:tcBorders>
                                </w:tcPr>
                                <w:p w14:paraId="1E081B63" w14:textId="77777777" w:rsidR="009532C9" w:rsidRDefault="009532C9"/>
                              </w:tc>
                              <w:tc>
                                <w:tcPr>
                                  <w:tcW w:w="326" w:type="dxa"/>
                                  <w:tcBorders>
                                    <w:top w:val="single" w:sz="8" w:space="0" w:color="FAFAFA"/>
                                  </w:tcBorders>
                                </w:tcPr>
                                <w:p w14:paraId="380F6FE5" w14:textId="77777777" w:rsidR="009532C9" w:rsidRDefault="009532C9"/>
                              </w:tc>
                              <w:tc>
                                <w:tcPr>
                                  <w:tcW w:w="196" w:type="dxa"/>
                                  <w:tcBorders>
                                    <w:top w:val="single" w:sz="8" w:space="0" w:color="FAFAFA"/>
                                    <w:right w:val="single" w:sz="8" w:space="0" w:color="7F7F7F"/>
                                  </w:tcBorders>
                                </w:tcPr>
                                <w:p w14:paraId="4344703E" w14:textId="77777777" w:rsidR="009532C9" w:rsidRDefault="009532C9"/>
                              </w:tc>
                            </w:tr>
                            <w:tr w:rsidR="009532C9" w14:paraId="773A1E10" w14:textId="77777777">
                              <w:trPr>
                                <w:trHeight w:hRule="exact" w:val="246"/>
                              </w:trPr>
                              <w:tc>
                                <w:tcPr>
                                  <w:tcW w:w="195" w:type="dxa"/>
                                  <w:tcBorders>
                                    <w:left w:val="single" w:sz="8" w:space="0" w:color="7F7F7F"/>
                                    <w:bottom w:val="single" w:sz="8" w:space="0" w:color="FAFAFA"/>
                                  </w:tcBorders>
                                </w:tcPr>
                                <w:p w14:paraId="25034D46" w14:textId="77777777" w:rsidR="009532C9" w:rsidRDefault="009532C9"/>
                              </w:tc>
                              <w:tc>
                                <w:tcPr>
                                  <w:tcW w:w="326" w:type="dxa"/>
                                  <w:tcBorders>
                                    <w:bottom w:val="single" w:sz="8" w:space="0" w:color="FAFAFA"/>
                                  </w:tcBorders>
                                </w:tcPr>
                                <w:p w14:paraId="0AB84C73" w14:textId="77777777" w:rsidR="009532C9" w:rsidRDefault="009532C9"/>
                              </w:tc>
                              <w:tc>
                                <w:tcPr>
                                  <w:tcW w:w="326" w:type="dxa"/>
                                  <w:tcBorders>
                                    <w:bottom w:val="single" w:sz="8" w:space="0" w:color="FAFAFA"/>
                                  </w:tcBorders>
                                </w:tcPr>
                                <w:p w14:paraId="5B599F55" w14:textId="77777777" w:rsidR="009532C9" w:rsidRDefault="009532C9"/>
                              </w:tc>
                              <w:tc>
                                <w:tcPr>
                                  <w:tcW w:w="326" w:type="dxa"/>
                                  <w:tcBorders>
                                    <w:bottom w:val="single" w:sz="8" w:space="0" w:color="FAFAFA"/>
                                  </w:tcBorders>
                                </w:tcPr>
                                <w:p w14:paraId="18426BA1" w14:textId="77777777" w:rsidR="009532C9" w:rsidRDefault="009532C9"/>
                              </w:tc>
                              <w:tc>
                                <w:tcPr>
                                  <w:tcW w:w="326" w:type="dxa"/>
                                  <w:tcBorders>
                                    <w:bottom w:val="single" w:sz="8" w:space="0" w:color="FAFAFA"/>
                                  </w:tcBorders>
                                </w:tcPr>
                                <w:p w14:paraId="4727BA9B" w14:textId="77777777" w:rsidR="009532C9" w:rsidRDefault="009532C9"/>
                              </w:tc>
                              <w:tc>
                                <w:tcPr>
                                  <w:tcW w:w="326" w:type="dxa"/>
                                  <w:tcBorders>
                                    <w:bottom w:val="single" w:sz="8" w:space="0" w:color="FAFAFA"/>
                                  </w:tcBorders>
                                </w:tcPr>
                                <w:p w14:paraId="5A2EB236" w14:textId="77777777" w:rsidR="009532C9" w:rsidRDefault="009532C9"/>
                              </w:tc>
                              <w:tc>
                                <w:tcPr>
                                  <w:tcW w:w="326" w:type="dxa"/>
                                  <w:tcBorders>
                                    <w:bottom w:val="single" w:sz="8" w:space="0" w:color="FAFAFA"/>
                                  </w:tcBorders>
                                </w:tcPr>
                                <w:p w14:paraId="4C779CA8" w14:textId="77777777" w:rsidR="009532C9" w:rsidRDefault="009532C9"/>
                              </w:tc>
                              <w:tc>
                                <w:tcPr>
                                  <w:tcW w:w="196" w:type="dxa"/>
                                  <w:tcBorders>
                                    <w:bottom w:val="single" w:sz="8" w:space="0" w:color="FAFAFA"/>
                                    <w:right w:val="single" w:sz="8" w:space="0" w:color="7F7F7F"/>
                                  </w:tcBorders>
                                </w:tcPr>
                                <w:p w14:paraId="23C1A71C" w14:textId="77777777" w:rsidR="009532C9" w:rsidRDefault="009532C9"/>
                              </w:tc>
                              <w:tc>
                                <w:tcPr>
                                  <w:tcW w:w="114" w:type="dxa"/>
                                  <w:vMerge/>
                                  <w:tcBorders>
                                    <w:left w:val="single" w:sz="8" w:space="0" w:color="7F7F7F"/>
                                    <w:right w:val="single" w:sz="8" w:space="0" w:color="7F7F7F"/>
                                  </w:tcBorders>
                                </w:tcPr>
                                <w:p w14:paraId="57349AFD" w14:textId="77777777" w:rsidR="009532C9" w:rsidRDefault="009532C9"/>
                              </w:tc>
                              <w:tc>
                                <w:tcPr>
                                  <w:tcW w:w="196" w:type="dxa"/>
                                  <w:tcBorders>
                                    <w:left w:val="single" w:sz="8" w:space="0" w:color="7F7F7F"/>
                                    <w:bottom w:val="single" w:sz="8" w:space="0" w:color="FAFAFA"/>
                                  </w:tcBorders>
                                </w:tcPr>
                                <w:p w14:paraId="182AB022" w14:textId="77777777" w:rsidR="009532C9" w:rsidRDefault="009532C9"/>
                              </w:tc>
                              <w:tc>
                                <w:tcPr>
                                  <w:tcW w:w="326" w:type="dxa"/>
                                  <w:tcBorders>
                                    <w:bottom w:val="single" w:sz="8" w:space="0" w:color="FAFAFA"/>
                                  </w:tcBorders>
                                </w:tcPr>
                                <w:p w14:paraId="38B3C21F" w14:textId="77777777" w:rsidR="009532C9" w:rsidRDefault="009532C9"/>
                              </w:tc>
                              <w:tc>
                                <w:tcPr>
                                  <w:tcW w:w="326" w:type="dxa"/>
                                  <w:tcBorders>
                                    <w:bottom w:val="single" w:sz="8" w:space="0" w:color="FAFAFA"/>
                                  </w:tcBorders>
                                </w:tcPr>
                                <w:p w14:paraId="632AFAD3" w14:textId="77777777" w:rsidR="009532C9" w:rsidRDefault="009532C9"/>
                              </w:tc>
                              <w:tc>
                                <w:tcPr>
                                  <w:tcW w:w="326" w:type="dxa"/>
                                  <w:tcBorders>
                                    <w:bottom w:val="single" w:sz="8" w:space="0" w:color="FAFAFA"/>
                                  </w:tcBorders>
                                </w:tcPr>
                                <w:p w14:paraId="02E54926" w14:textId="77777777" w:rsidR="009532C9" w:rsidRDefault="009532C9"/>
                              </w:tc>
                              <w:tc>
                                <w:tcPr>
                                  <w:tcW w:w="326" w:type="dxa"/>
                                  <w:tcBorders>
                                    <w:bottom w:val="single" w:sz="8" w:space="0" w:color="FAFAFA"/>
                                  </w:tcBorders>
                                </w:tcPr>
                                <w:p w14:paraId="3133D7C6" w14:textId="77777777" w:rsidR="009532C9" w:rsidRDefault="009532C9"/>
                              </w:tc>
                              <w:tc>
                                <w:tcPr>
                                  <w:tcW w:w="326" w:type="dxa"/>
                                  <w:tcBorders>
                                    <w:bottom w:val="single" w:sz="8" w:space="0" w:color="FAFAFA"/>
                                  </w:tcBorders>
                                </w:tcPr>
                                <w:p w14:paraId="2CE99DC7" w14:textId="77777777" w:rsidR="009532C9" w:rsidRDefault="009532C9"/>
                              </w:tc>
                              <w:tc>
                                <w:tcPr>
                                  <w:tcW w:w="326" w:type="dxa"/>
                                  <w:tcBorders>
                                    <w:bottom w:val="single" w:sz="8" w:space="0" w:color="FAFAFA"/>
                                  </w:tcBorders>
                                </w:tcPr>
                                <w:p w14:paraId="1956936B" w14:textId="77777777" w:rsidR="009532C9" w:rsidRDefault="009532C9"/>
                              </w:tc>
                              <w:tc>
                                <w:tcPr>
                                  <w:tcW w:w="196" w:type="dxa"/>
                                  <w:tcBorders>
                                    <w:bottom w:val="single" w:sz="8" w:space="0" w:color="FAFAFA"/>
                                    <w:right w:val="single" w:sz="8" w:space="0" w:color="7F7F7F"/>
                                  </w:tcBorders>
                                </w:tcPr>
                                <w:p w14:paraId="29622539" w14:textId="77777777" w:rsidR="009532C9" w:rsidRDefault="009532C9"/>
                              </w:tc>
                              <w:tc>
                                <w:tcPr>
                                  <w:tcW w:w="115" w:type="dxa"/>
                                  <w:vMerge/>
                                  <w:tcBorders>
                                    <w:left w:val="single" w:sz="8" w:space="0" w:color="7F7F7F"/>
                                    <w:right w:val="single" w:sz="8" w:space="0" w:color="7F7F7F"/>
                                  </w:tcBorders>
                                </w:tcPr>
                                <w:p w14:paraId="353ABBC6" w14:textId="77777777" w:rsidR="009532C9" w:rsidRDefault="009532C9"/>
                              </w:tc>
                              <w:tc>
                                <w:tcPr>
                                  <w:tcW w:w="195" w:type="dxa"/>
                                  <w:tcBorders>
                                    <w:left w:val="single" w:sz="8" w:space="0" w:color="7F7F7F"/>
                                    <w:bottom w:val="single" w:sz="8" w:space="0" w:color="FAFAFA"/>
                                  </w:tcBorders>
                                </w:tcPr>
                                <w:p w14:paraId="29425A05" w14:textId="77777777" w:rsidR="009532C9" w:rsidRDefault="009532C9"/>
                              </w:tc>
                              <w:tc>
                                <w:tcPr>
                                  <w:tcW w:w="326" w:type="dxa"/>
                                  <w:tcBorders>
                                    <w:bottom w:val="single" w:sz="8" w:space="0" w:color="FAFAFA"/>
                                  </w:tcBorders>
                                </w:tcPr>
                                <w:p w14:paraId="71844968" w14:textId="77777777" w:rsidR="009532C9" w:rsidRDefault="009532C9"/>
                              </w:tc>
                              <w:tc>
                                <w:tcPr>
                                  <w:tcW w:w="326" w:type="dxa"/>
                                  <w:tcBorders>
                                    <w:bottom w:val="single" w:sz="8" w:space="0" w:color="FAFAFA"/>
                                  </w:tcBorders>
                                </w:tcPr>
                                <w:p w14:paraId="7B010194" w14:textId="77777777" w:rsidR="009532C9" w:rsidRDefault="009532C9"/>
                              </w:tc>
                              <w:tc>
                                <w:tcPr>
                                  <w:tcW w:w="326" w:type="dxa"/>
                                  <w:tcBorders>
                                    <w:bottom w:val="single" w:sz="8" w:space="0" w:color="FAFAFA"/>
                                  </w:tcBorders>
                                </w:tcPr>
                                <w:p w14:paraId="70A6930F" w14:textId="77777777" w:rsidR="009532C9" w:rsidRDefault="009532C9"/>
                              </w:tc>
                              <w:tc>
                                <w:tcPr>
                                  <w:tcW w:w="326" w:type="dxa"/>
                                  <w:tcBorders>
                                    <w:bottom w:val="single" w:sz="8" w:space="0" w:color="FAFAFA"/>
                                  </w:tcBorders>
                                </w:tcPr>
                                <w:p w14:paraId="41648FE0" w14:textId="77777777" w:rsidR="009532C9" w:rsidRDefault="009532C9"/>
                              </w:tc>
                              <w:tc>
                                <w:tcPr>
                                  <w:tcW w:w="326" w:type="dxa"/>
                                  <w:tcBorders>
                                    <w:bottom w:val="single" w:sz="8" w:space="0" w:color="FAFAFA"/>
                                  </w:tcBorders>
                                </w:tcPr>
                                <w:p w14:paraId="49F04DBB" w14:textId="77777777" w:rsidR="009532C9" w:rsidRDefault="009532C9"/>
                              </w:tc>
                              <w:tc>
                                <w:tcPr>
                                  <w:tcW w:w="326" w:type="dxa"/>
                                  <w:tcBorders>
                                    <w:bottom w:val="single" w:sz="8" w:space="0" w:color="FAFAFA"/>
                                  </w:tcBorders>
                                </w:tcPr>
                                <w:p w14:paraId="22E2D21B" w14:textId="77777777" w:rsidR="009532C9" w:rsidRDefault="009532C9"/>
                              </w:tc>
                              <w:tc>
                                <w:tcPr>
                                  <w:tcW w:w="196" w:type="dxa"/>
                                  <w:tcBorders>
                                    <w:bottom w:val="single" w:sz="8" w:space="0" w:color="FAFAFA"/>
                                    <w:right w:val="single" w:sz="8" w:space="0" w:color="7F7F7F"/>
                                  </w:tcBorders>
                                </w:tcPr>
                                <w:p w14:paraId="72A3211C" w14:textId="77777777" w:rsidR="009532C9" w:rsidRDefault="009532C9"/>
                              </w:tc>
                            </w:tr>
                            <w:tr w:rsidR="009532C9" w14:paraId="7AF75F17" w14:textId="77777777">
                              <w:trPr>
                                <w:trHeight w:hRule="exact" w:val="245"/>
                              </w:trPr>
                              <w:tc>
                                <w:tcPr>
                                  <w:tcW w:w="195" w:type="dxa"/>
                                  <w:tcBorders>
                                    <w:top w:val="single" w:sz="8" w:space="0" w:color="FAFAFA"/>
                                    <w:left w:val="single" w:sz="8" w:space="0" w:color="7F7F7F"/>
                                  </w:tcBorders>
                                </w:tcPr>
                                <w:p w14:paraId="0BA0456D" w14:textId="77777777" w:rsidR="009532C9" w:rsidRDefault="009532C9"/>
                              </w:tc>
                              <w:tc>
                                <w:tcPr>
                                  <w:tcW w:w="326" w:type="dxa"/>
                                  <w:tcBorders>
                                    <w:top w:val="single" w:sz="8" w:space="0" w:color="FAFAFA"/>
                                  </w:tcBorders>
                                </w:tcPr>
                                <w:p w14:paraId="1E941295" w14:textId="77777777" w:rsidR="009532C9" w:rsidRDefault="009532C9"/>
                              </w:tc>
                              <w:tc>
                                <w:tcPr>
                                  <w:tcW w:w="326" w:type="dxa"/>
                                  <w:tcBorders>
                                    <w:top w:val="single" w:sz="8" w:space="0" w:color="FAFAFA"/>
                                  </w:tcBorders>
                                </w:tcPr>
                                <w:p w14:paraId="3199A982" w14:textId="77777777" w:rsidR="009532C9" w:rsidRDefault="009532C9"/>
                              </w:tc>
                              <w:tc>
                                <w:tcPr>
                                  <w:tcW w:w="326" w:type="dxa"/>
                                  <w:tcBorders>
                                    <w:top w:val="single" w:sz="8" w:space="0" w:color="FAFAFA"/>
                                  </w:tcBorders>
                                </w:tcPr>
                                <w:p w14:paraId="6F08AFB9" w14:textId="77777777" w:rsidR="009532C9" w:rsidRDefault="009532C9"/>
                              </w:tc>
                              <w:tc>
                                <w:tcPr>
                                  <w:tcW w:w="326" w:type="dxa"/>
                                  <w:tcBorders>
                                    <w:top w:val="single" w:sz="8" w:space="0" w:color="FAFAFA"/>
                                  </w:tcBorders>
                                </w:tcPr>
                                <w:p w14:paraId="3B4A41B2" w14:textId="77777777" w:rsidR="009532C9" w:rsidRDefault="009532C9"/>
                              </w:tc>
                              <w:tc>
                                <w:tcPr>
                                  <w:tcW w:w="326" w:type="dxa"/>
                                  <w:tcBorders>
                                    <w:top w:val="single" w:sz="8" w:space="0" w:color="FAFAFA"/>
                                  </w:tcBorders>
                                </w:tcPr>
                                <w:p w14:paraId="2AC71C50" w14:textId="77777777" w:rsidR="009532C9" w:rsidRDefault="009532C9"/>
                              </w:tc>
                              <w:tc>
                                <w:tcPr>
                                  <w:tcW w:w="326" w:type="dxa"/>
                                  <w:tcBorders>
                                    <w:top w:val="single" w:sz="8" w:space="0" w:color="FAFAFA"/>
                                  </w:tcBorders>
                                </w:tcPr>
                                <w:p w14:paraId="3395E9F4" w14:textId="77777777" w:rsidR="009532C9" w:rsidRDefault="009532C9"/>
                              </w:tc>
                              <w:tc>
                                <w:tcPr>
                                  <w:tcW w:w="196" w:type="dxa"/>
                                  <w:tcBorders>
                                    <w:top w:val="single" w:sz="8" w:space="0" w:color="FAFAFA"/>
                                    <w:right w:val="single" w:sz="8" w:space="0" w:color="7F7F7F"/>
                                  </w:tcBorders>
                                </w:tcPr>
                                <w:p w14:paraId="193CF4A8" w14:textId="77777777" w:rsidR="009532C9" w:rsidRDefault="009532C9"/>
                              </w:tc>
                              <w:tc>
                                <w:tcPr>
                                  <w:tcW w:w="114" w:type="dxa"/>
                                  <w:vMerge/>
                                  <w:tcBorders>
                                    <w:left w:val="single" w:sz="8" w:space="0" w:color="7F7F7F"/>
                                    <w:right w:val="single" w:sz="8" w:space="0" w:color="7F7F7F"/>
                                  </w:tcBorders>
                                </w:tcPr>
                                <w:p w14:paraId="5282A1A7" w14:textId="77777777" w:rsidR="009532C9" w:rsidRDefault="009532C9"/>
                              </w:tc>
                              <w:tc>
                                <w:tcPr>
                                  <w:tcW w:w="196" w:type="dxa"/>
                                  <w:tcBorders>
                                    <w:top w:val="single" w:sz="8" w:space="0" w:color="FAFAFA"/>
                                    <w:left w:val="single" w:sz="8" w:space="0" w:color="7F7F7F"/>
                                  </w:tcBorders>
                                </w:tcPr>
                                <w:p w14:paraId="78806E96" w14:textId="77777777" w:rsidR="009532C9" w:rsidRDefault="009532C9"/>
                              </w:tc>
                              <w:tc>
                                <w:tcPr>
                                  <w:tcW w:w="326" w:type="dxa"/>
                                  <w:tcBorders>
                                    <w:top w:val="single" w:sz="8" w:space="0" w:color="FAFAFA"/>
                                  </w:tcBorders>
                                </w:tcPr>
                                <w:p w14:paraId="721F7869" w14:textId="77777777" w:rsidR="009532C9" w:rsidRDefault="009532C9"/>
                              </w:tc>
                              <w:tc>
                                <w:tcPr>
                                  <w:tcW w:w="326" w:type="dxa"/>
                                  <w:tcBorders>
                                    <w:top w:val="single" w:sz="8" w:space="0" w:color="FAFAFA"/>
                                  </w:tcBorders>
                                </w:tcPr>
                                <w:p w14:paraId="3C5B412A" w14:textId="77777777" w:rsidR="009532C9" w:rsidRDefault="009532C9"/>
                              </w:tc>
                              <w:tc>
                                <w:tcPr>
                                  <w:tcW w:w="326" w:type="dxa"/>
                                  <w:tcBorders>
                                    <w:top w:val="single" w:sz="8" w:space="0" w:color="FAFAFA"/>
                                  </w:tcBorders>
                                </w:tcPr>
                                <w:p w14:paraId="13DFCD30" w14:textId="77777777" w:rsidR="009532C9" w:rsidRDefault="009532C9"/>
                              </w:tc>
                              <w:tc>
                                <w:tcPr>
                                  <w:tcW w:w="326" w:type="dxa"/>
                                  <w:tcBorders>
                                    <w:top w:val="single" w:sz="8" w:space="0" w:color="FAFAFA"/>
                                  </w:tcBorders>
                                </w:tcPr>
                                <w:p w14:paraId="0BCF779E" w14:textId="77777777" w:rsidR="009532C9" w:rsidRDefault="009532C9"/>
                              </w:tc>
                              <w:tc>
                                <w:tcPr>
                                  <w:tcW w:w="326" w:type="dxa"/>
                                  <w:tcBorders>
                                    <w:top w:val="single" w:sz="8" w:space="0" w:color="FAFAFA"/>
                                  </w:tcBorders>
                                </w:tcPr>
                                <w:p w14:paraId="312C9F52" w14:textId="77777777" w:rsidR="009532C9" w:rsidRDefault="009532C9"/>
                              </w:tc>
                              <w:tc>
                                <w:tcPr>
                                  <w:tcW w:w="326" w:type="dxa"/>
                                  <w:tcBorders>
                                    <w:top w:val="single" w:sz="8" w:space="0" w:color="FAFAFA"/>
                                  </w:tcBorders>
                                </w:tcPr>
                                <w:p w14:paraId="17E8EC1A" w14:textId="77777777" w:rsidR="009532C9" w:rsidRDefault="009532C9"/>
                              </w:tc>
                              <w:tc>
                                <w:tcPr>
                                  <w:tcW w:w="196" w:type="dxa"/>
                                  <w:tcBorders>
                                    <w:top w:val="single" w:sz="8" w:space="0" w:color="FAFAFA"/>
                                    <w:right w:val="single" w:sz="8" w:space="0" w:color="7F7F7F"/>
                                  </w:tcBorders>
                                </w:tcPr>
                                <w:p w14:paraId="5DB656B8" w14:textId="77777777" w:rsidR="009532C9" w:rsidRDefault="009532C9"/>
                              </w:tc>
                              <w:tc>
                                <w:tcPr>
                                  <w:tcW w:w="115" w:type="dxa"/>
                                  <w:vMerge/>
                                  <w:tcBorders>
                                    <w:left w:val="single" w:sz="8" w:space="0" w:color="7F7F7F"/>
                                    <w:right w:val="single" w:sz="8" w:space="0" w:color="7F7F7F"/>
                                  </w:tcBorders>
                                </w:tcPr>
                                <w:p w14:paraId="3729B04E" w14:textId="77777777" w:rsidR="009532C9" w:rsidRDefault="009532C9"/>
                              </w:tc>
                              <w:tc>
                                <w:tcPr>
                                  <w:tcW w:w="195" w:type="dxa"/>
                                  <w:tcBorders>
                                    <w:top w:val="single" w:sz="8" w:space="0" w:color="FAFAFA"/>
                                    <w:left w:val="single" w:sz="8" w:space="0" w:color="7F7F7F"/>
                                  </w:tcBorders>
                                </w:tcPr>
                                <w:p w14:paraId="555D638C" w14:textId="77777777" w:rsidR="009532C9" w:rsidRDefault="009532C9"/>
                              </w:tc>
                              <w:tc>
                                <w:tcPr>
                                  <w:tcW w:w="326" w:type="dxa"/>
                                  <w:tcBorders>
                                    <w:top w:val="single" w:sz="8" w:space="0" w:color="FAFAFA"/>
                                  </w:tcBorders>
                                </w:tcPr>
                                <w:p w14:paraId="7AC0C913" w14:textId="77777777" w:rsidR="009532C9" w:rsidRDefault="009532C9"/>
                              </w:tc>
                              <w:tc>
                                <w:tcPr>
                                  <w:tcW w:w="326" w:type="dxa"/>
                                  <w:tcBorders>
                                    <w:top w:val="single" w:sz="8" w:space="0" w:color="FAFAFA"/>
                                  </w:tcBorders>
                                </w:tcPr>
                                <w:p w14:paraId="50EEC83A" w14:textId="77777777" w:rsidR="009532C9" w:rsidRDefault="009532C9"/>
                              </w:tc>
                              <w:tc>
                                <w:tcPr>
                                  <w:tcW w:w="326" w:type="dxa"/>
                                  <w:tcBorders>
                                    <w:top w:val="single" w:sz="8" w:space="0" w:color="FAFAFA"/>
                                  </w:tcBorders>
                                </w:tcPr>
                                <w:p w14:paraId="73842951" w14:textId="77777777" w:rsidR="009532C9" w:rsidRDefault="009532C9"/>
                              </w:tc>
                              <w:tc>
                                <w:tcPr>
                                  <w:tcW w:w="326" w:type="dxa"/>
                                  <w:tcBorders>
                                    <w:top w:val="single" w:sz="8" w:space="0" w:color="FAFAFA"/>
                                  </w:tcBorders>
                                </w:tcPr>
                                <w:p w14:paraId="3031F6DF" w14:textId="77777777" w:rsidR="009532C9" w:rsidRDefault="009532C9"/>
                              </w:tc>
                              <w:tc>
                                <w:tcPr>
                                  <w:tcW w:w="326" w:type="dxa"/>
                                  <w:tcBorders>
                                    <w:top w:val="single" w:sz="8" w:space="0" w:color="FAFAFA"/>
                                  </w:tcBorders>
                                </w:tcPr>
                                <w:p w14:paraId="07D898F7" w14:textId="77777777" w:rsidR="009532C9" w:rsidRDefault="009532C9"/>
                              </w:tc>
                              <w:tc>
                                <w:tcPr>
                                  <w:tcW w:w="326" w:type="dxa"/>
                                  <w:tcBorders>
                                    <w:top w:val="single" w:sz="8" w:space="0" w:color="FAFAFA"/>
                                  </w:tcBorders>
                                </w:tcPr>
                                <w:p w14:paraId="1B70E7F1" w14:textId="77777777" w:rsidR="009532C9" w:rsidRDefault="009532C9"/>
                              </w:tc>
                              <w:tc>
                                <w:tcPr>
                                  <w:tcW w:w="196" w:type="dxa"/>
                                  <w:tcBorders>
                                    <w:top w:val="single" w:sz="8" w:space="0" w:color="FAFAFA"/>
                                    <w:right w:val="single" w:sz="8" w:space="0" w:color="7F7F7F"/>
                                  </w:tcBorders>
                                </w:tcPr>
                                <w:p w14:paraId="557EC278" w14:textId="77777777" w:rsidR="009532C9" w:rsidRDefault="009532C9"/>
                              </w:tc>
                            </w:tr>
                            <w:tr w:rsidR="009532C9" w14:paraId="2AD6407A" w14:textId="77777777">
                              <w:trPr>
                                <w:trHeight w:hRule="exact" w:val="245"/>
                              </w:trPr>
                              <w:tc>
                                <w:tcPr>
                                  <w:tcW w:w="195" w:type="dxa"/>
                                  <w:tcBorders>
                                    <w:left w:val="single" w:sz="8" w:space="0" w:color="7F7F7F"/>
                                    <w:bottom w:val="single" w:sz="8" w:space="0" w:color="FAFAFA"/>
                                  </w:tcBorders>
                                </w:tcPr>
                                <w:p w14:paraId="7F07EBF7" w14:textId="77777777" w:rsidR="009532C9" w:rsidRDefault="009532C9"/>
                              </w:tc>
                              <w:tc>
                                <w:tcPr>
                                  <w:tcW w:w="326" w:type="dxa"/>
                                  <w:tcBorders>
                                    <w:bottom w:val="single" w:sz="8" w:space="0" w:color="FAFAFA"/>
                                  </w:tcBorders>
                                </w:tcPr>
                                <w:p w14:paraId="6DF4513F" w14:textId="77777777" w:rsidR="009532C9" w:rsidRDefault="009532C9"/>
                              </w:tc>
                              <w:tc>
                                <w:tcPr>
                                  <w:tcW w:w="326" w:type="dxa"/>
                                  <w:tcBorders>
                                    <w:bottom w:val="single" w:sz="8" w:space="0" w:color="FAFAFA"/>
                                  </w:tcBorders>
                                </w:tcPr>
                                <w:p w14:paraId="50DDDB17" w14:textId="77777777" w:rsidR="009532C9" w:rsidRDefault="009532C9"/>
                              </w:tc>
                              <w:tc>
                                <w:tcPr>
                                  <w:tcW w:w="326" w:type="dxa"/>
                                  <w:tcBorders>
                                    <w:bottom w:val="single" w:sz="8" w:space="0" w:color="FAFAFA"/>
                                  </w:tcBorders>
                                </w:tcPr>
                                <w:p w14:paraId="6A2AEF46" w14:textId="77777777" w:rsidR="009532C9" w:rsidRDefault="009532C9"/>
                              </w:tc>
                              <w:tc>
                                <w:tcPr>
                                  <w:tcW w:w="326" w:type="dxa"/>
                                  <w:tcBorders>
                                    <w:bottom w:val="single" w:sz="8" w:space="0" w:color="FAFAFA"/>
                                  </w:tcBorders>
                                </w:tcPr>
                                <w:p w14:paraId="0C2A3C2E" w14:textId="77777777" w:rsidR="009532C9" w:rsidRDefault="009532C9"/>
                              </w:tc>
                              <w:tc>
                                <w:tcPr>
                                  <w:tcW w:w="326" w:type="dxa"/>
                                  <w:tcBorders>
                                    <w:bottom w:val="single" w:sz="8" w:space="0" w:color="FAFAFA"/>
                                  </w:tcBorders>
                                </w:tcPr>
                                <w:p w14:paraId="4B536BD4" w14:textId="77777777" w:rsidR="009532C9" w:rsidRDefault="009532C9"/>
                              </w:tc>
                              <w:tc>
                                <w:tcPr>
                                  <w:tcW w:w="326" w:type="dxa"/>
                                  <w:tcBorders>
                                    <w:bottom w:val="single" w:sz="8" w:space="0" w:color="FAFAFA"/>
                                  </w:tcBorders>
                                </w:tcPr>
                                <w:p w14:paraId="5A5C89EB" w14:textId="77777777" w:rsidR="009532C9" w:rsidRDefault="009532C9"/>
                              </w:tc>
                              <w:tc>
                                <w:tcPr>
                                  <w:tcW w:w="196" w:type="dxa"/>
                                  <w:tcBorders>
                                    <w:bottom w:val="single" w:sz="8" w:space="0" w:color="FAFAFA"/>
                                    <w:right w:val="single" w:sz="8" w:space="0" w:color="7F7F7F"/>
                                  </w:tcBorders>
                                </w:tcPr>
                                <w:p w14:paraId="2B23D769" w14:textId="77777777" w:rsidR="009532C9" w:rsidRDefault="009532C9"/>
                              </w:tc>
                              <w:tc>
                                <w:tcPr>
                                  <w:tcW w:w="114" w:type="dxa"/>
                                  <w:vMerge/>
                                  <w:tcBorders>
                                    <w:left w:val="single" w:sz="8" w:space="0" w:color="7F7F7F"/>
                                    <w:right w:val="single" w:sz="8" w:space="0" w:color="7F7F7F"/>
                                  </w:tcBorders>
                                </w:tcPr>
                                <w:p w14:paraId="190BA539" w14:textId="77777777" w:rsidR="009532C9" w:rsidRDefault="009532C9"/>
                              </w:tc>
                              <w:tc>
                                <w:tcPr>
                                  <w:tcW w:w="196" w:type="dxa"/>
                                  <w:tcBorders>
                                    <w:left w:val="single" w:sz="8" w:space="0" w:color="7F7F7F"/>
                                    <w:bottom w:val="single" w:sz="8" w:space="0" w:color="FAFAFA"/>
                                  </w:tcBorders>
                                </w:tcPr>
                                <w:p w14:paraId="6ECE3985" w14:textId="77777777" w:rsidR="009532C9" w:rsidRDefault="009532C9"/>
                              </w:tc>
                              <w:tc>
                                <w:tcPr>
                                  <w:tcW w:w="326" w:type="dxa"/>
                                  <w:tcBorders>
                                    <w:bottom w:val="single" w:sz="8" w:space="0" w:color="FAFAFA"/>
                                  </w:tcBorders>
                                </w:tcPr>
                                <w:p w14:paraId="78819DE5" w14:textId="77777777" w:rsidR="009532C9" w:rsidRDefault="009532C9"/>
                              </w:tc>
                              <w:tc>
                                <w:tcPr>
                                  <w:tcW w:w="326" w:type="dxa"/>
                                  <w:tcBorders>
                                    <w:bottom w:val="single" w:sz="8" w:space="0" w:color="FAFAFA"/>
                                  </w:tcBorders>
                                </w:tcPr>
                                <w:p w14:paraId="1F9360B1" w14:textId="77777777" w:rsidR="009532C9" w:rsidRDefault="009532C9"/>
                              </w:tc>
                              <w:tc>
                                <w:tcPr>
                                  <w:tcW w:w="326" w:type="dxa"/>
                                  <w:tcBorders>
                                    <w:bottom w:val="single" w:sz="8" w:space="0" w:color="FAFAFA"/>
                                  </w:tcBorders>
                                </w:tcPr>
                                <w:p w14:paraId="73F11B92" w14:textId="77777777" w:rsidR="009532C9" w:rsidRDefault="009532C9"/>
                              </w:tc>
                              <w:tc>
                                <w:tcPr>
                                  <w:tcW w:w="326" w:type="dxa"/>
                                  <w:tcBorders>
                                    <w:bottom w:val="single" w:sz="8" w:space="0" w:color="FAFAFA"/>
                                  </w:tcBorders>
                                </w:tcPr>
                                <w:p w14:paraId="03BBB5DD" w14:textId="77777777" w:rsidR="009532C9" w:rsidRDefault="009532C9"/>
                              </w:tc>
                              <w:tc>
                                <w:tcPr>
                                  <w:tcW w:w="326" w:type="dxa"/>
                                  <w:tcBorders>
                                    <w:bottom w:val="single" w:sz="8" w:space="0" w:color="FAFAFA"/>
                                  </w:tcBorders>
                                </w:tcPr>
                                <w:p w14:paraId="533CA2A5" w14:textId="77777777" w:rsidR="009532C9" w:rsidRDefault="009532C9"/>
                              </w:tc>
                              <w:tc>
                                <w:tcPr>
                                  <w:tcW w:w="326" w:type="dxa"/>
                                  <w:tcBorders>
                                    <w:bottom w:val="single" w:sz="8" w:space="0" w:color="FAFAFA"/>
                                  </w:tcBorders>
                                </w:tcPr>
                                <w:p w14:paraId="58387918" w14:textId="77777777" w:rsidR="009532C9" w:rsidRDefault="009532C9"/>
                              </w:tc>
                              <w:tc>
                                <w:tcPr>
                                  <w:tcW w:w="196" w:type="dxa"/>
                                  <w:tcBorders>
                                    <w:bottom w:val="single" w:sz="8" w:space="0" w:color="FAFAFA"/>
                                    <w:right w:val="single" w:sz="8" w:space="0" w:color="7F7F7F"/>
                                  </w:tcBorders>
                                </w:tcPr>
                                <w:p w14:paraId="098A6FCE" w14:textId="77777777" w:rsidR="009532C9" w:rsidRDefault="009532C9"/>
                              </w:tc>
                              <w:tc>
                                <w:tcPr>
                                  <w:tcW w:w="115" w:type="dxa"/>
                                  <w:vMerge/>
                                  <w:tcBorders>
                                    <w:left w:val="single" w:sz="8" w:space="0" w:color="7F7F7F"/>
                                    <w:right w:val="single" w:sz="8" w:space="0" w:color="7F7F7F"/>
                                  </w:tcBorders>
                                </w:tcPr>
                                <w:p w14:paraId="1EEFDC66" w14:textId="77777777" w:rsidR="009532C9" w:rsidRDefault="009532C9"/>
                              </w:tc>
                              <w:tc>
                                <w:tcPr>
                                  <w:tcW w:w="195" w:type="dxa"/>
                                  <w:tcBorders>
                                    <w:left w:val="single" w:sz="8" w:space="0" w:color="7F7F7F"/>
                                    <w:bottom w:val="single" w:sz="8" w:space="0" w:color="FAFAFA"/>
                                  </w:tcBorders>
                                </w:tcPr>
                                <w:p w14:paraId="72E6EF1F" w14:textId="77777777" w:rsidR="009532C9" w:rsidRDefault="009532C9"/>
                              </w:tc>
                              <w:tc>
                                <w:tcPr>
                                  <w:tcW w:w="326" w:type="dxa"/>
                                  <w:tcBorders>
                                    <w:bottom w:val="single" w:sz="8" w:space="0" w:color="FAFAFA"/>
                                  </w:tcBorders>
                                </w:tcPr>
                                <w:p w14:paraId="20706FB3" w14:textId="77777777" w:rsidR="009532C9" w:rsidRDefault="009532C9"/>
                              </w:tc>
                              <w:tc>
                                <w:tcPr>
                                  <w:tcW w:w="326" w:type="dxa"/>
                                  <w:tcBorders>
                                    <w:bottom w:val="single" w:sz="8" w:space="0" w:color="FAFAFA"/>
                                  </w:tcBorders>
                                </w:tcPr>
                                <w:p w14:paraId="1479EE30" w14:textId="77777777" w:rsidR="009532C9" w:rsidRDefault="009532C9"/>
                              </w:tc>
                              <w:tc>
                                <w:tcPr>
                                  <w:tcW w:w="326" w:type="dxa"/>
                                  <w:tcBorders>
                                    <w:bottom w:val="single" w:sz="8" w:space="0" w:color="FAFAFA"/>
                                  </w:tcBorders>
                                </w:tcPr>
                                <w:p w14:paraId="24B357D8" w14:textId="77777777" w:rsidR="009532C9" w:rsidRDefault="009532C9"/>
                              </w:tc>
                              <w:tc>
                                <w:tcPr>
                                  <w:tcW w:w="326" w:type="dxa"/>
                                  <w:tcBorders>
                                    <w:bottom w:val="single" w:sz="8" w:space="0" w:color="FAFAFA"/>
                                  </w:tcBorders>
                                </w:tcPr>
                                <w:p w14:paraId="0F3DB9FC" w14:textId="77777777" w:rsidR="009532C9" w:rsidRDefault="009532C9"/>
                              </w:tc>
                              <w:tc>
                                <w:tcPr>
                                  <w:tcW w:w="326" w:type="dxa"/>
                                  <w:tcBorders>
                                    <w:bottom w:val="single" w:sz="8" w:space="0" w:color="FAFAFA"/>
                                  </w:tcBorders>
                                </w:tcPr>
                                <w:p w14:paraId="4E14BB15" w14:textId="77777777" w:rsidR="009532C9" w:rsidRDefault="009532C9"/>
                              </w:tc>
                              <w:tc>
                                <w:tcPr>
                                  <w:tcW w:w="326" w:type="dxa"/>
                                  <w:tcBorders>
                                    <w:bottom w:val="single" w:sz="8" w:space="0" w:color="FAFAFA"/>
                                  </w:tcBorders>
                                </w:tcPr>
                                <w:p w14:paraId="0C59F9DC" w14:textId="77777777" w:rsidR="009532C9" w:rsidRDefault="009532C9"/>
                              </w:tc>
                              <w:tc>
                                <w:tcPr>
                                  <w:tcW w:w="196" w:type="dxa"/>
                                  <w:tcBorders>
                                    <w:bottom w:val="single" w:sz="8" w:space="0" w:color="FAFAFA"/>
                                    <w:right w:val="single" w:sz="8" w:space="0" w:color="7F7F7F"/>
                                  </w:tcBorders>
                                </w:tcPr>
                                <w:p w14:paraId="72D32F9B" w14:textId="77777777" w:rsidR="009532C9" w:rsidRDefault="009532C9"/>
                              </w:tc>
                            </w:tr>
                            <w:tr w:rsidR="009532C9" w14:paraId="4B4A701F" w14:textId="77777777">
                              <w:trPr>
                                <w:trHeight w:hRule="exact" w:val="246"/>
                              </w:trPr>
                              <w:tc>
                                <w:tcPr>
                                  <w:tcW w:w="195" w:type="dxa"/>
                                  <w:tcBorders>
                                    <w:top w:val="single" w:sz="8" w:space="0" w:color="FAFAFA"/>
                                    <w:left w:val="single" w:sz="8" w:space="0" w:color="7F7F7F"/>
                                  </w:tcBorders>
                                </w:tcPr>
                                <w:p w14:paraId="787442D6" w14:textId="77777777" w:rsidR="009532C9" w:rsidRDefault="009532C9"/>
                              </w:tc>
                              <w:tc>
                                <w:tcPr>
                                  <w:tcW w:w="326" w:type="dxa"/>
                                  <w:tcBorders>
                                    <w:top w:val="single" w:sz="8" w:space="0" w:color="FAFAFA"/>
                                  </w:tcBorders>
                                </w:tcPr>
                                <w:p w14:paraId="1F3506A0" w14:textId="77777777" w:rsidR="009532C9" w:rsidRDefault="009532C9"/>
                              </w:tc>
                              <w:tc>
                                <w:tcPr>
                                  <w:tcW w:w="326" w:type="dxa"/>
                                  <w:tcBorders>
                                    <w:top w:val="single" w:sz="8" w:space="0" w:color="FAFAFA"/>
                                  </w:tcBorders>
                                </w:tcPr>
                                <w:p w14:paraId="504BFDC4" w14:textId="77777777" w:rsidR="009532C9" w:rsidRDefault="009532C9"/>
                              </w:tc>
                              <w:tc>
                                <w:tcPr>
                                  <w:tcW w:w="326" w:type="dxa"/>
                                  <w:tcBorders>
                                    <w:top w:val="single" w:sz="8" w:space="0" w:color="FAFAFA"/>
                                  </w:tcBorders>
                                </w:tcPr>
                                <w:p w14:paraId="0E5339A6" w14:textId="77777777" w:rsidR="009532C9" w:rsidRDefault="009532C9"/>
                              </w:tc>
                              <w:tc>
                                <w:tcPr>
                                  <w:tcW w:w="326" w:type="dxa"/>
                                  <w:tcBorders>
                                    <w:top w:val="single" w:sz="8" w:space="0" w:color="FAFAFA"/>
                                  </w:tcBorders>
                                </w:tcPr>
                                <w:p w14:paraId="29D748EF" w14:textId="77777777" w:rsidR="009532C9" w:rsidRDefault="009532C9"/>
                              </w:tc>
                              <w:tc>
                                <w:tcPr>
                                  <w:tcW w:w="326" w:type="dxa"/>
                                  <w:tcBorders>
                                    <w:top w:val="single" w:sz="8" w:space="0" w:color="FAFAFA"/>
                                  </w:tcBorders>
                                </w:tcPr>
                                <w:p w14:paraId="4315B212" w14:textId="77777777" w:rsidR="009532C9" w:rsidRDefault="009532C9"/>
                              </w:tc>
                              <w:tc>
                                <w:tcPr>
                                  <w:tcW w:w="326" w:type="dxa"/>
                                  <w:tcBorders>
                                    <w:top w:val="single" w:sz="8" w:space="0" w:color="FAFAFA"/>
                                  </w:tcBorders>
                                </w:tcPr>
                                <w:p w14:paraId="325D2DB0" w14:textId="77777777" w:rsidR="009532C9" w:rsidRDefault="009532C9"/>
                              </w:tc>
                              <w:tc>
                                <w:tcPr>
                                  <w:tcW w:w="196" w:type="dxa"/>
                                  <w:tcBorders>
                                    <w:top w:val="single" w:sz="8" w:space="0" w:color="FAFAFA"/>
                                    <w:right w:val="single" w:sz="8" w:space="0" w:color="7F7F7F"/>
                                  </w:tcBorders>
                                </w:tcPr>
                                <w:p w14:paraId="3BAE87EA" w14:textId="77777777" w:rsidR="009532C9" w:rsidRDefault="009532C9"/>
                              </w:tc>
                              <w:tc>
                                <w:tcPr>
                                  <w:tcW w:w="114" w:type="dxa"/>
                                  <w:vMerge/>
                                  <w:tcBorders>
                                    <w:left w:val="single" w:sz="8" w:space="0" w:color="7F7F7F"/>
                                    <w:right w:val="single" w:sz="8" w:space="0" w:color="7F7F7F"/>
                                  </w:tcBorders>
                                </w:tcPr>
                                <w:p w14:paraId="31A0E0B8" w14:textId="77777777" w:rsidR="009532C9" w:rsidRDefault="009532C9"/>
                              </w:tc>
                              <w:tc>
                                <w:tcPr>
                                  <w:tcW w:w="196" w:type="dxa"/>
                                  <w:tcBorders>
                                    <w:top w:val="single" w:sz="8" w:space="0" w:color="FAFAFA"/>
                                    <w:left w:val="single" w:sz="8" w:space="0" w:color="7F7F7F"/>
                                  </w:tcBorders>
                                </w:tcPr>
                                <w:p w14:paraId="03D9BBFA" w14:textId="77777777" w:rsidR="009532C9" w:rsidRDefault="009532C9"/>
                              </w:tc>
                              <w:tc>
                                <w:tcPr>
                                  <w:tcW w:w="326" w:type="dxa"/>
                                  <w:tcBorders>
                                    <w:top w:val="single" w:sz="8" w:space="0" w:color="FAFAFA"/>
                                  </w:tcBorders>
                                </w:tcPr>
                                <w:p w14:paraId="530D2416" w14:textId="77777777" w:rsidR="009532C9" w:rsidRDefault="009532C9"/>
                              </w:tc>
                              <w:tc>
                                <w:tcPr>
                                  <w:tcW w:w="326" w:type="dxa"/>
                                  <w:tcBorders>
                                    <w:top w:val="single" w:sz="8" w:space="0" w:color="FAFAFA"/>
                                  </w:tcBorders>
                                </w:tcPr>
                                <w:p w14:paraId="3A2E37A9" w14:textId="77777777" w:rsidR="009532C9" w:rsidRDefault="009532C9"/>
                              </w:tc>
                              <w:tc>
                                <w:tcPr>
                                  <w:tcW w:w="326" w:type="dxa"/>
                                  <w:tcBorders>
                                    <w:top w:val="single" w:sz="8" w:space="0" w:color="FAFAFA"/>
                                  </w:tcBorders>
                                </w:tcPr>
                                <w:p w14:paraId="1A1A15CE" w14:textId="77777777" w:rsidR="009532C9" w:rsidRDefault="009532C9"/>
                              </w:tc>
                              <w:tc>
                                <w:tcPr>
                                  <w:tcW w:w="326" w:type="dxa"/>
                                  <w:tcBorders>
                                    <w:top w:val="single" w:sz="8" w:space="0" w:color="FAFAFA"/>
                                  </w:tcBorders>
                                </w:tcPr>
                                <w:p w14:paraId="75C33748" w14:textId="77777777" w:rsidR="009532C9" w:rsidRDefault="009532C9"/>
                              </w:tc>
                              <w:tc>
                                <w:tcPr>
                                  <w:tcW w:w="326" w:type="dxa"/>
                                  <w:tcBorders>
                                    <w:top w:val="single" w:sz="8" w:space="0" w:color="FAFAFA"/>
                                  </w:tcBorders>
                                </w:tcPr>
                                <w:p w14:paraId="5D2CAEE1" w14:textId="77777777" w:rsidR="009532C9" w:rsidRDefault="009532C9"/>
                              </w:tc>
                              <w:tc>
                                <w:tcPr>
                                  <w:tcW w:w="326" w:type="dxa"/>
                                  <w:tcBorders>
                                    <w:top w:val="single" w:sz="8" w:space="0" w:color="FAFAFA"/>
                                  </w:tcBorders>
                                </w:tcPr>
                                <w:p w14:paraId="163DD2F8" w14:textId="77777777" w:rsidR="009532C9" w:rsidRDefault="009532C9"/>
                              </w:tc>
                              <w:tc>
                                <w:tcPr>
                                  <w:tcW w:w="196" w:type="dxa"/>
                                  <w:tcBorders>
                                    <w:top w:val="single" w:sz="8" w:space="0" w:color="FAFAFA"/>
                                    <w:right w:val="single" w:sz="8" w:space="0" w:color="7F7F7F"/>
                                  </w:tcBorders>
                                </w:tcPr>
                                <w:p w14:paraId="5CD336C7" w14:textId="77777777" w:rsidR="009532C9" w:rsidRDefault="009532C9"/>
                              </w:tc>
                              <w:tc>
                                <w:tcPr>
                                  <w:tcW w:w="115" w:type="dxa"/>
                                  <w:vMerge/>
                                  <w:tcBorders>
                                    <w:left w:val="single" w:sz="8" w:space="0" w:color="7F7F7F"/>
                                    <w:right w:val="single" w:sz="8" w:space="0" w:color="7F7F7F"/>
                                  </w:tcBorders>
                                </w:tcPr>
                                <w:p w14:paraId="2DE96376" w14:textId="77777777" w:rsidR="009532C9" w:rsidRDefault="009532C9"/>
                              </w:tc>
                              <w:tc>
                                <w:tcPr>
                                  <w:tcW w:w="195" w:type="dxa"/>
                                  <w:tcBorders>
                                    <w:top w:val="single" w:sz="8" w:space="0" w:color="FAFAFA"/>
                                    <w:left w:val="single" w:sz="8" w:space="0" w:color="7F7F7F"/>
                                  </w:tcBorders>
                                </w:tcPr>
                                <w:p w14:paraId="6D99604F" w14:textId="77777777" w:rsidR="009532C9" w:rsidRDefault="009532C9"/>
                              </w:tc>
                              <w:tc>
                                <w:tcPr>
                                  <w:tcW w:w="326" w:type="dxa"/>
                                  <w:tcBorders>
                                    <w:top w:val="single" w:sz="8" w:space="0" w:color="FAFAFA"/>
                                  </w:tcBorders>
                                </w:tcPr>
                                <w:p w14:paraId="3010AA9D" w14:textId="77777777" w:rsidR="009532C9" w:rsidRDefault="009532C9"/>
                              </w:tc>
                              <w:tc>
                                <w:tcPr>
                                  <w:tcW w:w="326" w:type="dxa"/>
                                  <w:tcBorders>
                                    <w:top w:val="single" w:sz="8" w:space="0" w:color="FAFAFA"/>
                                  </w:tcBorders>
                                </w:tcPr>
                                <w:p w14:paraId="0A6E22E1" w14:textId="77777777" w:rsidR="009532C9" w:rsidRDefault="009532C9"/>
                              </w:tc>
                              <w:tc>
                                <w:tcPr>
                                  <w:tcW w:w="326" w:type="dxa"/>
                                  <w:tcBorders>
                                    <w:top w:val="single" w:sz="8" w:space="0" w:color="FAFAFA"/>
                                  </w:tcBorders>
                                </w:tcPr>
                                <w:p w14:paraId="3E3CBD0C" w14:textId="77777777" w:rsidR="009532C9" w:rsidRDefault="009532C9"/>
                              </w:tc>
                              <w:tc>
                                <w:tcPr>
                                  <w:tcW w:w="326" w:type="dxa"/>
                                  <w:tcBorders>
                                    <w:top w:val="single" w:sz="8" w:space="0" w:color="FAFAFA"/>
                                  </w:tcBorders>
                                </w:tcPr>
                                <w:p w14:paraId="3B2D4EC0" w14:textId="77777777" w:rsidR="009532C9" w:rsidRDefault="009532C9"/>
                              </w:tc>
                              <w:tc>
                                <w:tcPr>
                                  <w:tcW w:w="326" w:type="dxa"/>
                                  <w:tcBorders>
                                    <w:top w:val="single" w:sz="8" w:space="0" w:color="FAFAFA"/>
                                  </w:tcBorders>
                                </w:tcPr>
                                <w:p w14:paraId="5432E9F9" w14:textId="77777777" w:rsidR="009532C9" w:rsidRDefault="009532C9"/>
                              </w:tc>
                              <w:tc>
                                <w:tcPr>
                                  <w:tcW w:w="326" w:type="dxa"/>
                                  <w:tcBorders>
                                    <w:top w:val="single" w:sz="8" w:space="0" w:color="FAFAFA"/>
                                  </w:tcBorders>
                                </w:tcPr>
                                <w:p w14:paraId="4046E793" w14:textId="77777777" w:rsidR="009532C9" w:rsidRDefault="009532C9"/>
                              </w:tc>
                              <w:tc>
                                <w:tcPr>
                                  <w:tcW w:w="196" w:type="dxa"/>
                                  <w:tcBorders>
                                    <w:top w:val="single" w:sz="8" w:space="0" w:color="FAFAFA"/>
                                    <w:right w:val="single" w:sz="8" w:space="0" w:color="7F7F7F"/>
                                  </w:tcBorders>
                                </w:tcPr>
                                <w:p w14:paraId="7B2EBE60" w14:textId="77777777" w:rsidR="009532C9" w:rsidRDefault="009532C9"/>
                              </w:tc>
                            </w:tr>
                            <w:tr w:rsidR="009532C9" w14:paraId="4540B8CA" w14:textId="77777777">
                              <w:trPr>
                                <w:trHeight w:hRule="exact" w:val="245"/>
                              </w:trPr>
                              <w:tc>
                                <w:tcPr>
                                  <w:tcW w:w="195" w:type="dxa"/>
                                  <w:tcBorders>
                                    <w:left w:val="single" w:sz="8" w:space="0" w:color="7F7F7F"/>
                                    <w:bottom w:val="single" w:sz="8" w:space="0" w:color="FAFAFA"/>
                                  </w:tcBorders>
                                </w:tcPr>
                                <w:p w14:paraId="01BC29DC" w14:textId="77777777" w:rsidR="009532C9" w:rsidRDefault="009532C9"/>
                              </w:tc>
                              <w:tc>
                                <w:tcPr>
                                  <w:tcW w:w="326" w:type="dxa"/>
                                  <w:tcBorders>
                                    <w:bottom w:val="single" w:sz="8" w:space="0" w:color="FAFAFA"/>
                                  </w:tcBorders>
                                </w:tcPr>
                                <w:p w14:paraId="2A9E932C" w14:textId="77777777" w:rsidR="009532C9" w:rsidRDefault="009532C9"/>
                              </w:tc>
                              <w:tc>
                                <w:tcPr>
                                  <w:tcW w:w="326" w:type="dxa"/>
                                  <w:tcBorders>
                                    <w:bottom w:val="single" w:sz="8" w:space="0" w:color="FAFAFA"/>
                                  </w:tcBorders>
                                </w:tcPr>
                                <w:p w14:paraId="2080C5F2" w14:textId="77777777" w:rsidR="009532C9" w:rsidRDefault="009532C9"/>
                              </w:tc>
                              <w:tc>
                                <w:tcPr>
                                  <w:tcW w:w="326" w:type="dxa"/>
                                  <w:tcBorders>
                                    <w:bottom w:val="single" w:sz="8" w:space="0" w:color="FAFAFA"/>
                                  </w:tcBorders>
                                </w:tcPr>
                                <w:p w14:paraId="07369FEC" w14:textId="77777777" w:rsidR="009532C9" w:rsidRDefault="009532C9"/>
                              </w:tc>
                              <w:tc>
                                <w:tcPr>
                                  <w:tcW w:w="326" w:type="dxa"/>
                                  <w:tcBorders>
                                    <w:bottom w:val="single" w:sz="8" w:space="0" w:color="FAFAFA"/>
                                  </w:tcBorders>
                                </w:tcPr>
                                <w:p w14:paraId="55A1CD64" w14:textId="77777777" w:rsidR="009532C9" w:rsidRDefault="009532C9"/>
                              </w:tc>
                              <w:tc>
                                <w:tcPr>
                                  <w:tcW w:w="326" w:type="dxa"/>
                                  <w:tcBorders>
                                    <w:bottom w:val="single" w:sz="8" w:space="0" w:color="FAFAFA"/>
                                  </w:tcBorders>
                                </w:tcPr>
                                <w:p w14:paraId="3B51590F" w14:textId="77777777" w:rsidR="009532C9" w:rsidRDefault="009532C9"/>
                              </w:tc>
                              <w:tc>
                                <w:tcPr>
                                  <w:tcW w:w="326" w:type="dxa"/>
                                  <w:tcBorders>
                                    <w:bottom w:val="single" w:sz="8" w:space="0" w:color="FAFAFA"/>
                                  </w:tcBorders>
                                </w:tcPr>
                                <w:p w14:paraId="3AD26539" w14:textId="77777777" w:rsidR="009532C9" w:rsidRDefault="009532C9"/>
                              </w:tc>
                              <w:tc>
                                <w:tcPr>
                                  <w:tcW w:w="196" w:type="dxa"/>
                                  <w:tcBorders>
                                    <w:bottom w:val="single" w:sz="8" w:space="0" w:color="FAFAFA"/>
                                    <w:right w:val="single" w:sz="8" w:space="0" w:color="7F7F7F"/>
                                  </w:tcBorders>
                                </w:tcPr>
                                <w:p w14:paraId="34820E34" w14:textId="77777777" w:rsidR="009532C9" w:rsidRDefault="009532C9"/>
                              </w:tc>
                              <w:tc>
                                <w:tcPr>
                                  <w:tcW w:w="114" w:type="dxa"/>
                                  <w:vMerge/>
                                  <w:tcBorders>
                                    <w:left w:val="single" w:sz="8" w:space="0" w:color="7F7F7F"/>
                                    <w:right w:val="single" w:sz="8" w:space="0" w:color="7F7F7F"/>
                                  </w:tcBorders>
                                </w:tcPr>
                                <w:p w14:paraId="7C67BA34" w14:textId="77777777" w:rsidR="009532C9" w:rsidRDefault="009532C9"/>
                              </w:tc>
                              <w:tc>
                                <w:tcPr>
                                  <w:tcW w:w="196" w:type="dxa"/>
                                  <w:tcBorders>
                                    <w:left w:val="single" w:sz="8" w:space="0" w:color="7F7F7F"/>
                                    <w:bottom w:val="single" w:sz="8" w:space="0" w:color="FAFAFA"/>
                                  </w:tcBorders>
                                </w:tcPr>
                                <w:p w14:paraId="325F4A83" w14:textId="77777777" w:rsidR="009532C9" w:rsidRDefault="009532C9"/>
                              </w:tc>
                              <w:tc>
                                <w:tcPr>
                                  <w:tcW w:w="326" w:type="dxa"/>
                                  <w:tcBorders>
                                    <w:bottom w:val="single" w:sz="8" w:space="0" w:color="FAFAFA"/>
                                  </w:tcBorders>
                                </w:tcPr>
                                <w:p w14:paraId="0CBA538B" w14:textId="77777777" w:rsidR="009532C9" w:rsidRDefault="009532C9"/>
                              </w:tc>
                              <w:tc>
                                <w:tcPr>
                                  <w:tcW w:w="326" w:type="dxa"/>
                                  <w:tcBorders>
                                    <w:bottom w:val="single" w:sz="8" w:space="0" w:color="FAFAFA"/>
                                  </w:tcBorders>
                                </w:tcPr>
                                <w:p w14:paraId="6323A7B4" w14:textId="77777777" w:rsidR="009532C9" w:rsidRDefault="009532C9"/>
                              </w:tc>
                              <w:tc>
                                <w:tcPr>
                                  <w:tcW w:w="326" w:type="dxa"/>
                                  <w:tcBorders>
                                    <w:bottom w:val="single" w:sz="8" w:space="0" w:color="FAFAFA"/>
                                  </w:tcBorders>
                                </w:tcPr>
                                <w:p w14:paraId="69E584AC" w14:textId="77777777" w:rsidR="009532C9" w:rsidRDefault="009532C9"/>
                              </w:tc>
                              <w:tc>
                                <w:tcPr>
                                  <w:tcW w:w="326" w:type="dxa"/>
                                  <w:tcBorders>
                                    <w:bottom w:val="single" w:sz="8" w:space="0" w:color="FAFAFA"/>
                                  </w:tcBorders>
                                </w:tcPr>
                                <w:p w14:paraId="251FA3FC" w14:textId="77777777" w:rsidR="009532C9" w:rsidRDefault="009532C9"/>
                              </w:tc>
                              <w:tc>
                                <w:tcPr>
                                  <w:tcW w:w="326" w:type="dxa"/>
                                  <w:tcBorders>
                                    <w:bottom w:val="single" w:sz="8" w:space="0" w:color="FAFAFA"/>
                                  </w:tcBorders>
                                </w:tcPr>
                                <w:p w14:paraId="49E2CACB" w14:textId="77777777" w:rsidR="009532C9" w:rsidRDefault="009532C9"/>
                              </w:tc>
                              <w:tc>
                                <w:tcPr>
                                  <w:tcW w:w="326" w:type="dxa"/>
                                  <w:tcBorders>
                                    <w:bottom w:val="single" w:sz="8" w:space="0" w:color="FAFAFA"/>
                                  </w:tcBorders>
                                </w:tcPr>
                                <w:p w14:paraId="1C8ABC31" w14:textId="77777777" w:rsidR="009532C9" w:rsidRDefault="009532C9"/>
                              </w:tc>
                              <w:tc>
                                <w:tcPr>
                                  <w:tcW w:w="196" w:type="dxa"/>
                                  <w:tcBorders>
                                    <w:bottom w:val="single" w:sz="8" w:space="0" w:color="FAFAFA"/>
                                    <w:right w:val="single" w:sz="8" w:space="0" w:color="7F7F7F"/>
                                  </w:tcBorders>
                                </w:tcPr>
                                <w:p w14:paraId="1162739A" w14:textId="77777777" w:rsidR="009532C9" w:rsidRDefault="009532C9"/>
                              </w:tc>
                              <w:tc>
                                <w:tcPr>
                                  <w:tcW w:w="115" w:type="dxa"/>
                                  <w:vMerge/>
                                  <w:tcBorders>
                                    <w:left w:val="single" w:sz="8" w:space="0" w:color="7F7F7F"/>
                                    <w:right w:val="single" w:sz="8" w:space="0" w:color="7F7F7F"/>
                                  </w:tcBorders>
                                </w:tcPr>
                                <w:p w14:paraId="08F99F95" w14:textId="77777777" w:rsidR="009532C9" w:rsidRDefault="009532C9"/>
                              </w:tc>
                              <w:tc>
                                <w:tcPr>
                                  <w:tcW w:w="195" w:type="dxa"/>
                                  <w:tcBorders>
                                    <w:left w:val="single" w:sz="8" w:space="0" w:color="7F7F7F"/>
                                    <w:bottom w:val="single" w:sz="8" w:space="0" w:color="FAFAFA"/>
                                  </w:tcBorders>
                                </w:tcPr>
                                <w:p w14:paraId="6B6BD94A" w14:textId="77777777" w:rsidR="009532C9" w:rsidRDefault="009532C9"/>
                              </w:tc>
                              <w:tc>
                                <w:tcPr>
                                  <w:tcW w:w="326" w:type="dxa"/>
                                  <w:tcBorders>
                                    <w:bottom w:val="single" w:sz="8" w:space="0" w:color="FAFAFA"/>
                                  </w:tcBorders>
                                </w:tcPr>
                                <w:p w14:paraId="237BD4A2" w14:textId="77777777" w:rsidR="009532C9" w:rsidRDefault="009532C9"/>
                              </w:tc>
                              <w:tc>
                                <w:tcPr>
                                  <w:tcW w:w="326" w:type="dxa"/>
                                  <w:tcBorders>
                                    <w:bottom w:val="single" w:sz="8" w:space="0" w:color="FAFAFA"/>
                                  </w:tcBorders>
                                </w:tcPr>
                                <w:p w14:paraId="6099224B" w14:textId="77777777" w:rsidR="009532C9" w:rsidRDefault="009532C9"/>
                              </w:tc>
                              <w:tc>
                                <w:tcPr>
                                  <w:tcW w:w="326" w:type="dxa"/>
                                  <w:tcBorders>
                                    <w:bottom w:val="single" w:sz="8" w:space="0" w:color="FAFAFA"/>
                                  </w:tcBorders>
                                </w:tcPr>
                                <w:p w14:paraId="6DC5701C" w14:textId="77777777" w:rsidR="009532C9" w:rsidRDefault="009532C9"/>
                              </w:tc>
                              <w:tc>
                                <w:tcPr>
                                  <w:tcW w:w="326" w:type="dxa"/>
                                  <w:tcBorders>
                                    <w:bottom w:val="single" w:sz="8" w:space="0" w:color="FAFAFA"/>
                                  </w:tcBorders>
                                </w:tcPr>
                                <w:p w14:paraId="4A6ACC58" w14:textId="77777777" w:rsidR="009532C9" w:rsidRDefault="009532C9"/>
                              </w:tc>
                              <w:tc>
                                <w:tcPr>
                                  <w:tcW w:w="326" w:type="dxa"/>
                                  <w:tcBorders>
                                    <w:bottom w:val="single" w:sz="8" w:space="0" w:color="FAFAFA"/>
                                  </w:tcBorders>
                                </w:tcPr>
                                <w:p w14:paraId="7E2E34A4" w14:textId="77777777" w:rsidR="009532C9" w:rsidRDefault="009532C9"/>
                              </w:tc>
                              <w:tc>
                                <w:tcPr>
                                  <w:tcW w:w="326" w:type="dxa"/>
                                  <w:tcBorders>
                                    <w:bottom w:val="single" w:sz="8" w:space="0" w:color="FAFAFA"/>
                                  </w:tcBorders>
                                </w:tcPr>
                                <w:p w14:paraId="4DA66E44" w14:textId="77777777" w:rsidR="009532C9" w:rsidRDefault="009532C9"/>
                              </w:tc>
                              <w:tc>
                                <w:tcPr>
                                  <w:tcW w:w="196" w:type="dxa"/>
                                  <w:tcBorders>
                                    <w:bottom w:val="single" w:sz="8" w:space="0" w:color="FAFAFA"/>
                                    <w:right w:val="single" w:sz="8" w:space="0" w:color="7F7F7F"/>
                                  </w:tcBorders>
                                </w:tcPr>
                                <w:p w14:paraId="04E0F5C2" w14:textId="77777777" w:rsidR="009532C9" w:rsidRDefault="009532C9"/>
                              </w:tc>
                            </w:tr>
                            <w:tr w:rsidR="009532C9" w14:paraId="59A09193" w14:textId="77777777">
                              <w:trPr>
                                <w:trHeight w:hRule="exact" w:val="246"/>
                              </w:trPr>
                              <w:tc>
                                <w:tcPr>
                                  <w:tcW w:w="195" w:type="dxa"/>
                                  <w:tcBorders>
                                    <w:top w:val="single" w:sz="8" w:space="0" w:color="FAFAFA"/>
                                    <w:left w:val="single" w:sz="8" w:space="0" w:color="7F7F7F"/>
                                  </w:tcBorders>
                                </w:tcPr>
                                <w:p w14:paraId="5EFE08C1" w14:textId="77777777" w:rsidR="009532C9" w:rsidRDefault="009532C9"/>
                              </w:tc>
                              <w:tc>
                                <w:tcPr>
                                  <w:tcW w:w="326" w:type="dxa"/>
                                  <w:tcBorders>
                                    <w:top w:val="single" w:sz="8" w:space="0" w:color="FAFAFA"/>
                                  </w:tcBorders>
                                </w:tcPr>
                                <w:p w14:paraId="52A2B91E" w14:textId="77777777" w:rsidR="009532C9" w:rsidRDefault="009532C9"/>
                              </w:tc>
                              <w:tc>
                                <w:tcPr>
                                  <w:tcW w:w="326" w:type="dxa"/>
                                  <w:tcBorders>
                                    <w:top w:val="single" w:sz="8" w:space="0" w:color="FAFAFA"/>
                                  </w:tcBorders>
                                </w:tcPr>
                                <w:p w14:paraId="47A4880B" w14:textId="77777777" w:rsidR="009532C9" w:rsidRDefault="009532C9"/>
                              </w:tc>
                              <w:tc>
                                <w:tcPr>
                                  <w:tcW w:w="326" w:type="dxa"/>
                                  <w:tcBorders>
                                    <w:top w:val="single" w:sz="8" w:space="0" w:color="FAFAFA"/>
                                  </w:tcBorders>
                                </w:tcPr>
                                <w:p w14:paraId="0E03E72A" w14:textId="77777777" w:rsidR="009532C9" w:rsidRDefault="009532C9"/>
                              </w:tc>
                              <w:tc>
                                <w:tcPr>
                                  <w:tcW w:w="326" w:type="dxa"/>
                                  <w:tcBorders>
                                    <w:top w:val="single" w:sz="8" w:space="0" w:color="FAFAFA"/>
                                  </w:tcBorders>
                                </w:tcPr>
                                <w:p w14:paraId="46C7EF94" w14:textId="77777777" w:rsidR="009532C9" w:rsidRDefault="009532C9"/>
                              </w:tc>
                              <w:tc>
                                <w:tcPr>
                                  <w:tcW w:w="326" w:type="dxa"/>
                                  <w:tcBorders>
                                    <w:top w:val="single" w:sz="8" w:space="0" w:color="FAFAFA"/>
                                  </w:tcBorders>
                                </w:tcPr>
                                <w:p w14:paraId="7F3ED8E1" w14:textId="77777777" w:rsidR="009532C9" w:rsidRDefault="009532C9"/>
                              </w:tc>
                              <w:tc>
                                <w:tcPr>
                                  <w:tcW w:w="326" w:type="dxa"/>
                                  <w:tcBorders>
                                    <w:top w:val="single" w:sz="8" w:space="0" w:color="FAFAFA"/>
                                  </w:tcBorders>
                                </w:tcPr>
                                <w:p w14:paraId="291320F5" w14:textId="77777777" w:rsidR="009532C9" w:rsidRDefault="009532C9"/>
                              </w:tc>
                              <w:tc>
                                <w:tcPr>
                                  <w:tcW w:w="196" w:type="dxa"/>
                                  <w:tcBorders>
                                    <w:top w:val="single" w:sz="8" w:space="0" w:color="FAFAFA"/>
                                    <w:right w:val="single" w:sz="8" w:space="0" w:color="7F7F7F"/>
                                  </w:tcBorders>
                                </w:tcPr>
                                <w:p w14:paraId="5DE41C29" w14:textId="77777777" w:rsidR="009532C9" w:rsidRDefault="009532C9"/>
                              </w:tc>
                              <w:tc>
                                <w:tcPr>
                                  <w:tcW w:w="114" w:type="dxa"/>
                                  <w:vMerge/>
                                  <w:tcBorders>
                                    <w:left w:val="single" w:sz="8" w:space="0" w:color="7F7F7F"/>
                                    <w:right w:val="single" w:sz="8" w:space="0" w:color="7F7F7F"/>
                                  </w:tcBorders>
                                </w:tcPr>
                                <w:p w14:paraId="131943D6" w14:textId="77777777" w:rsidR="009532C9" w:rsidRDefault="009532C9"/>
                              </w:tc>
                              <w:tc>
                                <w:tcPr>
                                  <w:tcW w:w="196" w:type="dxa"/>
                                  <w:tcBorders>
                                    <w:top w:val="single" w:sz="8" w:space="0" w:color="FAFAFA"/>
                                    <w:left w:val="single" w:sz="8" w:space="0" w:color="7F7F7F"/>
                                  </w:tcBorders>
                                </w:tcPr>
                                <w:p w14:paraId="4B4C34A5" w14:textId="77777777" w:rsidR="009532C9" w:rsidRDefault="009532C9"/>
                              </w:tc>
                              <w:tc>
                                <w:tcPr>
                                  <w:tcW w:w="326" w:type="dxa"/>
                                  <w:tcBorders>
                                    <w:top w:val="single" w:sz="8" w:space="0" w:color="FAFAFA"/>
                                  </w:tcBorders>
                                </w:tcPr>
                                <w:p w14:paraId="458C77DB" w14:textId="77777777" w:rsidR="009532C9" w:rsidRDefault="009532C9"/>
                              </w:tc>
                              <w:tc>
                                <w:tcPr>
                                  <w:tcW w:w="326" w:type="dxa"/>
                                  <w:tcBorders>
                                    <w:top w:val="single" w:sz="8" w:space="0" w:color="FAFAFA"/>
                                  </w:tcBorders>
                                </w:tcPr>
                                <w:p w14:paraId="38DEE533" w14:textId="77777777" w:rsidR="009532C9" w:rsidRDefault="009532C9"/>
                              </w:tc>
                              <w:tc>
                                <w:tcPr>
                                  <w:tcW w:w="326" w:type="dxa"/>
                                  <w:tcBorders>
                                    <w:top w:val="single" w:sz="8" w:space="0" w:color="FAFAFA"/>
                                  </w:tcBorders>
                                </w:tcPr>
                                <w:p w14:paraId="5A0BAACB" w14:textId="77777777" w:rsidR="009532C9" w:rsidRDefault="009532C9"/>
                              </w:tc>
                              <w:tc>
                                <w:tcPr>
                                  <w:tcW w:w="326" w:type="dxa"/>
                                  <w:tcBorders>
                                    <w:top w:val="single" w:sz="8" w:space="0" w:color="FAFAFA"/>
                                  </w:tcBorders>
                                </w:tcPr>
                                <w:p w14:paraId="0CA422B6" w14:textId="77777777" w:rsidR="009532C9" w:rsidRDefault="009532C9"/>
                              </w:tc>
                              <w:tc>
                                <w:tcPr>
                                  <w:tcW w:w="326" w:type="dxa"/>
                                  <w:tcBorders>
                                    <w:top w:val="single" w:sz="8" w:space="0" w:color="FAFAFA"/>
                                  </w:tcBorders>
                                </w:tcPr>
                                <w:p w14:paraId="0FD4685A" w14:textId="77777777" w:rsidR="009532C9" w:rsidRDefault="009532C9"/>
                              </w:tc>
                              <w:tc>
                                <w:tcPr>
                                  <w:tcW w:w="326" w:type="dxa"/>
                                  <w:tcBorders>
                                    <w:top w:val="single" w:sz="8" w:space="0" w:color="FAFAFA"/>
                                  </w:tcBorders>
                                </w:tcPr>
                                <w:p w14:paraId="62B3FC11" w14:textId="77777777" w:rsidR="009532C9" w:rsidRDefault="009532C9"/>
                              </w:tc>
                              <w:tc>
                                <w:tcPr>
                                  <w:tcW w:w="196" w:type="dxa"/>
                                  <w:tcBorders>
                                    <w:top w:val="single" w:sz="8" w:space="0" w:color="FAFAFA"/>
                                    <w:right w:val="single" w:sz="8" w:space="0" w:color="7F7F7F"/>
                                  </w:tcBorders>
                                </w:tcPr>
                                <w:p w14:paraId="2DD9FAEF" w14:textId="77777777" w:rsidR="009532C9" w:rsidRDefault="009532C9"/>
                              </w:tc>
                              <w:tc>
                                <w:tcPr>
                                  <w:tcW w:w="115" w:type="dxa"/>
                                  <w:vMerge/>
                                  <w:tcBorders>
                                    <w:left w:val="single" w:sz="8" w:space="0" w:color="7F7F7F"/>
                                    <w:right w:val="single" w:sz="8" w:space="0" w:color="7F7F7F"/>
                                  </w:tcBorders>
                                </w:tcPr>
                                <w:p w14:paraId="1E7C65BD" w14:textId="77777777" w:rsidR="009532C9" w:rsidRDefault="009532C9"/>
                              </w:tc>
                              <w:tc>
                                <w:tcPr>
                                  <w:tcW w:w="195" w:type="dxa"/>
                                  <w:tcBorders>
                                    <w:top w:val="single" w:sz="8" w:space="0" w:color="FAFAFA"/>
                                    <w:left w:val="single" w:sz="8" w:space="0" w:color="7F7F7F"/>
                                  </w:tcBorders>
                                </w:tcPr>
                                <w:p w14:paraId="2557BF01" w14:textId="77777777" w:rsidR="009532C9" w:rsidRDefault="009532C9"/>
                              </w:tc>
                              <w:tc>
                                <w:tcPr>
                                  <w:tcW w:w="326" w:type="dxa"/>
                                  <w:tcBorders>
                                    <w:top w:val="single" w:sz="8" w:space="0" w:color="FAFAFA"/>
                                  </w:tcBorders>
                                </w:tcPr>
                                <w:p w14:paraId="32475DCF" w14:textId="77777777" w:rsidR="009532C9" w:rsidRDefault="009532C9"/>
                              </w:tc>
                              <w:tc>
                                <w:tcPr>
                                  <w:tcW w:w="326" w:type="dxa"/>
                                  <w:tcBorders>
                                    <w:top w:val="single" w:sz="8" w:space="0" w:color="FAFAFA"/>
                                  </w:tcBorders>
                                </w:tcPr>
                                <w:p w14:paraId="76E69CDF" w14:textId="77777777" w:rsidR="009532C9" w:rsidRDefault="009532C9"/>
                              </w:tc>
                              <w:tc>
                                <w:tcPr>
                                  <w:tcW w:w="326" w:type="dxa"/>
                                  <w:tcBorders>
                                    <w:top w:val="single" w:sz="8" w:space="0" w:color="FAFAFA"/>
                                  </w:tcBorders>
                                </w:tcPr>
                                <w:p w14:paraId="081D0C94" w14:textId="77777777" w:rsidR="009532C9" w:rsidRDefault="009532C9"/>
                              </w:tc>
                              <w:tc>
                                <w:tcPr>
                                  <w:tcW w:w="326" w:type="dxa"/>
                                  <w:tcBorders>
                                    <w:top w:val="single" w:sz="8" w:space="0" w:color="FAFAFA"/>
                                  </w:tcBorders>
                                </w:tcPr>
                                <w:p w14:paraId="5D783D17" w14:textId="77777777" w:rsidR="009532C9" w:rsidRDefault="009532C9"/>
                              </w:tc>
                              <w:tc>
                                <w:tcPr>
                                  <w:tcW w:w="326" w:type="dxa"/>
                                  <w:tcBorders>
                                    <w:top w:val="single" w:sz="8" w:space="0" w:color="FAFAFA"/>
                                  </w:tcBorders>
                                </w:tcPr>
                                <w:p w14:paraId="68CC8574" w14:textId="77777777" w:rsidR="009532C9" w:rsidRDefault="009532C9"/>
                              </w:tc>
                              <w:tc>
                                <w:tcPr>
                                  <w:tcW w:w="326" w:type="dxa"/>
                                  <w:tcBorders>
                                    <w:top w:val="single" w:sz="8" w:space="0" w:color="FAFAFA"/>
                                  </w:tcBorders>
                                </w:tcPr>
                                <w:p w14:paraId="092894C7" w14:textId="77777777" w:rsidR="009532C9" w:rsidRDefault="009532C9"/>
                              </w:tc>
                              <w:tc>
                                <w:tcPr>
                                  <w:tcW w:w="196" w:type="dxa"/>
                                  <w:tcBorders>
                                    <w:top w:val="single" w:sz="8" w:space="0" w:color="FAFAFA"/>
                                    <w:right w:val="single" w:sz="8" w:space="0" w:color="7F7F7F"/>
                                  </w:tcBorders>
                                </w:tcPr>
                                <w:p w14:paraId="74E03D67" w14:textId="77777777" w:rsidR="009532C9" w:rsidRDefault="009532C9"/>
                              </w:tc>
                            </w:tr>
                            <w:tr w:rsidR="009532C9" w14:paraId="07768639" w14:textId="77777777">
                              <w:trPr>
                                <w:trHeight w:hRule="exact" w:val="98"/>
                              </w:trPr>
                              <w:tc>
                                <w:tcPr>
                                  <w:tcW w:w="195" w:type="dxa"/>
                                  <w:tcBorders>
                                    <w:left w:val="single" w:sz="8" w:space="0" w:color="7F7F7F"/>
                                    <w:bottom w:val="single" w:sz="8" w:space="0" w:color="7F7F7F"/>
                                  </w:tcBorders>
                                </w:tcPr>
                                <w:p w14:paraId="7FFDA9A9" w14:textId="77777777" w:rsidR="009532C9" w:rsidRDefault="009532C9"/>
                              </w:tc>
                              <w:tc>
                                <w:tcPr>
                                  <w:tcW w:w="326" w:type="dxa"/>
                                  <w:tcBorders>
                                    <w:bottom w:val="single" w:sz="8" w:space="0" w:color="7F7F7F"/>
                                  </w:tcBorders>
                                </w:tcPr>
                                <w:p w14:paraId="4162C2DD" w14:textId="77777777" w:rsidR="009532C9" w:rsidRDefault="009532C9"/>
                              </w:tc>
                              <w:tc>
                                <w:tcPr>
                                  <w:tcW w:w="326" w:type="dxa"/>
                                  <w:tcBorders>
                                    <w:bottom w:val="single" w:sz="8" w:space="0" w:color="7F7F7F"/>
                                  </w:tcBorders>
                                </w:tcPr>
                                <w:p w14:paraId="04DA658A" w14:textId="77777777" w:rsidR="009532C9" w:rsidRDefault="009532C9"/>
                              </w:tc>
                              <w:tc>
                                <w:tcPr>
                                  <w:tcW w:w="326" w:type="dxa"/>
                                  <w:tcBorders>
                                    <w:bottom w:val="single" w:sz="8" w:space="0" w:color="7F7F7F"/>
                                  </w:tcBorders>
                                </w:tcPr>
                                <w:p w14:paraId="49761D06" w14:textId="77777777" w:rsidR="009532C9" w:rsidRDefault="009532C9"/>
                              </w:tc>
                              <w:tc>
                                <w:tcPr>
                                  <w:tcW w:w="326" w:type="dxa"/>
                                  <w:tcBorders>
                                    <w:bottom w:val="single" w:sz="8" w:space="0" w:color="7F7F7F"/>
                                  </w:tcBorders>
                                </w:tcPr>
                                <w:p w14:paraId="53444A5E" w14:textId="77777777" w:rsidR="009532C9" w:rsidRDefault="009532C9"/>
                              </w:tc>
                              <w:tc>
                                <w:tcPr>
                                  <w:tcW w:w="326" w:type="dxa"/>
                                  <w:tcBorders>
                                    <w:bottom w:val="single" w:sz="8" w:space="0" w:color="7F7F7F"/>
                                  </w:tcBorders>
                                </w:tcPr>
                                <w:p w14:paraId="7DE5D428" w14:textId="77777777" w:rsidR="009532C9" w:rsidRDefault="009532C9"/>
                              </w:tc>
                              <w:tc>
                                <w:tcPr>
                                  <w:tcW w:w="326" w:type="dxa"/>
                                  <w:tcBorders>
                                    <w:bottom w:val="single" w:sz="8" w:space="0" w:color="7F7F7F"/>
                                  </w:tcBorders>
                                </w:tcPr>
                                <w:p w14:paraId="750904D4" w14:textId="77777777" w:rsidR="009532C9" w:rsidRDefault="009532C9"/>
                              </w:tc>
                              <w:tc>
                                <w:tcPr>
                                  <w:tcW w:w="196" w:type="dxa"/>
                                  <w:tcBorders>
                                    <w:bottom w:val="single" w:sz="8" w:space="0" w:color="7F7F7F"/>
                                    <w:right w:val="single" w:sz="8" w:space="0" w:color="7F7F7F"/>
                                  </w:tcBorders>
                                </w:tcPr>
                                <w:p w14:paraId="760B346B" w14:textId="77777777" w:rsidR="009532C9" w:rsidRDefault="009532C9"/>
                              </w:tc>
                              <w:tc>
                                <w:tcPr>
                                  <w:tcW w:w="114" w:type="dxa"/>
                                  <w:vMerge/>
                                  <w:tcBorders>
                                    <w:left w:val="single" w:sz="8" w:space="0" w:color="7F7F7F"/>
                                    <w:bottom w:val="nil"/>
                                    <w:right w:val="single" w:sz="8" w:space="0" w:color="7F7F7F"/>
                                  </w:tcBorders>
                                </w:tcPr>
                                <w:p w14:paraId="26E6F35F" w14:textId="77777777" w:rsidR="009532C9" w:rsidRDefault="009532C9"/>
                              </w:tc>
                              <w:tc>
                                <w:tcPr>
                                  <w:tcW w:w="196" w:type="dxa"/>
                                  <w:tcBorders>
                                    <w:left w:val="single" w:sz="8" w:space="0" w:color="7F7F7F"/>
                                    <w:bottom w:val="single" w:sz="8" w:space="0" w:color="7F7F7F"/>
                                  </w:tcBorders>
                                </w:tcPr>
                                <w:p w14:paraId="051338CA" w14:textId="77777777" w:rsidR="009532C9" w:rsidRDefault="009532C9"/>
                              </w:tc>
                              <w:tc>
                                <w:tcPr>
                                  <w:tcW w:w="326" w:type="dxa"/>
                                  <w:tcBorders>
                                    <w:bottom w:val="single" w:sz="8" w:space="0" w:color="7F7F7F"/>
                                  </w:tcBorders>
                                </w:tcPr>
                                <w:p w14:paraId="4D76567A" w14:textId="77777777" w:rsidR="009532C9" w:rsidRDefault="009532C9"/>
                              </w:tc>
                              <w:tc>
                                <w:tcPr>
                                  <w:tcW w:w="326" w:type="dxa"/>
                                  <w:tcBorders>
                                    <w:bottom w:val="single" w:sz="8" w:space="0" w:color="7F7F7F"/>
                                  </w:tcBorders>
                                </w:tcPr>
                                <w:p w14:paraId="4FE06FE5" w14:textId="77777777" w:rsidR="009532C9" w:rsidRDefault="009532C9"/>
                              </w:tc>
                              <w:tc>
                                <w:tcPr>
                                  <w:tcW w:w="326" w:type="dxa"/>
                                  <w:tcBorders>
                                    <w:bottom w:val="single" w:sz="8" w:space="0" w:color="7F7F7F"/>
                                  </w:tcBorders>
                                </w:tcPr>
                                <w:p w14:paraId="70317B68" w14:textId="77777777" w:rsidR="009532C9" w:rsidRDefault="009532C9"/>
                              </w:tc>
                              <w:tc>
                                <w:tcPr>
                                  <w:tcW w:w="326" w:type="dxa"/>
                                  <w:tcBorders>
                                    <w:bottom w:val="single" w:sz="8" w:space="0" w:color="7F7F7F"/>
                                  </w:tcBorders>
                                </w:tcPr>
                                <w:p w14:paraId="35582F1B" w14:textId="77777777" w:rsidR="009532C9" w:rsidRDefault="009532C9"/>
                              </w:tc>
                              <w:tc>
                                <w:tcPr>
                                  <w:tcW w:w="326" w:type="dxa"/>
                                  <w:tcBorders>
                                    <w:bottom w:val="single" w:sz="8" w:space="0" w:color="7F7F7F"/>
                                  </w:tcBorders>
                                </w:tcPr>
                                <w:p w14:paraId="1313EF0F" w14:textId="77777777" w:rsidR="009532C9" w:rsidRDefault="009532C9"/>
                              </w:tc>
                              <w:tc>
                                <w:tcPr>
                                  <w:tcW w:w="326" w:type="dxa"/>
                                  <w:tcBorders>
                                    <w:bottom w:val="single" w:sz="8" w:space="0" w:color="7F7F7F"/>
                                  </w:tcBorders>
                                </w:tcPr>
                                <w:p w14:paraId="7EC6DA87" w14:textId="77777777" w:rsidR="009532C9" w:rsidRDefault="009532C9"/>
                              </w:tc>
                              <w:tc>
                                <w:tcPr>
                                  <w:tcW w:w="196" w:type="dxa"/>
                                  <w:tcBorders>
                                    <w:bottom w:val="single" w:sz="8" w:space="0" w:color="7F7F7F"/>
                                    <w:right w:val="single" w:sz="8" w:space="0" w:color="7F7F7F"/>
                                  </w:tcBorders>
                                </w:tcPr>
                                <w:p w14:paraId="2DBA6335" w14:textId="77777777" w:rsidR="009532C9" w:rsidRDefault="009532C9"/>
                              </w:tc>
                              <w:tc>
                                <w:tcPr>
                                  <w:tcW w:w="115" w:type="dxa"/>
                                  <w:vMerge/>
                                  <w:tcBorders>
                                    <w:left w:val="single" w:sz="8" w:space="0" w:color="7F7F7F"/>
                                    <w:bottom w:val="nil"/>
                                    <w:right w:val="single" w:sz="8" w:space="0" w:color="7F7F7F"/>
                                  </w:tcBorders>
                                </w:tcPr>
                                <w:p w14:paraId="627CACF6" w14:textId="77777777" w:rsidR="009532C9" w:rsidRDefault="009532C9"/>
                              </w:tc>
                              <w:tc>
                                <w:tcPr>
                                  <w:tcW w:w="195" w:type="dxa"/>
                                  <w:tcBorders>
                                    <w:left w:val="single" w:sz="8" w:space="0" w:color="7F7F7F"/>
                                    <w:bottom w:val="single" w:sz="8" w:space="0" w:color="7F7F7F"/>
                                  </w:tcBorders>
                                </w:tcPr>
                                <w:p w14:paraId="640448DC" w14:textId="77777777" w:rsidR="009532C9" w:rsidRDefault="009532C9"/>
                              </w:tc>
                              <w:tc>
                                <w:tcPr>
                                  <w:tcW w:w="326" w:type="dxa"/>
                                  <w:tcBorders>
                                    <w:bottom w:val="single" w:sz="8" w:space="0" w:color="7F7F7F"/>
                                  </w:tcBorders>
                                </w:tcPr>
                                <w:p w14:paraId="136C048E" w14:textId="77777777" w:rsidR="009532C9" w:rsidRDefault="009532C9"/>
                              </w:tc>
                              <w:tc>
                                <w:tcPr>
                                  <w:tcW w:w="326" w:type="dxa"/>
                                  <w:tcBorders>
                                    <w:bottom w:val="single" w:sz="8" w:space="0" w:color="7F7F7F"/>
                                  </w:tcBorders>
                                </w:tcPr>
                                <w:p w14:paraId="31F76CE4" w14:textId="77777777" w:rsidR="009532C9" w:rsidRDefault="009532C9"/>
                              </w:tc>
                              <w:tc>
                                <w:tcPr>
                                  <w:tcW w:w="326" w:type="dxa"/>
                                  <w:tcBorders>
                                    <w:bottom w:val="single" w:sz="8" w:space="0" w:color="7F7F7F"/>
                                  </w:tcBorders>
                                </w:tcPr>
                                <w:p w14:paraId="7C192E3B" w14:textId="77777777" w:rsidR="009532C9" w:rsidRDefault="009532C9"/>
                              </w:tc>
                              <w:tc>
                                <w:tcPr>
                                  <w:tcW w:w="326" w:type="dxa"/>
                                  <w:tcBorders>
                                    <w:bottom w:val="single" w:sz="8" w:space="0" w:color="7F7F7F"/>
                                  </w:tcBorders>
                                </w:tcPr>
                                <w:p w14:paraId="6D0F919B" w14:textId="77777777" w:rsidR="009532C9" w:rsidRDefault="009532C9"/>
                              </w:tc>
                              <w:tc>
                                <w:tcPr>
                                  <w:tcW w:w="326" w:type="dxa"/>
                                  <w:tcBorders>
                                    <w:bottom w:val="single" w:sz="8" w:space="0" w:color="7F7F7F"/>
                                  </w:tcBorders>
                                </w:tcPr>
                                <w:p w14:paraId="0951D109" w14:textId="77777777" w:rsidR="009532C9" w:rsidRDefault="009532C9"/>
                              </w:tc>
                              <w:tc>
                                <w:tcPr>
                                  <w:tcW w:w="326" w:type="dxa"/>
                                  <w:tcBorders>
                                    <w:bottom w:val="single" w:sz="8" w:space="0" w:color="7F7F7F"/>
                                  </w:tcBorders>
                                </w:tcPr>
                                <w:p w14:paraId="22CD0523" w14:textId="77777777" w:rsidR="009532C9" w:rsidRDefault="009532C9"/>
                              </w:tc>
                              <w:tc>
                                <w:tcPr>
                                  <w:tcW w:w="196" w:type="dxa"/>
                                  <w:tcBorders>
                                    <w:bottom w:val="single" w:sz="8" w:space="0" w:color="7F7F7F"/>
                                    <w:right w:val="single" w:sz="8" w:space="0" w:color="7F7F7F"/>
                                  </w:tcBorders>
                                </w:tcPr>
                                <w:p w14:paraId="2E4AD267" w14:textId="77777777" w:rsidR="009532C9" w:rsidRDefault="009532C9"/>
                              </w:tc>
                            </w:tr>
                          </w:tbl>
                          <w:p w14:paraId="6907F326" w14:textId="77777777" w:rsidR="009532C9" w:rsidRDefault="009532C9">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4" o:spid="_x0000_s1027" type="#_x0000_t202" style="position:absolute;left:0;text-align:left;margin-left:185.8pt;margin-top:-14.05pt;width:364.8pt;height:127.1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" filled="f" stroked="f">
                <v:textbox inset="0,0,0,0">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195"/>
                        <w:gridCol w:w="326"/>
                        <w:gridCol w:w="326"/>
                        <w:gridCol w:w="326"/>
                        <w:gridCol w:w="326"/>
                        <w:gridCol w:w="326"/>
                        <w:gridCol w:w="326"/>
                        <w:gridCol w:w="196"/>
                        <w:gridCol w:w="114"/>
                        <w:gridCol w:w="196"/>
                        <w:gridCol w:w="326"/>
                        <w:gridCol w:w="326"/>
                        <w:gridCol w:w="326"/>
                        <w:gridCol w:w="326"/>
                        <w:gridCol w:w="326"/>
                        <w:gridCol w:w="326"/>
                        <w:gridCol w:w="196"/>
                        <w:gridCol w:w="115"/>
                        <w:gridCol w:w="195"/>
                        <w:gridCol w:w="326"/>
                        <w:gridCol w:w="326"/>
                        <w:gridCol w:w="326"/>
                        <w:gridCol w:w="326"/>
                        <w:gridCol w:w="326"/>
                        <w:gridCol w:w="326"/>
                        <w:gridCol w:w="196"/>
                      </w:tblGrid>
                      <w:tr w:rsidR="009532C9" w14:paraId="5F7977E4" w14:textId="77777777">
                        <w:trPr>
                          <w:trHeight w:hRule="exact" w:val="366"/>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14:paraId="13F770F2" w14:textId="77777777" w:rsidR="009532C9" w:rsidRDefault="009532C9">
                            <w:pPr>
                              <w:pStyle w:val="TableParagraph"/>
                              <w:spacing w:before="101" w:line="240" w:lineRule="auto"/>
                              <w:ind w:left="805" w:right="805"/>
                              <w:jc w:val="center"/>
                              <w:rPr>
                                <w:rFonts w:ascii="Helvetica"/>
                                <w:i/>
                                <w:sz w:val="19"/>
                              </w:rPr>
                            </w:pPr>
                            <w:r>
                              <w:rPr>
                                <w:rFonts w:ascii="Helvetica"/>
                                <w:i/>
                                <w:color w:val="1A1A1A"/>
                                <w:sz w:val="19"/>
                              </w:rPr>
                              <w:t>Bacillus</w:t>
                            </w:r>
                          </w:p>
                        </w:tc>
                        <w:tc>
                          <w:tcPr>
                            <w:tcW w:w="114" w:type="dxa"/>
                            <w:vMerge w:val="restart"/>
                            <w:tcBorders>
                              <w:top w:val="nil"/>
                              <w:left w:val="single" w:sz="8" w:space="0" w:color="7F7F7F"/>
                              <w:right w:val="single" w:sz="8" w:space="0" w:color="7F7F7F"/>
                            </w:tcBorders>
                          </w:tcPr>
                          <w:p w14:paraId="16B49D5A" w14:textId="77777777" w:rsidR="009532C9" w:rsidRDefault="009532C9"/>
                        </w:tc>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14:paraId="2A054A55" w14:textId="77777777" w:rsidR="009532C9" w:rsidRDefault="009532C9">
                            <w:pPr>
                              <w:pStyle w:val="TableParagraph"/>
                              <w:spacing w:before="101" w:line="240" w:lineRule="auto"/>
                              <w:ind w:left="688"/>
                              <w:rPr>
                                <w:rFonts w:ascii="Helvetica"/>
                                <w:i/>
                                <w:sz w:val="19"/>
                              </w:rPr>
                            </w:pPr>
                            <w:r>
                              <w:rPr>
                                <w:rFonts w:ascii="Helvetica"/>
                                <w:i/>
                                <w:color w:val="1A1A1A"/>
                                <w:sz w:val="19"/>
                              </w:rPr>
                              <w:t>Clostridium</w:t>
                            </w:r>
                          </w:p>
                        </w:tc>
                        <w:tc>
                          <w:tcPr>
                            <w:tcW w:w="115" w:type="dxa"/>
                            <w:vMerge w:val="restart"/>
                            <w:tcBorders>
                              <w:top w:val="nil"/>
                              <w:left w:val="single" w:sz="8" w:space="0" w:color="7F7F7F"/>
                              <w:right w:val="single" w:sz="8" w:space="0" w:color="7F7F7F"/>
                            </w:tcBorders>
                          </w:tcPr>
                          <w:p w14:paraId="2801610B" w14:textId="77777777" w:rsidR="009532C9" w:rsidRDefault="009532C9"/>
                        </w:tc>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14:paraId="57F4A562" w14:textId="77777777" w:rsidR="009532C9" w:rsidRDefault="009532C9">
                            <w:pPr>
                              <w:pStyle w:val="TableParagraph"/>
                              <w:spacing w:before="101" w:line="240" w:lineRule="auto"/>
                              <w:ind w:left="672"/>
                              <w:rPr>
                                <w:rFonts w:ascii="Helvetica"/>
                                <w:i/>
                                <w:sz w:val="19"/>
                              </w:rPr>
                            </w:pPr>
                            <w:r>
                              <w:rPr>
                                <w:rFonts w:ascii="Helvetica"/>
                                <w:i/>
                                <w:color w:val="1A1A1A"/>
                                <w:sz w:val="19"/>
                              </w:rPr>
                              <w:t>Escherichia</w:t>
                            </w:r>
                          </w:p>
                        </w:tc>
                      </w:tr>
                      <w:tr w:rsidR="009532C9" w14:paraId="01513D80" w14:textId="77777777">
                        <w:trPr>
                          <w:trHeight w:hRule="exact" w:val="145"/>
                        </w:trPr>
                        <w:tc>
                          <w:tcPr>
                            <w:tcW w:w="195" w:type="dxa"/>
                            <w:tcBorders>
                              <w:top w:val="single" w:sz="8" w:space="0" w:color="7F7F7F"/>
                              <w:left w:val="single" w:sz="8" w:space="0" w:color="7F7F7F"/>
                            </w:tcBorders>
                          </w:tcPr>
                          <w:p w14:paraId="51F9571E" w14:textId="77777777" w:rsidR="009532C9" w:rsidRDefault="009532C9"/>
                        </w:tc>
                        <w:tc>
                          <w:tcPr>
                            <w:tcW w:w="326" w:type="dxa"/>
                            <w:tcBorders>
                              <w:top w:val="single" w:sz="8" w:space="0" w:color="7F7F7F"/>
                              <w:bottom w:val="single" w:sz="18" w:space="0" w:color="000000"/>
                            </w:tcBorders>
                          </w:tcPr>
                          <w:p w14:paraId="65900C50" w14:textId="77777777" w:rsidR="009532C9" w:rsidRDefault="009532C9"/>
                        </w:tc>
                        <w:tc>
                          <w:tcPr>
                            <w:tcW w:w="326" w:type="dxa"/>
                            <w:tcBorders>
                              <w:top w:val="single" w:sz="8" w:space="0" w:color="7F7F7F"/>
                              <w:bottom w:val="single" w:sz="18" w:space="0" w:color="000000"/>
                            </w:tcBorders>
                          </w:tcPr>
                          <w:p w14:paraId="623540E9" w14:textId="77777777" w:rsidR="009532C9" w:rsidRDefault="009532C9"/>
                        </w:tc>
                        <w:tc>
                          <w:tcPr>
                            <w:tcW w:w="326" w:type="dxa"/>
                            <w:tcBorders>
                              <w:top w:val="single" w:sz="8" w:space="0" w:color="7F7F7F"/>
                              <w:bottom w:val="single" w:sz="18" w:space="0" w:color="000000"/>
                            </w:tcBorders>
                          </w:tcPr>
                          <w:p w14:paraId="30082168" w14:textId="77777777" w:rsidR="009532C9" w:rsidRDefault="009532C9"/>
                        </w:tc>
                        <w:tc>
                          <w:tcPr>
                            <w:tcW w:w="326" w:type="dxa"/>
                            <w:tcBorders>
                              <w:top w:val="single" w:sz="8" w:space="0" w:color="7F7F7F"/>
                              <w:bottom w:val="single" w:sz="18" w:space="0" w:color="000000"/>
                            </w:tcBorders>
                          </w:tcPr>
                          <w:p w14:paraId="42F668CD" w14:textId="77777777" w:rsidR="009532C9" w:rsidRDefault="009532C9"/>
                        </w:tc>
                        <w:tc>
                          <w:tcPr>
                            <w:tcW w:w="326" w:type="dxa"/>
                            <w:tcBorders>
                              <w:top w:val="single" w:sz="8" w:space="0" w:color="7F7F7F"/>
                              <w:bottom w:val="single" w:sz="18" w:space="0" w:color="000000"/>
                            </w:tcBorders>
                          </w:tcPr>
                          <w:p w14:paraId="021F4809" w14:textId="77777777" w:rsidR="009532C9" w:rsidRDefault="009532C9"/>
                        </w:tc>
                        <w:tc>
                          <w:tcPr>
                            <w:tcW w:w="326" w:type="dxa"/>
                            <w:tcBorders>
                              <w:top w:val="single" w:sz="8" w:space="0" w:color="7F7F7F"/>
                              <w:bottom w:val="single" w:sz="18" w:space="0" w:color="000000"/>
                            </w:tcBorders>
                          </w:tcPr>
                          <w:p w14:paraId="051B204B" w14:textId="77777777" w:rsidR="009532C9" w:rsidRDefault="009532C9"/>
                        </w:tc>
                        <w:tc>
                          <w:tcPr>
                            <w:tcW w:w="196" w:type="dxa"/>
                            <w:tcBorders>
                              <w:top w:val="single" w:sz="8" w:space="0" w:color="7F7F7F"/>
                              <w:right w:val="single" w:sz="8" w:space="0" w:color="7F7F7F"/>
                            </w:tcBorders>
                          </w:tcPr>
                          <w:p w14:paraId="7CB2985D" w14:textId="77777777" w:rsidR="009532C9" w:rsidRDefault="009532C9"/>
                        </w:tc>
                        <w:tc>
                          <w:tcPr>
                            <w:tcW w:w="114" w:type="dxa"/>
                            <w:vMerge/>
                            <w:tcBorders>
                              <w:left w:val="single" w:sz="8" w:space="0" w:color="7F7F7F"/>
                              <w:bottom w:val="nil"/>
                              <w:right w:val="single" w:sz="8" w:space="0" w:color="7F7F7F"/>
                            </w:tcBorders>
                          </w:tcPr>
                          <w:p w14:paraId="6A8C24AE" w14:textId="77777777" w:rsidR="009532C9" w:rsidRDefault="009532C9"/>
                        </w:tc>
                        <w:tc>
                          <w:tcPr>
                            <w:tcW w:w="196" w:type="dxa"/>
                            <w:tcBorders>
                              <w:top w:val="single" w:sz="8" w:space="0" w:color="7F7F7F"/>
                              <w:left w:val="single" w:sz="8" w:space="0" w:color="7F7F7F"/>
                            </w:tcBorders>
                          </w:tcPr>
                          <w:p w14:paraId="1D681056" w14:textId="77777777" w:rsidR="009532C9" w:rsidRDefault="009532C9"/>
                        </w:tc>
                        <w:tc>
                          <w:tcPr>
                            <w:tcW w:w="326" w:type="dxa"/>
                            <w:tcBorders>
                              <w:top w:val="single" w:sz="8" w:space="0" w:color="7F7F7F"/>
                              <w:bottom w:val="single" w:sz="20" w:space="0" w:color="000000"/>
                            </w:tcBorders>
                          </w:tcPr>
                          <w:p w14:paraId="3C478703" w14:textId="77777777" w:rsidR="009532C9" w:rsidRDefault="009532C9"/>
                        </w:tc>
                        <w:tc>
                          <w:tcPr>
                            <w:tcW w:w="326" w:type="dxa"/>
                            <w:tcBorders>
                              <w:top w:val="single" w:sz="8" w:space="0" w:color="7F7F7F"/>
                              <w:bottom w:val="single" w:sz="20" w:space="0" w:color="000000"/>
                            </w:tcBorders>
                          </w:tcPr>
                          <w:p w14:paraId="1F135AC7" w14:textId="77777777" w:rsidR="009532C9" w:rsidRDefault="009532C9"/>
                        </w:tc>
                        <w:tc>
                          <w:tcPr>
                            <w:tcW w:w="326" w:type="dxa"/>
                            <w:tcBorders>
                              <w:top w:val="single" w:sz="8" w:space="0" w:color="7F7F7F"/>
                              <w:bottom w:val="single" w:sz="20" w:space="0" w:color="000000"/>
                            </w:tcBorders>
                          </w:tcPr>
                          <w:p w14:paraId="448E5238" w14:textId="77777777" w:rsidR="009532C9" w:rsidRDefault="009532C9"/>
                        </w:tc>
                        <w:tc>
                          <w:tcPr>
                            <w:tcW w:w="326" w:type="dxa"/>
                            <w:tcBorders>
                              <w:top w:val="single" w:sz="8" w:space="0" w:color="7F7F7F"/>
                              <w:bottom w:val="single" w:sz="20" w:space="0" w:color="000000"/>
                            </w:tcBorders>
                          </w:tcPr>
                          <w:p w14:paraId="22F50497" w14:textId="77777777" w:rsidR="009532C9" w:rsidRDefault="009532C9"/>
                        </w:tc>
                        <w:tc>
                          <w:tcPr>
                            <w:tcW w:w="326" w:type="dxa"/>
                            <w:tcBorders>
                              <w:top w:val="single" w:sz="8" w:space="0" w:color="7F7F7F"/>
                              <w:bottom w:val="single" w:sz="20" w:space="0" w:color="000000"/>
                            </w:tcBorders>
                          </w:tcPr>
                          <w:p w14:paraId="2CBDCAF5" w14:textId="77777777" w:rsidR="009532C9" w:rsidRDefault="009532C9"/>
                        </w:tc>
                        <w:tc>
                          <w:tcPr>
                            <w:tcW w:w="326" w:type="dxa"/>
                            <w:tcBorders>
                              <w:top w:val="single" w:sz="8" w:space="0" w:color="7F7F7F"/>
                              <w:bottom w:val="single" w:sz="20" w:space="0" w:color="000000"/>
                            </w:tcBorders>
                          </w:tcPr>
                          <w:p w14:paraId="081FD207" w14:textId="77777777" w:rsidR="009532C9" w:rsidRDefault="009532C9"/>
                        </w:tc>
                        <w:tc>
                          <w:tcPr>
                            <w:tcW w:w="196" w:type="dxa"/>
                            <w:tcBorders>
                              <w:top w:val="single" w:sz="8" w:space="0" w:color="7F7F7F"/>
                              <w:right w:val="single" w:sz="8" w:space="0" w:color="7F7F7F"/>
                            </w:tcBorders>
                          </w:tcPr>
                          <w:p w14:paraId="47C912C9" w14:textId="77777777" w:rsidR="009532C9" w:rsidRDefault="009532C9"/>
                        </w:tc>
                        <w:tc>
                          <w:tcPr>
                            <w:tcW w:w="115" w:type="dxa"/>
                            <w:vMerge/>
                            <w:tcBorders>
                              <w:left w:val="single" w:sz="8" w:space="0" w:color="7F7F7F"/>
                              <w:bottom w:val="nil"/>
                              <w:right w:val="single" w:sz="8" w:space="0" w:color="7F7F7F"/>
                            </w:tcBorders>
                          </w:tcPr>
                          <w:p w14:paraId="07E2845C" w14:textId="77777777" w:rsidR="009532C9" w:rsidRDefault="009532C9"/>
                        </w:tc>
                        <w:tc>
                          <w:tcPr>
                            <w:tcW w:w="195" w:type="dxa"/>
                            <w:tcBorders>
                              <w:top w:val="single" w:sz="8" w:space="0" w:color="7F7F7F"/>
                              <w:left w:val="single" w:sz="8" w:space="0" w:color="7F7F7F"/>
                            </w:tcBorders>
                          </w:tcPr>
                          <w:p w14:paraId="17FC8103" w14:textId="77777777" w:rsidR="009532C9" w:rsidRDefault="009532C9"/>
                        </w:tc>
                        <w:tc>
                          <w:tcPr>
                            <w:tcW w:w="326" w:type="dxa"/>
                            <w:tcBorders>
                              <w:top w:val="single" w:sz="8" w:space="0" w:color="7F7F7F"/>
                              <w:bottom w:val="single" w:sz="8" w:space="0" w:color="000000"/>
                            </w:tcBorders>
                          </w:tcPr>
                          <w:p w14:paraId="4CEDFD6C" w14:textId="77777777" w:rsidR="009532C9" w:rsidRDefault="009532C9"/>
                        </w:tc>
                        <w:tc>
                          <w:tcPr>
                            <w:tcW w:w="326" w:type="dxa"/>
                            <w:tcBorders>
                              <w:top w:val="single" w:sz="8" w:space="0" w:color="7F7F7F"/>
                              <w:bottom w:val="single" w:sz="8" w:space="0" w:color="000000"/>
                            </w:tcBorders>
                          </w:tcPr>
                          <w:p w14:paraId="611FEDF3" w14:textId="77777777" w:rsidR="009532C9" w:rsidRDefault="009532C9"/>
                        </w:tc>
                        <w:tc>
                          <w:tcPr>
                            <w:tcW w:w="326" w:type="dxa"/>
                            <w:tcBorders>
                              <w:top w:val="single" w:sz="8" w:space="0" w:color="7F7F7F"/>
                              <w:bottom w:val="single" w:sz="8" w:space="0" w:color="000000"/>
                            </w:tcBorders>
                          </w:tcPr>
                          <w:p w14:paraId="20F87BB0" w14:textId="77777777" w:rsidR="009532C9" w:rsidRDefault="009532C9"/>
                        </w:tc>
                        <w:tc>
                          <w:tcPr>
                            <w:tcW w:w="326" w:type="dxa"/>
                            <w:tcBorders>
                              <w:top w:val="single" w:sz="8" w:space="0" w:color="7F7F7F"/>
                              <w:bottom w:val="single" w:sz="8" w:space="0" w:color="000000"/>
                            </w:tcBorders>
                          </w:tcPr>
                          <w:p w14:paraId="77ADE4CD" w14:textId="77777777" w:rsidR="009532C9" w:rsidRDefault="009532C9"/>
                        </w:tc>
                        <w:tc>
                          <w:tcPr>
                            <w:tcW w:w="326" w:type="dxa"/>
                            <w:tcBorders>
                              <w:top w:val="single" w:sz="8" w:space="0" w:color="7F7F7F"/>
                              <w:bottom w:val="single" w:sz="8" w:space="0" w:color="000000"/>
                            </w:tcBorders>
                          </w:tcPr>
                          <w:p w14:paraId="652F92D1" w14:textId="77777777" w:rsidR="009532C9" w:rsidRDefault="009532C9"/>
                        </w:tc>
                        <w:tc>
                          <w:tcPr>
                            <w:tcW w:w="326" w:type="dxa"/>
                            <w:tcBorders>
                              <w:top w:val="single" w:sz="8" w:space="0" w:color="7F7F7F"/>
                              <w:bottom w:val="single" w:sz="8" w:space="0" w:color="000000"/>
                            </w:tcBorders>
                          </w:tcPr>
                          <w:p w14:paraId="6D204FFD" w14:textId="77777777" w:rsidR="009532C9" w:rsidRDefault="009532C9"/>
                        </w:tc>
                        <w:tc>
                          <w:tcPr>
                            <w:tcW w:w="196" w:type="dxa"/>
                            <w:tcBorders>
                              <w:top w:val="single" w:sz="8" w:space="0" w:color="7F7F7F"/>
                              <w:right w:val="single" w:sz="8" w:space="0" w:color="7F7F7F"/>
                            </w:tcBorders>
                          </w:tcPr>
                          <w:p w14:paraId="0BA9849D" w14:textId="77777777" w:rsidR="009532C9" w:rsidRDefault="009532C9"/>
                        </w:tc>
                      </w:tr>
                      <w:tr w:rsidR="009532C9" w14:paraId="5713E36D" w14:textId="77777777">
                        <w:trPr>
                          <w:trHeight w:hRule="exact" w:val="199"/>
                        </w:trPr>
                        <w:tc>
                          <w:tcPr>
                            <w:tcW w:w="195" w:type="dxa"/>
                            <w:tcBorders>
                              <w:left w:val="single" w:sz="8" w:space="0" w:color="7F7F7F"/>
                              <w:bottom w:val="single" w:sz="8" w:space="0" w:color="FAFAFA"/>
                            </w:tcBorders>
                          </w:tcPr>
                          <w:p w14:paraId="24B10F66" w14:textId="77777777" w:rsidR="009532C9" w:rsidRDefault="009532C9"/>
                        </w:tc>
                        <w:tc>
                          <w:tcPr>
                            <w:tcW w:w="326" w:type="dxa"/>
                            <w:tcBorders>
                              <w:top w:val="single" w:sz="18" w:space="0" w:color="000000"/>
                              <w:bottom w:val="single" w:sz="8" w:space="0" w:color="FAFAFA"/>
                            </w:tcBorders>
                          </w:tcPr>
                          <w:p w14:paraId="37A882DD" w14:textId="77777777" w:rsidR="009532C9" w:rsidRDefault="009532C9"/>
                        </w:tc>
                        <w:tc>
                          <w:tcPr>
                            <w:tcW w:w="326" w:type="dxa"/>
                            <w:tcBorders>
                              <w:top w:val="single" w:sz="18" w:space="0" w:color="000000"/>
                              <w:bottom w:val="single" w:sz="8" w:space="0" w:color="FAFAFA"/>
                            </w:tcBorders>
                          </w:tcPr>
                          <w:p w14:paraId="56B13036" w14:textId="77777777" w:rsidR="009532C9" w:rsidRDefault="009532C9"/>
                        </w:tc>
                        <w:tc>
                          <w:tcPr>
                            <w:tcW w:w="326" w:type="dxa"/>
                            <w:tcBorders>
                              <w:top w:val="single" w:sz="18" w:space="0" w:color="000000"/>
                              <w:bottom w:val="single" w:sz="8" w:space="0" w:color="FAFAFA"/>
                            </w:tcBorders>
                          </w:tcPr>
                          <w:p w14:paraId="66937A8E" w14:textId="77777777" w:rsidR="009532C9" w:rsidRDefault="009532C9"/>
                        </w:tc>
                        <w:tc>
                          <w:tcPr>
                            <w:tcW w:w="326" w:type="dxa"/>
                            <w:tcBorders>
                              <w:top w:val="single" w:sz="18" w:space="0" w:color="000000"/>
                              <w:bottom w:val="single" w:sz="8" w:space="0" w:color="FAFAFA"/>
                            </w:tcBorders>
                          </w:tcPr>
                          <w:p w14:paraId="42D18BDA" w14:textId="77777777" w:rsidR="009532C9" w:rsidRDefault="009532C9"/>
                        </w:tc>
                        <w:tc>
                          <w:tcPr>
                            <w:tcW w:w="326" w:type="dxa"/>
                            <w:tcBorders>
                              <w:top w:val="single" w:sz="18" w:space="0" w:color="000000"/>
                              <w:bottom w:val="single" w:sz="8" w:space="0" w:color="FAFAFA"/>
                            </w:tcBorders>
                          </w:tcPr>
                          <w:p w14:paraId="7BEF041B" w14:textId="77777777" w:rsidR="009532C9" w:rsidRDefault="009532C9"/>
                        </w:tc>
                        <w:tc>
                          <w:tcPr>
                            <w:tcW w:w="326" w:type="dxa"/>
                            <w:tcBorders>
                              <w:top w:val="single" w:sz="18" w:space="0" w:color="000000"/>
                              <w:bottom w:val="single" w:sz="8" w:space="0" w:color="FAFAFA"/>
                            </w:tcBorders>
                          </w:tcPr>
                          <w:p w14:paraId="1B7D7ED1" w14:textId="77777777" w:rsidR="009532C9" w:rsidRDefault="009532C9"/>
                        </w:tc>
                        <w:tc>
                          <w:tcPr>
                            <w:tcW w:w="196" w:type="dxa"/>
                            <w:tcBorders>
                              <w:bottom w:val="single" w:sz="8" w:space="0" w:color="FAFAFA"/>
                              <w:right w:val="single" w:sz="8" w:space="0" w:color="7F7F7F"/>
                            </w:tcBorders>
                          </w:tcPr>
                          <w:p w14:paraId="3876C6E8" w14:textId="77777777" w:rsidR="009532C9" w:rsidRDefault="009532C9"/>
                        </w:tc>
                        <w:tc>
                          <w:tcPr>
                            <w:tcW w:w="114" w:type="dxa"/>
                            <w:vMerge w:val="restart"/>
                            <w:tcBorders>
                              <w:top w:val="nil"/>
                              <w:left w:val="single" w:sz="8" w:space="0" w:color="7F7F7F"/>
                              <w:right w:val="single" w:sz="8" w:space="0" w:color="7F7F7F"/>
                            </w:tcBorders>
                          </w:tcPr>
                          <w:p w14:paraId="3FB987DA" w14:textId="77777777" w:rsidR="009532C9" w:rsidRDefault="009532C9"/>
                        </w:tc>
                        <w:tc>
                          <w:tcPr>
                            <w:tcW w:w="196" w:type="dxa"/>
                            <w:tcBorders>
                              <w:left w:val="single" w:sz="8" w:space="0" w:color="7F7F7F"/>
                              <w:bottom w:val="single" w:sz="8" w:space="0" w:color="FAFAFA"/>
                            </w:tcBorders>
                          </w:tcPr>
                          <w:p w14:paraId="4B9D7A4E" w14:textId="77777777" w:rsidR="009532C9" w:rsidRDefault="009532C9"/>
                        </w:tc>
                        <w:tc>
                          <w:tcPr>
                            <w:tcW w:w="326" w:type="dxa"/>
                            <w:tcBorders>
                              <w:top w:val="single" w:sz="20" w:space="0" w:color="000000"/>
                              <w:bottom w:val="single" w:sz="8" w:space="0" w:color="FAFAFA"/>
                            </w:tcBorders>
                          </w:tcPr>
                          <w:p w14:paraId="7369E071" w14:textId="77777777" w:rsidR="009532C9" w:rsidRDefault="009532C9"/>
                        </w:tc>
                        <w:tc>
                          <w:tcPr>
                            <w:tcW w:w="326" w:type="dxa"/>
                            <w:tcBorders>
                              <w:top w:val="single" w:sz="20" w:space="0" w:color="000000"/>
                              <w:bottom w:val="single" w:sz="8" w:space="0" w:color="FAFAFA"/>
                            </w:tcBorders>
                          </w:tcPr>
                          <w:p w14:paraId="3FD454A6" w14:textId="77777777" w:rsidR="009532C9" w:rsidRDefault="009532C9"/>
                        </w:tc>
                        <w:tc>
                          <w:tcPr>
                            <w:tcW w:w="326" w:type="dxa"/>
                            <w:tcBorders>
                              <w:top w:val="single" w:sz="20" w:space="0" w:color="000000"/>
                              <w:bottom w:val="single" w:sz="8" w:space="0" w:color="FAFAFA"/>
                            </w:tcBorders>
                          </w:tcPr>
                          <w:p w14:paraId="4FC0390C" w14:textId="77777777" w:rsidR="009532C9" w:rsidRDefault="009532C9"/>
                        </w:tc>
                        <w:tc>
                          <w:tcPr>
                            <w:tcW w:w="326" w:type="dxa"/>
                            <w:tcBorders>
                              <w:top w:val="single" w:sz="20" w:space="0" w:color="000000"/>
                              <w:bottom w:val="single" w:sz="8" w:space="0" w:color="FAFAFA"/>
                            </w:tcBorders>
                          </w:tcPr>
                          <w:p w14:paraId="1C596BE9" w14:textId="77777777" w:rsidR="009532C9" w:rsidRDefault="009532C9"/>
                        </w:tc>
                        <w:tc>
                          <w:tcPr>
                            <w:tcW w:w="326" w:type="dxa"/>
                            <w:tcBorders>
                              <w:top w:val="single" w:sz="20" w:space="0" w:color="000000"/>
                              <w:bottom w:val="single" w:sz="8" w:space="0" w:color="FAFAFA"/>
                            </w:tcBorders>
                          </w:tcPr>
                          <w:p w14:paraId="2D8D885C" w14:textId="77777777" w:rsidR="009532C9" w:rsidRDefault="009532C9"/>
                        </w:tc>
                        <w:tc>
                          <w:tcPr>
                            <w:tcW w:w="326" w:type="dxa"/>
                            <w:tcBorders>
                              <w:top w:val="single" w:sz="20" w:space="0" w:color="000000"/>
                              <w:bottom w:val="single" w:sz="8" w:space="0" w:color="FAFAFA"/>
                            </w:tcBorders>
                          </w:tcPr>
                          <w:p w14:paraId="29B50C89" w14:textId="77777777" w:rsidR="009532C9" w:rsidRDefault="009532C9"/>
                        </w:tc>
                        <w:tc>
                          <w:tcPr>
                            <w:tcW w:w="196" w:type="dxa"/>
                            <w:tcBorders>
                              <w:bottom w:val="single" w:sz="8" w:space="0" w:color="FAFAFA"/>
                              <w:right w:val="single" w:sz="8" w:space="0" w:color="7F7F7F"/>
                            </w:tcBorders>
                          </w:tcPr>
                          <w:p w14:paraId="21AEB8D1" w14:textId="77777777" w:rsidR="009532C9" w:rsidRDefault="009532C9"/>
                        </w:tc>
                        <w:tc>
                          <w:tcPr>
                            <w:tcW w:w="115" w:type="dxa"/>
                            <w:vMerge w:val="restart"/>
                            <w:tcBorders>
                              <w:top w:val="nil"/>
                              <w:left w:val="single" w:sz="8" w:space="0" w:color="7F7F7F"/>
                              <w:right w:val="single" w:sz="8" w:space="0" w:color="7F7F7F"/>
                            </w:tcBorders>
                          </w:tcPr>
                          <w:p w14:paraId="46F4E39F" w14:textId="77777777" w:rsidR="009532C9" w:rsidRDefault="009532C9"/>
                        </w:tc>
                        <w:tc>
                          <w:tcPr>
                            <w:tcW w:w="195" w:type="dxa"/>
                            <w:tcBorders>
                              <w:left w:val="single" w:sz="8" w:space="0" w:color="7F7F7F"/>
                              <w:bottom w:val="single" w:sz="8" w:space="0" w:color="FAFAFA"/>
                            </w:tcBorders>
                          </w:tcPr>
                          <w:p w14:paraId="3BCD1F5B" w14:textId="77777777" w:rsidR="009532C9" w:rsidRDefault="009532C9"/>
                        </w:tc>
                        <w:tc>
                          <w:tcPr>
                            <w:tcW w:w="326" w:type="dxa"/>
                            <w:tcBorders>
                              <w:top w:val="single" w:sz="8" w:space="0" w:color="000000"/>
                              <w:bottom w:val="single" w:sz="8" w:space="0" w:color="FAFAFA"/>
                            </w:tcBorders>
                          </w:tcPr>
                          <w:p w14:paraId="4738C2AB" w14:textId="77777777" w:rsidR="009532C9" w:rsidRDefault="009532C9"/>
                        </w:tc>
                        <w:tc>
                          <w:tcPr>
                            <w:tcW w:w="326" w:type="dxa"/>
                            <w:tcBorders>
                              <w:top w:val="single" w:sz="8" w:space="0" w:color="000000"/>
                              <w:bottom w:val="single" w:sz="8" w:space="0" w:color="FAFAFA"/>
                            </w:tcBorders>
                          </w:tcPr>
                          <w:p w14:paraId="67910770" w14:textId="77777777" w:rsidR="009532C9" w:rsidRDefault="009532C9"/>
                        </w:tc>
                        <w:tc>
                          <w:tcPr>
                            <w:tcW w:w="326" w:type="dxa"/>
                            <w:tcBorders>
                              <w:top w:val="single" w:sz="8" w:space="0" w:color="000000"/>
                              <w:bottom w:val="single" w:sz="8" w:space="0" w:color="FAFAFA"/>
                            </w:tcBorders>
                          </w:tcPr>
                          <w:p w14:paraId="41D7546A" w14:textId="77777777" w:rsidR="009532C9" w:rsidRDefault="009532C9"/>
                        </w:tc>
                        <w:tc>
                          <w:tcPr>
                            <w:tcW w:w="326" w:type="dxa"/>
                            <w:tcBorders>
                              <w:top w:val="single" w:sz="8" w:space="0" w:color="000000"/>
                              <w:bottom w:val="single" w:sz="8" w:space="0" w:color="FAFAFA"/>
                            </w:tcBorders>
                          </w:tcPr>
                          <w:p w14:paraId="7CCE4297" w14:textId="77777777" w:rsidR="009532C9" w:rsidRDefault="009532C9"/>
                        </w:tc>
                        <w:tc>
                          <w:tcPr>
                            <w:tcW w:w="326" w:type="dxa"/>
                            <w:tcBorders>
                              <w:top w:val="single" w:sz="8" w:space="0" w:color="000000"/>
                              <w:bottom w:val="single" w:sz="8" w:space="0" w:color="FAFAFA"/>
                            </w:tcBorders>
                          </w:tcPr>
                          <w:p w14:paraId="0FDDA421" w14:textId="77777777" w:rsidR="009532C9" w:rsidRDefault="009532C9"/>
                        </w:tc>
                        <w:tc>
                          <w:tcPr>
                            <w:tcW w:w="326" w:type="dxa"/>
                            <w:tcBorders>
                              <w:top w:val="single" w:sz="8" w:space="0" w:color="000000"/>
                              <w:bottom w:val="single" w:sz="8" w:space="0" w:color="FAFAFA"/>
                            </w:tcBorders>
                          </w:tcPr>
                          <w:p w14:paraId="44EE3079" w14:textId="77777777" w:rsidR="009532C9" w:rsidRDefault="009532C9"/>
                        </w:tc>
                        <w:tc>
                          <w:tcPr>
                            <w:tcW w:w="196" w:type="dxa"/>
                            <w:tcBorders>
                              <w:bottom w:val="single" w:sz="8" w:space="0" w:color="FAFAFA"/>
                              <w:right w:val="single" w:sz="8" w:space="0" w:color="7F7F7F"/>
                            </w:tcBorders>
                          </w:tcPr>
                          <w:p w14:paraId="00C66B6D" w14:textId="77777777" w:rsidR="009532C9" w:rsidRDefault="009532C9"/>
                        </w:tc>
                      </w:tr>
                      <w:tr w:rsidR="009532C9" w14:paraId="3392E260" w14:textId="77777777">
                        <w:trPr>
                          <w:trHeight w:hRule="exact" w:val="245"/>
                        </w:trPr>
                        <w:tc>
                          <w:tcPr>
                            <w:tcW w:w="195" w:type="dxa"/>
                            <w:tcBorders>
                              <w:top w:val="single" w:sz="8" w:space="0" w:color="FAFAFA"/>
                              <w:left w:val="single" w:sz="8" w:space="0" w:color="7F7F7F"/>
                            </w:tcBorders>
                          </w:tcPr>
                          <w:p w14:paraId="3108BA98" w14:textId="77777777" w:rsidR="009532C9" w:rsidRDefault="009532C9"/>
                        </w:tc>
                        <w:tc>
                          <w:tcPr>
                            <w:tcW w:w="326" w:type="dxa"/>
                            <w:tcBorders>
                              <w:top w:val="single" w:sz="8" w:space="0" w:color="FAFAFA"/>
                            </w:tcBorders>
                          </w:tcPr>
                          <w:p w14:paraId="36EB3109" w14:textId="77777777" w:rsidR="009532C9" w:rsidRDefault="009532C9"/>
                        </w:tc>
                        <w:tc>
                          <w:tcPr>
                            <w:tcW w:w="326" w:type="dxa"/>
                            <w:tcBorders>
                              <w:top w:val="single" w:sz="8" w:space="0" w:color="FAFAFA"/>
                            </w:tcBorders>
                          </w:tcPr>
                          <w:p w14:paraId="77C4FB9C" w14:textId="77777777" w:rsidR="009532C9" w:rsidRDefault="009532C9"/>
                        </w:tc>
                        <w:tc>
                          <w:tcPr>
                            <w:tcW w:w="326" w:type="dxa"/>
                            <w:tcBorders>
                              <w:top w:val="single" w:sz="8" w:space="0" w:color="FAFAFA"/>
                            </w:tcBorders>
                          </w:tcPr>
                          <w:p w14:paraId="5AF58B9A" w14:textId="77777777" w:rsidR="009532C9" w:rsidRDefault="009532C9"/>
                        </w:tc>
                        <w:tc>
                          <w:tcPr>
                            <w:tcW w:w="326" w:type="dxa"/>
                            <w:tcBorders>
                              <w:top w:val="single" w:sz="8" w:space="0" w:color="FAFAFA"/>
                            </w:tcBorders>
                          </w:tcPr>
                          <w:p w14:paraId="18F97D92" w14:textId="77777777" w:rsidR="009532C9" w:rsidRDefault="009532C9"/>
                        </w:tc>
                        <w:tc>
                          <w:tcPr>
                            <w:tcW w:w="326" w:type="dxa"/>
                            <w:tcBorders>
                              <w:top w:val="single" w:sz="8" w:space="0" w:color="FAFAFA"/>
                            </w:tcBorders>
                          </w:tcPr>
                          <w:p w14:paraId="36530FB9" w14:textId="77777777" w:rsidR="009532C9" w:rsidRDefault="009532C9"/>
                        </w:tc>
                        <w:tc>
                          <w:tcPr>
                            <w:tcW w:w="326" w:type="dxa"/>
                            <w:tcBorders>
                              <w:top w:val="single" w:sz="8" w:space="0" w:color="FAFAFA"/>
                            </w:tcBorders>
                          </w:tcPr>
                          <w:p w14:paraId="2B8F0333" w14:textId="77777777" w:rsidR="009532C9" w:rsidRDefault="009532C9"/>
                        </w:tc>
                        <w:tc>
                          <w:tcPr>
                            <w:tcW w:w="196" w:type="dxa"/>
                            <w:tcBorders>
                              <w:top w:val="single" w:sz="8" w:space="0" w:color="FAFAFA"/>
                              <w:right w:val="single" w:sz="8" w:space="0" w:color="7F7F7F"/>
                            </w:tcBorders>
                          </w:tcPr>
                          <w:p w14:paraId="287A90F3" w14:textId="77777777" w:rsidR="009532C9" w:rsidRDefault="009532C9"/>
                        </w:tc>
                        <w:tc>
                          <w:tcPr>
                            <w:tcW w:w="114" w:type="dxa"/>
                            <w:vMerge/>
                            <w:tcBorders>
                              <w:left w:val="single" w:sz="8" w:space="0" w:color="7F7F7F"/>
                              <w:right w:val="single" w:sz="8" w:space="0" w:color="7F7F7F"/>
                            </w:tcBorders>
                          </w:tcPr>
                          <w:p w14:paraId="01177074" w14:textId="77777777" w:rsidR="009532C9" w:rsidRDefault="009532C9"/>
                        </w:tc>
                        <w:tc>
                          <w:tcPr>
                            <w:tcW w:w="196" w:type="dxa"/>
                            <w:tcBorders>
                              <w:top w:val="single" w:sz="8" w:space="0" w:color="FAFAFA"/>
                              <w:left w:val="single" w:sz="8" w:space="0" w:color="7F7F7F"/>
                            </w:tcBorders>
                          </w:tcPr>
                          <w:p w14:paraId="7B41D220" w14:textId="77777777" w:rsidR="009532C9" w:rsidRDefault="009532C9"/>
                        </w:tc>
                        <w:tc>
                          <w:tcPr>
                            <w:tcW w:w="326" w:type="dxa"/>
                            <w:tcBorders>
                              <w:top w:val="single" w:sz="8" w:space="0" w:color="FAFAFA"/>
                            </w:tcBorders>
                          </w:tcPr>
                          <w:p w14:paraId="27271A7A" w14:textId="77777777" w:rsidR="009532C9" w:rsidRDefault="009532C9"/>
                        </w:tc>
                        <w:tc>
                          <w:tcPr>
                            <w:tcW w:w="326" w:type="dxa"/>
                            <w:tcBorders>
                              <w:top w:val="single" w:sz="8" w:space="0" w:color="FAFAFA"/>
                            </w:tcBorders>
                          </w:tcPr>
                          <w:p w14:paraId="222F7B49" w14:textId="77777777" w:rsidR="009532C9" w:rsidRDefault="009532C9"/>
                        </w:tc>
                        <w:tc>
                          <w:tcPr>
                            <w:tcW w:w="326" w:type="dxa"/>
                            <w:tcBorders>
                              <w:top w:val="single" w:sz="8" w:space="0" w:color="FAFAFA"/>
                            </w:tcBorders>
                          </w:tcPr>
                          <w:p w14:paraId="12996581" w14:textId="77777777" w:rsidR="009532C9" w:rsidRDefault="009532C9"/>
                        </w:tc>
                        <w:tc>
                          <w:tcPr>
                            <w:tcW w:w="326" w:type="dxa"/>
                            <w:tcBorders>
                              <w:top w:val="single" w:sz="8" w:space="0" w:color="FAFAFA"/>
                            </w:tcBorders>
                          </w:tcPr>
                          <w:p w14:paraId="21D7D25E" w14:textId="77777777" w:rsidR="009532C9" w:rsidRDefault="009532C9"/>
                        </w:tc>
                        <w:tc>
                          <w:tcPr>
                            <w:tcW w:w="326" w:type="dxa"/>
                            <w:tcBorders>
                              <w:top w:val="single" w:sz="8" w:space="0" w:color="FAFAFA"/>
                            </w:tcBorders>
                          </w:tcPr>
                          <w:p w14:paraId="6FAE2514" w14:textId="77777777" w:rsidR="009532C9" w:rsidRDefault="009532C9"/>
                        </w:tc>
                        <w:tc>
                          <w:tcPr>
                            <w:tcW w:w="326" w:type="dxa"/>
                            <w:tcBorders>
                              <w:top w:val="single" w:sz="8" w:space="0" w:color="FAFAFA"/>
                            </w:tcBorders>
                          </w:tcPr>
                          <w:p w14:paraId="06D174AB" w14:textId="77777777" w:rsidR="009532C9" w:rsidRDefault="009532C9"/>
                        </w:tc>
                        <w:tc>
                          <w:tcPr>
                            <w:tcW w:w="196" w:type="dxa"/>
                            <w:tcBorders>
                              <w:top w:val="single" w:sz="8" w:space="0" w:color="FAFAFA"/>
                              <w:right w:val="single" w:sz="8" w:space="0" w:color="7F7F7F"/>
                            </w:tcBorders>
                          </w:tcPr>
                          <w:p w14:paraId="2C75761A" w14:textId="77777777" w:rsidR="009532C9" w:rsidRDefault="009532C9"/>
                        </w:tc>
                        <w:tc>
                          <w:tcPr>
                            <w:tcW w:w="115" w:type="dxa"/>
                            <w:vMerge/>
                            <w:tcBorders>
                              <w:left w:val="single" w:sz="8" w:space="0" w:color="7F7F7F"/>
                              <w:right w:val="single" w:sz="8" w:space="0" w:color="7F7F7F"/>
                            </w:tcBorders>
                          </w:tcPr>
                          <w:p w14:paraId="31407CD7" w14:textId="77777777" w:rsidR="009532C9" w:rsidRDefault="009532C9"/>
                        </w:tc>
                        <w:tc>
                          <w:tcPr>
                            <w:tcW w:w="195" w:type="dxa"/>
                            <w:tcBorders>
                              <w:top w:val="single" w:sz="8" w:space="0" w:color="FAFAFA"/>
                              <w:left w:val="single" w:sz="8" w:space="0" w:color="7F7F7F"/>
                            </w:tcBorders>
                          </w:tcPr>
                          <w:p w14:paraId="12022331" w14:textId="77777777" w:rsidR="009532C9" w:rsidRDefault="009532C9"/>
                        </w:tc>
                        <w:tc>
                          <w:tcPr>
                            <w:tcW w:w="326" w:type="dxa"/>
                            <w:tcBorders>
                              <w:top w:val="single" w:sz="8" w:space="0" w:color="FAFAFA"/>
                            </w:tcBorders>
                          </w:tcPr>
                          <w:p w14:paraId="770CD588" w14:textId="77777777" w:rsidR="009532C9" w:rsidRDefault="009532C9"/>
                        </w:tc>
                        <w:tc>
                          <w:tcPr>
                            <w:tcW w:w="326" w:type="dxa"/>
                            <w:tcBorders>
                              <w:top w:val="single" w:sz="8" w:space="0" w:color="FAFAFA"/>
                            </w:tcBorders>
                          </w:tcPr>
                          <w:p w14:paraId="4268AE3A" w14:textId="77777777" w:rsidR="009532C9" w:rsidRDefault="009532C9"/>
                        </w:tc>
                        <w:tc>
                          <w:tcPr>
                            <w:tcW w:w="326" w:type="dxa"/>
                            <w:tcBorders>
                              <w:top w:val="single" w:sz="8" w:space="0" w:color="FAFAFA"/>
                            </w:tcBorders>
                          </w:tcPr>
                          <w:p w14:paraId="44F0CF98" w14:textId="77777777" w:rsidR="009532C9" w:rsidRDefault="009532C9"/>
                        </w:tc>
                        <w:tc>
                          <w:tcPr>
                            <w:tcW w:w="326" w:type="dxa"/>
                            <w:tcBorders>
                              <w:top w:val="single" w:sz="8" w:space="0" w:color="FAFAFA"/>
                            </w:tcBorders>
                          </w:tcPr>
                          <w:p w14:paraId="6558E2F7" w14:textId="77777777" w:rsidR="009532C9" w:rsidRDefault="009532C9"/>
                        </w:tc>
                        <w:tc>
                          <w:tcPr>
                            <w:tcW w:w="326" w:type="dxa"/>
                            <w:tcBorders>
                              <w:top w:val="single" w:sz="8" w:space="0" w:color="FAFAFA"/>
                            </w:tcBorders>
                          </w:tcPr>
                          <w:p w14:paraId="1E081B63" w14:textId="77777777" w:rsidR="009532C9" w:rsidRDefault="009532C9"/>
                        </w:tc>
                        <w:tc>
                          <w:tcPr>
                            <w:tcW w:w="326" w:type="dxa"/>
                            <w:tcBorders>
                              <w:top w:val="single" w:sz="8" w:space="0" w:color="FAFAFA"/>
                            </w:tcBorders>
                          </w:tcPr>
                          <w:p w14:paraId="380F6FE5" w14:textId="77777777" w:rsidR="009532C9" w:rsidRDefault="009532C9"/>
                        </w:tc>
                        <w:tc>
                          <w:tcPr>
                            <w:tcW w:w="196" w:type="dxa"/>
                            <w:tcBorders>
                              <w:top w:val="single" w:sz="8" w:space="0" w:color="FAFAFA"/>
                              <w:right w:val="single" w:sz="8" w:space="0" w:color="7F7F7F"/>
                            </w:tcBorders>
                          </w:tcPr>
                          <w:p w14:paraId="4344703E" w14:textId="77777777" w:rsidR="009532C9" w:rsidRDefault="009532C9"/>
                        </w:tc>
                      </w:tr>
                      <w:tr w:rsidR="009532C9" w14:paraId="773A1E10" w14:textId="77777777">
                        <w:trPr>
                          <w:trHeight w:hRule="exact" w:val="246"/>
                        </w:trPr>
                        <w:tc>
                          <w:tcPr>
                            <w:tcW w:w="195" w:type="dxa"/>
                            <w:tcBorders>
                              <w:left w:val="single" w:sz="8" w:space="0" w:color="7F7F7F"/>
                              <w:bottom w:val="single" w:sz="8" w:space="0" w:color="FAFAFA"/>
                            </w:tcBorders>
                          </w:tcPr>
                          <w:p w14:paraId="25034D46" w14:textId="77777777" w:rsidR="009532C9" w:rsidRDefault="009532C9"/>
                        </w:tc>
                        <w:tc>
                          <w:tcPr>
                            <w:tcW w:w="326" w:type="dxa"/>
                            <w:tcBorders>
                              <w:bottom w:val="single" w:sz="8" w:space="0" w:color="FAFAFA"/>
                            </w:tcBorders>
                          </w:tcPr>
                          <w:p w14:paraId="0AB84C73" w14:textId="77777777" w:rsidR="009532C9" w:rsidRDefault="009532C9"/>
                        </w:tc>
                        <w:tc>
                          <w:tcPr>
                            <w:tcW w:w="326" w:type="dxa"/>
                            <w:tcBorders>
                              <w:bottom w:val="single" w:sz="8" w:space="0" w:color="FAFAFA"/>
                            </w:tcBorders>
                          </w:tcPr>
                          <w:p w14:paraId="5B599F55" w14:textId="77777777" w:rsidR="009532C9" w:rsidRDefault="009532C9"/>
                        </w:tc>
                        <w:tc>
                          <w:tcPr>
                            <w:tcW w:w="326" w:type="dxa"/>
                            <w:tcBorders>
                              <w:bottom w:val="single" w:sz="8" w:space="0" w:color="FAFAFA"/>
                            </w:tcBorders>
                          </w:tcPr>
                          <w:p w14:paraId="18426BA1" w14:textId="77777777" w:rsidR="009532C9" w:rsidRDefault="009532C9"/>
                        </w:tc>
                        <w:tc>
                          <w:tcPr>
                            <w:tcW w:w="326" w:type="dxa"/>
                            <w:tcBorders>
                              <w:bottom w:val="single" w:sz="8" w:space="0" w:color="FAFAFA"/>
                            </w:tcBorders>
                          </w:tcPr>
                          <w:p w14:paraId="4727BA9B" w14:textId="77777777" w:rsidR="009532C9" w:rsidRDefault="009532C9"/>
                        </w:tc>
                        <w:tc>
                          <w:tcPr>
                            <w:tcW w:w="326" w:type="dxa"/>
                            <w:tcBorders>
                              <w:bottom w:val="single" w:sz="8" w:space="0" w:color="FAFAFA"/>
                            </w:tcBorders>
                          </w:tcPr>
                          <w:p w14:paraId="5A2EB236" w14:textId="77777777" w:rsidR="009532C9" w:rsidRDefault="009532C9"/>
                        </w:tc>
                        <w:tc>
                          <w:tcPr>
                            <w:tcW w:w="326" w:type="dxa"/>
                            <w:tcBorders>
                              <w:bottom w:val="single" w:sz="8" w:space="0" w:color="FAFAFA"/>
                            </w:tcBorders>
                          </w:tcPr>
                          <w:p w14:paraId="4C779CA8" w14:textId="77777777" w:rsidR="009532C9" w:rsidRDefault="009532C9"/>
                        </w:tc>
                        <w:tc>
                          <w:tcPr>
                            <w:tcW w:w="196" w:type="dxa"/>
                            <w:tcBorders>
                              <w:bottom w:val="single" w:sz="8" w:space="0" w:color="FAFAFA"/>
                              <w:right w:val="single" w:sz="8" w:space="0" w:color="7F7F7F"/>
                            </w:tcBorders>
                          </w:tcPr>
                          <w:p w14:paraId="23C1A71C" w14:textId="77777777" w:rsidR="009532C9" w:rsidRDefault="009532C9"/>
                        </w:tc>
                        <w:tc>
                          <w:tcPr>
                            <w:tcW w:w="114" w:type="dxa"/>
                            <w:vMerge/>
                            <w:tcBorders>
                              <w:left w:val="single" w:sz="8" w:space="0" w:color="7F7F7F"/>
                              <w:right w:val="single" w:sz="8" w:space="0" w:color="7F7F7F"/>
                            </w:tcBorders>
                          </w:tcPr>
                          <w:p w14:paraId="57349AFD" w14:textId="77777777" w:rsidR="009532C9" w:rsidRDefault="009532C9"/>
                        </w:tc>
                        <w:tc>
                          <w:tcPr>
                            <w:tcW w:w="196" w:type="dxa"/>
                            <w:tcBorders>
                              <w:left w:val="single" w:sz="8" w:space="0" w:color="7F7F7F"/>
                              <w:bottom w:val="single" w:sz="8" w:space="0" w:color="FAFAFA"/>
                            </w:tcBorders>
                          </w:tcPr>
                          <w:p w14:paraId="182AB022" w14:textId="77777777" w:rsidR="009532C9" w:rsidRDefault="009532C9"/>
                        </w:tc>
                        <w:tc>
                          <w:tcPr>
                            <w:tcW w:w="326" w:type="dxa"/>
                            <w:tcBorders>
                              <w:bottom w:val="single" w:sz="8" w:space="0" w:color="FAFAFA"/>
                            </w:tcBorders>
                          </w:tcPr>
                          <w:p w14:paraId="38B3C21F" w14:textId="77777777" w:rsidR="009532C9" w:rsidRDefault="009532C9"/>
                        </w:tc>
                        <w:tc>
                          <w:tcPr>
                            <w:tcW w:w="326" w:type="dxa"/>
                            <w:tcBorders>
                              <w:bottom w:val="single" w:sz="8" w:space="0" w:color="FAFAFA"/>
                            </w:tcBorders>
                          </w:tcPr>
                          <w:p w14:paraId="632AFAD3" w14:textId="77777777" w:rsidR="009532C9" w:rsidRDefault="009532C9"/>
                        </w:tc>
                        <w:tc>
                          <w:tcPr>
                            <w:tcW w:w="326" w:type="dxa"/>
                            <w:tcBorders>
                              <w:bottom w:val="single" w:sz="8" w:space="0" w:color="FAFAFA"/>
                            </w:tcBorders>
                          </w:tcPr>
                          <w:p w14:paraId="02E54926" w14:textId="77777777" w:rsidR="009532C9" w:rsidRDefault="009532C9"/>
                        </w:tc>
                        <w:tc>
                          <w:tcPr>
                            <w:tcW w:w="326" w:type="dxa"/>
                            <w:tcBorders>
                              <w:bottom w:val="single" w:sz="8" w:space="0" w:color="FAFAFA"/>
                            </w:tcBorders>
                          </w:tcPr>
                          <w:p w14:paraId="3133D7C6" w14:textId="77777777" w:rsidR="009532C9" w:rsidRDefault="009532C9"/>
                        </w:tc>
                        <w:tc>
                          <w:tcPr>
                            <w:tcW w:w="326" w:type="dxa"/>
                            <w:tcBorders>
                              <w:bottom w:val="single" w:sz="8" w:space="0" w:color="FAFAFA"/>
                            </w:tcBorders>
                          </w:tcPr>
                          <w:p w14:paraId="2CE99DC7" w14:textId="77777777" w:rsidR="009532C9" w:rsidRDefault="009532C9"/>
                        </w:tc>
                        <w:tc>
                          <w:tcPr>
                            <w:tcW w:w="326" w:type="dxa"/>
                            <w:tcBorders>
                              <w:bottom w:val="single" w:sz="8" w:space="0" w:color="FAFAFA"/>
                            </w:tcBorders>
                          </w:tcPr>
                          <w:p w14:paraId="1956936B" w14:textId="77777777" w:rsidR="009532C9" w:rsidRDefault="009532C9"/>
                        </w:tc>
                        <w:tc>
                          <w:tcPr>
                            <w:tcW w:w="196" w:type="dxa"/>
                            <w:tcBorders>
                              <w:bottom w:val="single" w:sz="8" w:space="0" w:color="FAFAFA"/>
                              <w:right w:val="single" w:sz="8" w:space="0" w:color="7F7F7F"/>
                            </w:tcBorders>
                          </w:tcPr>
                          <w:p w14:paraId="29622539" w14:textId="77777777" w:rsidR="009532C9" w:rsidRDefault="009532C9"/>
                        </w:tc>
                        <w:tc>
                          <w:tcPr>
                            <w:tcW w:w="115" w:type="dxa"/>
                            <w:vMerge/>
                            <w:tcBorders>
                              <w:left w:val="single" w:sz="8" w:space="0" w:color="7F7F7F"/>
                              <w:right w:val="single" w:sz="8" w:space="0" w:color="7F7F7F"/>
                            </w:tcBorders>
                          </w:tcPr>
                          <w:p w14:paraId="353ABBC6" w14:textId="77777777" w:rsidR="009532C9" w:rsidRDefault="009532C9"/>
                        </w:tc>
                        <w:tc>
                          <w:tcPr>
                            <w:tcW w:w="195" w:type="dxa"/>
                            <w:tcBorders>
                              <w:left w:val="single" w:sz="8" w:space="0" w:color="7F7F7F"/>
                              <w:bottom w:val="single" w:sz="8" w:space="0" w:color="FAFAFA"/>
                            </w:tcBorders>
                          </w:tcPr>
                          <w:p w14:paraId="29425A05" w14:textId="77777777" w:rsidR="009532C9" w:rsidRDefault="009532C9"/>
                        </w:tc>
                        <w:tc>
                          <w:tcPr>
                            <w:tcW w:w="326" w:type="dxa"/>
                            <w:tcBorders>
                              <w:bottom w:val="single" w:sz="8" w:space="0" w:color="FAFAFA"/>
                            </w:tcBorders>
                          </w:tcPr>
                          <w:p w14:paraId="71844968" w14:textId="77777777" w:rsidR="009532C9" w:rsidRDefault="009532C9"/>
                        </w:tc>
                        <w:tc>
                          <w:tcPr>
                            <w:tcW w:w="326" w:type="dxa"/>
                            <w:tcBorders>
                              <w:bottom w:val="single" w:sz="8" w:space="0" w:color="FAFAFA"/>
                            </w:tcBorders>
                          </w:tcPr>
                          <w:p w14:paraId="7B010194" w14:textId="77777777" w:rsidR="009532C9" w:rsidRDefault="009532C9"/>
                        </w:tc>
                        <w:tc>
                          <w:tcPr>
                            <w:tcW w:w="326" w:type="dxa"/>
                            <w:tcBorders>
                              <w:bottom w:val="single" w:sz="8" w:space="0" w:color="FAFAFA"/>
                            </w:tcBorders>
                          </w:tcPr>
                          <w:p w14:paraId="70A6930F" w14:textId="77777777" w:rsidR="009532C9" w:rsidRDefault="009532C9"/>
                        </w:tc>
                        <w:tc>
                          <w:tcPr>
                            <w:tcW w:w="326" w:type="dxa"/>
                            <w:tcBorders>
                              <w:bottom w:val="single" w:sz="8" w:space="0" w:color="FAFAFA"/>
                            </w:tcBorders>
                          </w:tcPr>
                          <w:p w14:paraId="41648FE0" w14:textId="77777777" w:rsidR="009532C9" w:rsidRDefault="009532C9"/>
                        </w:tc>
                        <w:tc>
                          <w:tcPr>
                            <w:tcW w:w="326" w:type="dxa"/>
                            <w:tcBorders>
                              <w:bottom w:val="single" w:sz="8" w:space="0" w:color="FAFAFA"/>
                            </w:tcBorders>
                          </w:tcPr>
                          <w:p w14:paraId="49F04DBB" w14:textId="77777777" w:rsidR="009532C9" w:rsidRDefault="009532C9"/>
                        </w:tc>
                        <w:tc>
                          <w:tcPr>
                            <w:tcW w:w="326" w:type="dxa"/>
                            <w:tcBorders>
                              <w:bottom w:val="single" w:sz="8" w:space="0" w:color="FAFAFA"/>
                            </w:tcBorders>
                          </w:tcPr>
                          <w:p w14:paraId="22E2D21B" w14:textId="77777777" w:rsidR="009532C9" w:rsidRDefault="009532C9"/>
                        </w:tc>
                        <w:tc>
                          <w:tcPr>
                            <w:tcW w:w="196" w:type="dxa"/>
                            <w:tcBorders>
                              <w:bottom w:val="single" w:sz="8" w:space="0" w:color="FAFAFA"/>
                              <w:right w:val="single" w:sz="8" w:space="0" w:color="7F7F7F"/>
                            </w:tcBorders>
                          </w:tcPr>
                          <w:p w14:paraId="72A3211C" w14:textId="77777777" w:rsidR="009532C9" w:rsidRDefault="009532C9"/>
                        </w:tc>
                      </w:tr>
                      <w:tr w:rsidR="009532C9" w14:paraId="7AF75F17" w14:textId="77777777">
                        <w:trPr>
                          <w:trHeight w:hRule="exact" w:val="245"/>
                        </w:trPr>
                        <w:tc>
                          <w:tcPr>
                            <w:tcW w:w="195" w:type="dxa"/>
                            <w:tcBorders>
                              <w:top w:val="single" w:sz="8" w:space="0" w:color="FAFAFA"/>
                              <w:left w:val="single" w:sz="8" w:space="0" w:color="7F7F7F"/>
                            </w:tcBorders>
                          </w:tcPr>
                          <w:p w14:paraId="0BA0456D" w14:textId="77777777" w:rsidR="009532C9" w:rsidRDefault="009532C9"/>
                        </w:tc>
                        <w:tc>
                          <w:tcPr>
                            <w:tcW w:w="326" w:type="dxa"/>
                            <w:tcBorders>
                              <w:top w:val="single" w:sz="8" w:space="0" w:color="FAFAFA"/>
                            </w:tcBorders>
                          </w:tcPr>
                          <w:p w14:paraId="1E941295" w14:textId="77777777" w:rsidR="009532C9" w:rsidRDefault="009532C9"/>
                        </w:tc>
                        <w:tc>
                          <w:tcPr>
                            <w:tcW w:w="326" w:type="dxa"/>
                            <w:tcBorders>
                              <w:top w:val="single" w:sz="8" w:space="0" w:color="FAFAFA"/>
                            </w:tcBorders>
                          </w:tcPr>
                          <w:p w14:paraId="3199A982" w14:textId="77777777" w:rsidR="009532C9" w:rsidRDefault="009532C9"/>
                        </w:tc>
                        <w:tc>
                          <w:tcPr>
                            <w:tcW w:w="326" w:type="dxa"/>
                            <w:tcBorders>
                              <w:top w:val="single" w:sz="8" w:space="0" w:color="FAFAFA"/>
                            </w:tcBorders>
                          </w:tcPr>
                          <w:p w14:paraId="6F08AFB9" w14:textId="77777777" w:rsidR="009532C9" w:rsidRDefault="009532C9"/>
                        </w:tc>
                        <w:tc>
                          <w:tcPr>
                            <w:tcW w:w="326" w:type="dxa"/>
                            <w:tcBorders>
                              <w:top w:val="single" w:sz="8" w:space="0" w:color="FAFAFA"/>
                            </w:tcBorders>
                          </w:tcPr>
                          <w:p w14:paraId="3B4A41B2" w14:textId="77777777" w:rsidR="009532C9" w:rsidRDefault="009532C9"/>
                        </w:tc>
                        <w:tc>
                          <w:tcPr>
                            <w:tcW w:w="326" w:type="dxa"/>
                            <w:tcBorders>
                              <w:top w:val="single" w:sz="8" w:space="0" w:color="FAFAFA"/>
                            </w:tcBorders>
                          </w:tcPr>
                          <w:p w14:paraId="2AC71C50" w14:textId="77777777" w:rsidR="009532C9" w:rsidRDefault="009532C9"/>
                        </w:tc>
                        <w:tc>
                          <w:tcPr>
                            <w:tcW w:w="326" w:type="dxa"/>
                            <w:tcBorders>
                              <w:top w:val="single" w:sz="8" w:space="0" w:color="FAFAFA"/>
                            </w:tcBorders>
                          </w:tcPr>
                          <w:p w14:paraId="3395E9F4" w14:textId="77777777" w:rsidR="009532C9" w:rsidRDefault="009532C9"/>
                        </w:tc>
                        <w:tc>
                          <w:tcPr>
                            <w:tcW w:w="196" w:type="dxa"/>
                            <w:tcBorders>
                              <w:top w:val="single" w:sz="8" w:space="0" w:color="FAFAFA"/>
                              <w:right w:val="single" w:sz="8" w:space="0" w:color="7F7F7F"/>
                            </w:tcBorders>
                          </w:tcPr>
                          <w:p w14:paraId="193CF4A8" w14:textId="77777777" w:rsidR="009532C9" w:rsidRDefault="009532C9"/>
                        </w:tc>
                        <w:tc>
                          <w:tcPr>
                            <w:tcW w:w="114" w:type="dxa"/>
                            <w:vMerge/>
                            <w:tcBorders>
                              <w:left w:val="single" w:sz="8" w:space="0" w:color="7F7F7F"/>
                              <w:right w:val="single" w:sz="8" w:space="0" w:color="7F7F7F"/>
                            </w:tcBorders>
                          </w:tcPr>
                          <w:p w14:paraId="5282A1A7" w14:textId="77777777" w:rsidR="009532C9" w:rsidRDefault="009532C9"/>
                        </w:tc>
                        <w:tc>
                          <w:tcPr>
                            <w:tcW w:w="196" w:type="dxa"/>
                            <w:tcBorders>
                              <w:top w:val="single" w:sz="8" w:space="0" w:color="FAFAFA"/>
                              <w:left w:val="single" w:sz="8" w:space="0" w:color="7F7F7F"/>
                            </w:tcBorders>
                          </w:tcPr>
                          <w:p w14:paraId="78806E96" w14:textId="77777777" w:rsidR="009532C9" w:rsidRDefault="009532C9"/>
                        </w:tc>
                        <w:tc>
                          <w:tcPr>
                            <w:tcW w:w="326" w:type="dxa"/>
                            <w:tcBorders>
                              <w:top w:val="single" w:sz="8" w:space="0" w:color="FAFAFA"/>
                            </w:tcBorders>
                          </w:tcPr>
                          <w:p w14:paraId="721F7869" w14:textId="77777777" w:rsidR="009532C9" w:rsidRDefault="009532C9"/>
                        </w:tc>
                        <w:tc>
                          <w:tcPr>
                            <w:tcW w:w="326" w:type="dxa"/>
                            <w:tcBorders>
                              <w:top w:val="single" w:sz="8" w:space="0" w:color="FAFAFA"/>
                            </w:tcBorders>
                          </w:tcPr>
                          <w:p w14:paraId="3C5B412A" w14:textId="77777777" w:rsidR="009532C9" w:rsidRDefault="009532C9"/>
                        </w:tc>
                        <w:tc>
                          <w:tcPr>
                            <w:tcW w:w="326" w:type="dxa"/>
                            <w:tcBorders>
                              <w:top w:val="single" w:sz="8" w:space="0" w:color="FAFAFA"/>
                            </w:tcBorders>
                          </w:tcPr>
                          <w:p w14:paraId="13DFCD30" w14:textId="77777777" w:rsidR="009532C9" w:rsidRDefault="009532C9"/>
                        </w:tc>
                        <w:tc>
                          <w:tcPr>
                            <w:tcW w:w="326" w:type="dxa"/>
                            <w:tcBorders>
                              <w:top w:val="single" w:sz="8" w:space="0" w:color="FAFAFA"/>
                            </w:tcBorders>
                          </w:tcPr>
                          <w:p w14:paraId="0BCF779E" w14:textId="77777777" w:rsidR="009532C9" w:rsidRDefault="009532C9"/>
                        </w:tc>
                        <w:tc>
                          <w:tcPr>
                            <w:tcW w:w="326" w:type="dxa"/>
                            <w:tcBorders>
                              <w:top w:val="single" w:sz="8" w:space="0" w:color="FAFAFA"/>
                            </w:tcBorders>
                          </w:tcPr>
                          <w:p w14:paraId="312C9F52" w14:textId="77777777" w:rsidR="009532C9" w:rsidRDefault="009532C9"/>
                        </w:tc>
                        <w:tc>
                          <w:tcPr>
                            <w:tcW w:w="326" w:type="dxa"/>
                            <w:tcBorders>
                              <w:top w:val="single" w:sz="8" w:space="0" w:color="FAFAFA"/>
                            </w:tcBorders>
                          </w:tcPr>
                          <w:p w14:paraId="17E8EC1A" w14:textId="77777777" w:rsidR="009532C9" w:rsidRDefault="009532C9"/>
                        </w:tc>
                        <w:tc>
                          <w:tcPr>
                            <w:tcW w:w="196" w:type="dxa"/>
                            <w:tcBorders>
                              <w:top w:val="single" w:sz="8" w:space="0" w:color="FAFAFA"/>
                              <w:right w:val="single" w:sz="8" w:space="0" w:color="7F7F7F"/>
                            </w:tcBorders>
                          </w:tcPr>
                          <w:p w14:paraId="5DB656B8" w14:textId="77777777" w:rsidR="009532C9" w:rsidRDefault="009532C9"/>
                        </w:tc>
                        <w:tc>
                          <w:tcPr>
                            <w:tcW w:w="115" w:type="dxa"/>
                            <w:vMerge/>
                            <w:tcBorders>
                              <w:left w:val="single" w:sz="8" w:space="0" w:color="7F7F7F"/>
                              <w:right w:val="single" w:sz="8" w:space="0" w:color="7F7F7F"/>
                            </w:tcBorders>
                          </w:tcPr>
                          <w:p w14:paraId="3729B04E" w14:textId="77777777" w:rsidR="009532C9" w:rsidRDefault="009532C9"/>
                        </w:tc>
                        <w:tc>
                          <w:tcPr>
                            <w:tcW w:w="195" w:type="dxa"/>
                            <w:tcBorders>
                              <w:top w:val="single" w:sz="8" w:space="0" w:color="FAFAFA"/>
                              <w:left w:val="single" w:sz="8" w:space="0" w:color="7F7F7F"/>
                            </w:tcBorders>
                          </w:tcPr>
                          <w:p w14:paraId="555D638C" w14:textId="77777777" w:rsidR="009532C9" w:rsidRDefault="009532C9"/>
                        </w:tc>
                        <w:tc>
                          <w:tcPr>
                            <w:tcW w:w="326" w:type="dxa"/>
                            <w:tcBorders>
                              <w:top w:val="single" w:sz="8" w:space="0" w:color="FAFAFA"/>
                            </w:tcBorders>
                          </w:tcPr>
                          <w:p w14:paraId="7AC0C913" w14:textId="77777777" w:rsidR="009532C9" w:rsidRDefault="009532C9"/>
                        </w:tc>
                        <w:tc>
                          <w:tcPr>
                            <w:tcW w:w="326" w:type="dxa"/>
                            <w:tcBorders>
                              <w:top w:val="single" w:sz="8" w:space="0" w:color="FAFAFA"/>
                            </w:tcBorders>
                          </w:tcPr>
                          <w:p w14:paraId="50EEC83A" w14:textId="77777777" w:rsidR="009532C9" w:rsidRDefault="009532C9"/>
                        </w:tc>
                        <w:tc>
                          <w:tcPr>
                            <w:tcW w:w="326" w:type="dxa"/>
                            <w:tcBorders>
                              <w:top w:val="single" w:sz="8" w:space="0" w:color="FAFAFA"/>
                            </w:tcBorders>
                          </w:tcPr>
                          <w:p w14:paraId="73842951" w14:textId="77777777" w:rsidR="009532C9" w:rsidRDefault="009532C9"/>
                        </w:tc>
                        <w:tc>
                          <w:tcPr>
                            <w:tcW w:w="326" w:type="dxa"/>
                            <w:tcBorders>
                              <w:top w:val="single" w:sz="8" w:space="0" w:color="FAFAFA"/>
                            </w:tcBorders>
                          </w:tcPr>
                          <w:p w14:paraId="3031F6DF" w14:textId="77777777" w:rsidR="009532C9" w:rsidRDefault="009532C9"/>
                        </w:tc>
                        <w:tc>
                          <w:tcPr>
                            <w:tcW w:w="326" w:type="dxa"/>
                            <w:tcBorders>
                              <w:top w:val="single" w:sz="8" w:space="0" w:color="FAFAFA"/>
                            </w:tcBorders>
                          </w:tcPr>
                          <w:p w14:paraId="07D898F7" w14:textId="77777777" w:rsidR="009532C9" w:rsidRDefault="009532C9"/>
                        </w:tc>
                        <w:tc>
                          <w:tcPr>
                            <w:tcW w:w="326" w:type="dxa"/>
                            <w:tcBorders>
                              <w:top w:val="single" w:sz="8" w:space="0" w:color="FAFAFA"/>
                            </w:tcBorders>
                          </w:tcPr>
                          <w:p w14:paraId="1B70E7F1" w14:textId="77777777" w:rsidR="009532C9" w:rsidRDefault="009532C9"/>
                        </w:tc>
                        <w:tc>
                          <w:tcPr>
                            <w:tcW w:w="196" w:type="dxa"/>
                            <w:tcBorders>
                              <w:top w:val="single" w:sz="8" w:space="0" w:color="FAFAFA"/>
                              <w:right w:val="single" w:sz="8" w:space="0" w:color="7F7F7F"/>
                            </w:tcBorders>
                          </w:tcPr>
                          <w:p w14:paraId="557EC278" w14:textId="77777777" w:rsidR="009532C9" w:rsidRDefault="009532C9"/>
                        </w:tc>
                      </w:tr>
                      <w:tr w:rsidR="009532C9" w14:paraId="2AD6407A" w14:textId="77777777">
                        <w:trPr>
                          <w:trHeight w:hRule="exact" w:val="245"/>
                        </w:trPr>
                        <w:tc>
                          <w:tcPr>
                            <w:tcW w:w="195" w:type="dxa"/>
                            <w:tcBorders>
                              <w:left w:val="single" w:sz="8" w:space="0" w:color="7F7F7F"/>
                              <w:bottom w:val="single" w:sz="8" w:space="0" w:color="FAFAFA"/>
                            </w:tcBorders>
                          </w:tcPr>
                          <w:p w14:paraId="7F07EBF7" w14:textId="77777777" w:rsidR="009532C9" w:rsidRDefault="009532C9"/>
                        </w:tc>
                        <w:tc>
                          <w:tcPr>
                            <w:tcW w:w="326" w:type="dxa"/>
                            <w:tcBorders>
                              <w:bottom w:val="single" w:sz="8" w:space="0" w:color="FAFAFA"/>
                            </w:tcBorders>
                          </w:tcPr>
                          <w:p w14:paraId="6DF4513F" w14:textId="77777777" w:rsidR="009532C9" w:rsidRDefault="009532C9"/>
                        </w:tc>
                        <w:tc>
                          <w:tcPr>
                            <w:tcW w:w="326" w:type="dxa"/>
                            <w:tcBorders>
                              <w:bottom w:val="single" w:sz="8" w:space="0" w:color="FAFAFA"/>
                            </w:tcBorders>
                          </w:tcPr>
                          <w:p w14:paraId="50DDDB17" w14:textId="77777777" w:rsidR="009532C9" w:rsidRDefault="009532C9"/>
                        </w:tc>
                        <w:tc>
                          <w:tcPr>
                            <w:tcW w:w="326" w:type="dxa"/>
                            <w:tcBorders>
                              <w:bottom w:val="single" w:sz="8" w:space="0" w:color="FAFAFA"/>
                            </w:tcBorders>
                          </w:tcPr>
                          <w:p w14:paraId="6A2AEF46" w14:textId="77777777" w:rsidR="009532C9" w:rsidRDefault="009532C9"/>
                        </w:tc>
                        <w:tc>
                          <w:tcPr>
                            <w:tcW w:w="326" w:type="dxa"/>
                            <w:tcBorders>
                              <w:bottom w:val="single" w:sz="8" w:space="0" w:color="FAFAFA"/>
                            </w:tcBorders>
                          </w:tcPr>
                          <w:p w14:paraId="0C2A3C2E" w14:textId="77777777" w:rsidR="009532C9" w:rsidRDefault="009532C9"/>
                        </w:tc>
                        <w:tc>
                          <w:tcPr>
                            <w:tcW w:w="326" w:type="dxa"/>
                            <w:tcBorders>
                              <w:bottom w:val="single" w:sz="8" w:space="0" w:color="FAFAFA"/>
                            </w:tcBorders>
                          </w:tcPr>
                          <w:p w14:paraId="4B536BD4" w14:textId="77777777" w:rsidR="009532C9" w:rsidRDefault="009532C9"/>
                        </w:tc>
                        <w:tc>
                          <w:tcPr>
                            <w:tcW w:w="326" w:type="dxa"/>
                            <w:tcBorders>
                              <w:bottom w:val="single" w:sz="8" w:space="0" w:color="FAFAFA"/>
                            </w:tcBorders>
                          </w:tcPr>
                          <w:p w14:paraId="5A5C89EB" w14:textId="77777777" w:rsidR="009532C9" w:rsidRDefault="009532C9"/>
                        </w:tc>
                        <w:tc>
                          <w:tcPr>
                            <w:tcW w:w="196" w:type="dxa"/>
                            <w:tcBorders>
                              <w:bottom w:val="single" w:sz="8" w:space="0" w:color="FAFAFA"/>
                              <w:right w:val="single" w:sz="8" w:space="0" w:color="7F7F7F"/>
                            </w:tcBorders>
                          </w:tcPr>
                          <w:p w14:paraId="2B23D769" w14:textId="77777777" w:rsidR="009532C9" w:rsidRDefault="009532C9"/>
                        </w:tc>
                        <w:tc>
                          <w:tcPr>
                            <w:tcW w:w="114" w:type="dxa"/>
                            <w:vMerge/>
                            <w:tcBorders>
                              <w:left w:val="single" w:sz="8" w:space="0" w:color="7F7F7F"/>
                              <w:right w:val="single" w:sz="8" w:space="0" w:color="7F7F7F"/>
                            </w:tcBorders>
                          </w:tcPr>
                          <w:p w14:paraId="190BA539" w14:textId="77777777" w:rsidR="009532C9" w:rsidRDefault="009532C9"/>
                        </w:tc>
                        <w:tc>
                          <w:tcPr>
                            <w:tcW w:w="196" w:type="dxa"/>
                            <w:tcBorders>
                              <w:left w:val="single" w:sz="8" w:space="0" w:color="7F7F7F"/>
                              <w:bottom w:val="single" w:sz="8" w:space="0" w:color="FAFAFA"/>
                            </w:tcBorders>
                          </w:tcPr>
                          <w:p w14:paraId="6ECE3985" w14:textId="77777777" w:rsidR="009532C9" w:rsidRDefault="009532C9"/>
                        </w:tc>
                        <w:tc>
                          <w:tcPr>
                            <w:tcW w:w="326" w:type="dxa"/>
                            <w:tcBorders>
                              <w:bottom w:val="single" w:sz="8" w:space="0" w:color="FAFAFA"/>
                            </w:tcBorders>
                          </w:tcPr>
                          <w:p w14:paraId="78819DE5" w14:textId="77777777" w:rsidR="009532C9" w:rsidRDefault="009532C9"/>
                        </w:tc>
                        <w:tc>
                          <w:tcPr>
                            <w:tcW w:w="326" w:type="dxa"/>
                            <w:tcBorders>
                              <w:bottom w:val="single" w:sz="8" w:space="0" w:color="FAFAFA"/>
                            </w:tcBorders>
                          </w:tcPr>
                          <w:p w14:paraId="1F9360B1" w14:textId="77777777" w:rsidR="009532C9" w:rsidRDefault="009532C9"/>
                        </w:tc>
                        <w:tc>
                          <w:tcPr>
                            <w:tcW w:w="326" w:type="dxa"/>
                            <w:tcBorders>
                              <w:bottom w:val="single" w:sz="8" w:space="0" w:color="FAFAFA"/>
                            </w:tcBorders>
                          </w:tcPr>
                          <w:p w14:paraId="73F11B92" w14:textId="77777777" w:rsidR="009532C9" w:rsidRDefault="009532C9"/>
                        </w:tc>
                        <w:tc>
                          <w:tcPr>
                            <w:tcW w:w="326" w:type="dxa"/>
                            <w:tcBorders>
                              <w:bottom w:val="single" w:sz="8" w:space="0" w:color="FAFAFA"/>
                            </w:tcBorders>
                          </w:tcPr>
                          <w:p w14:paraId="03BBB5DD" w14:textId="77777777" w:rsidR="009532C9" w:rsidRDefault="009532C9"/>
                        </w:tc>
                        <w:tc>
                          <w:tcPr>
                            <w:tcW w:w="326" w:type="dxa"/>
                            <w:tcBorders>
                              <w:bottom w:val="single" w:sz="8" w:space="0" w:color="FAFAFA"/>
                            </w:tcBorders>
                          </w:tcPr>
                          <w:p w14:paraId="533CA2A5" w14:textId="77777777" w:rsidR="009532C9" w:rsidRDefault="009532C9"/>
                        </w:tc>
                        <w:tc>
                          <w:tcPr>
                            <w:tcW w:w="326" w:type="dxa"/>
                            <w:tcBorders>
                              <w:bottom w:val="single" w:sz="8" w:space="0" w:color="FAFAFA"/>
                            </w:tcBorders>
                          </w:tcPr>
                          <w:p w14:paraId="58387918" w14:textId="77777777" w:rsidR="009532C9" w:rsidRDefault="009532C9"/>
                        </w:tc>
                        <w:tc>
                          <w:tcPr>
                            <w:tcW w:w="196" w:type="dxa"/>
                            <w:tcBorders>
                              <w:bottom w:val="single" w:sz="8" w:space="0" w:color="FAFAFA"/>
                              <w:right w:val="single" w:sz="8" w:space="0" w:color="7F7F7F"/>
                            </w:tcBorders>
                          </w:tcPr>
                          <w:p w14:paraId="098A6FCE" w14:textId="77777777" w:rsidR="009532C9" w:rsidRDefault="009532C9"/>
                        </w:tc>
                        <w:tc>
                          <w:tcPr>
                            <w:tcW w:w="115" w:type="dxa"/>
                            <w:vMerge/>
                            <w:tcBorders>
                              <w:left w:val="single" w:sz="8" w:space="0" w:color="7F7F7F"/>
                              <w:right w:val="single" w:sz="8" w:space="0" w:color="7F7F7F"/>
                            </w:tcBorders>
                          </w:tcPr>
                          <w:p w14:paraId="1EEFDC66" w14:textId="77777777" w:rsidR="009532C9" w:rsidRDefault="009532C9"/>
                        </w:tc>
                        <w:tc>
                          <w:tcPr>
                            <w:tcW w:w="195" w:type="dxa"/>
                            <w:tcBorders>
                              <w:left w:val="single" w:sz="8" w:space="0" w:color="7F7F7F"/>
                              <w:bottom w:val="single" w:sz="8" w:space="0" w:color="FAFAFA"/>
                            </w:tcBorders>
                          </w:tcPr>
                          <w:p w14:paraId="72E6EF1F" w14:textId="77777777" w:rsidR="009532C9" w:rsidRDefault="009532C9"/>
                        </w:tc>
                        <w:tc>
                          <w:tcPr>
                            <w:tcW w:w="326" w:type="dxa"/>
                            <w:tcBorders>
                              <w:bottom w:val="single" w:sz="8" w:space="0" w:color="FAFAFA"/>
                            </w:tcBorders>
                          </w:tcPr>
                          <w:p w14:paraId="20706FB3" w14:textId="77777777" w:rsidR="009532C9" w:rsidRDefault="009532C9"/>
                        </w:tc>
                        <w:tc>
                          <w:tcPr>
                            <w:tcW w:w="326" w:type="dxa"/>
                            <w:tcBorders>
                              <w:bottom w:val="single" w:sz="8" w:space="0" w:color="FAFAFA"/>
                            </w:tcBorders>
                          </w:tcPr>
                          <w:p w14:paraId="1479EE30" w14:textId="77777777" w:rsidR="009532C9" w:rsidRDefault="009532C9"/>
                        </w:tc>
                        <w:tc>
                          <w:tcPr>
                            <w:tcW w:w="326" w:type="dxa"/>
                            <w:tcBorders>
                              <w:bottom w:val="single" w:sz="8" w:space="0" w:color="FAFAFA"/>
                            </w:tcBorders>
                          </w:tcPr>
                          <w:p w14:paraId="24B357D8" w14:textId="77777777" w:rsidR="009532C9" w:rsidRDefault="009532C9"/>
                        </w:tc>
                        <w:tc>
                          <w:tcPr>
                            <w:tcW w:w="326" w:type="dxa"/>
                            <w:tcBorders>
                              <w:bottom w:val="single" w:sz="8" w:space="0" w:color="FAFAFA"/>
                            </w:tcBorders>
                          </w:tcPr>
                          <w:p w14:paraId="0F3DB9FC" w14:textId="77777777" w:rsidR="009532C9" w:rsidRDefault="009532C9"/>
                        </w:tc>
                        <w:tc>
                          <w:tcPr>
                            <w:tcW w:w="326" w:type="dxa"/>
                            <w:tcBorders>
                              <w:bottom w:val="single" w:sz="8" w:space="0" w:color="FAFAFA"/>
                            </w:tcBorders>
                          </w:tcPr>
                          <w:p w14:paraId="4E14BB15" w14:textId="77777777" w:rsidR="009532C9" w:rsidRDefault="009532C9"/>
                        </w:tc>
                        <w:tc>
                          <w:tcPr>
                            <w:tcW w:w="326" w:type="dxa"/>
                            <w:tcBorders>
                              <w:bottom w:val="single" w:sz="8" w:space="0" w:color="FAFAFA"/>
                            </w:tcBorders>
                          </w:tcPr>
                          <w:p w14:paraId="0C59F9DC" w14:textId="77777777" w:rsidR="009532C9" w:rsidRDefault="009532C9"/>
                        </w:tc>
                        <w:tc>
                          <w:tcPr>
                            <w:tcW w:w="196" w:type="dxa"/>
                            <w:tcBorders>
                              <w:bottom w:val="single" w:sz="8" w:space="0" w:color="FAFAFA"/>
                              <w:right w:val="single" w:sz="8" w:space="0" w:color="7F7F7F"/>
                            </w:tcBorders>
                          </w:tcPr>
                          <w:p w14:paraId="72D32F9B" w14:textId="77777777" w:rsidR="009532C9" w:rsidRDefault="009532C9"/>
                        </w:tc>
                      </w:tr>
                      <w:tr w:rsidR="009532C9" w14:paraId="4B4A701F" w14:textId="77777777">
                        <w:trPr>
                          <w:trHeight w:hRule="exact" w:val="246"/>
                        </w:trPr>
                        <w:tc>
                          <w:tcPr>
                            <w:tcW w:w="195" w:type="dxa"/>
                            <w:tcBorders>
                              <w:top w:val="single" w:sz="8" w:space="0" w:color="FAFAFA"/>
                              <w:left w:val="single" w:sz="8" w:space="0" w:color="7F7F7F"/>
                            </w:tcBorders>
                          </w:tcPr>
                          <w:p w14:paraId="787442D6" w14:textId="77777777" w:rsidR="009532C9" w:rsidRDefault="009532C9"/>
                        </w:tc>
                        <w:tc>
                          <w:tcPr>
                            <w:tcW w:w="326" w:type="dxa"/>
                            <w:tcBorders>
                              <w:top w:val="single" w:sz="8" w:space="0" w:color="FAFAFA"/>
                            </w:tcBorders>
                          </w:tcPr>
                          <w:p w14:paraId="1F3506A0" w14:textId="77777777" w:rsidR="009532C9" w:rsidRDefault="009532C9"/>
                        </w:tc>
                        <w:tc>
                          <w:tcPr>
                            <w:tcW w:w="326" w:type="dxa"/>
                            <w:tcBorders>
                              <w:top w:val="single" w:sz="8" w:space="0" w:color="FAFAFA"/>
                            </w:tcBorders>
                          </w:tcPr>
                          <w:p w14:paraId="504BFDC4" w14:textId="77777777" w:rsidR="009532C9" w:rsidRDefault="009532C9"/>
                        </w:tc>
                        <w:tc>
                          <w:tcPr>
                            <w:tcW w:w="326" w:type="dxa"/>
                            <w:tcBorders>
                              <w:top w:val="single" w:sz="8" w:space="0" w:color="FAFAFA"/>
                            </w:tcBorders>
                          </w:tcPr>
                          <w:p w14:paraId="0E5339A6" w14:textId="77777777" w:rsidR="009532C9" w:rsidRDefault="009532C9"/>
                        </w:tc>
                        <w:tc>
                          <w:tcPr>
                            <w:tcW w:w="326" w:type="dxa"/>
                            <w:tcBorders>
                              <w:top w:val="single" w:sz="8" w:space="0" w:color="FAFAFA"/>
                            </w:tcBorders>
                          </w:tcPr>
                          <w:p w14:paraId="29D748EF" w14:textId="77777777" w:rsidR="009532C9" w:rsidRDefault="009532C9"/>
                        </w:tc>
                        <w:tc>
                          <w:tcPr>
                            <w:tcW w:w="326" w:type="dxa"/>
                            <w:tcBorders>
                              <w:top w:val="single" w:sz="8" w:space="0" w:color="FAFAFA"/>
                            </w:tcBorders>
                          </w:tcPr>
                          <w:p w14:paraId="4315B212" w14:textId="77777777" w:rsidR="009532C9" w:rsidRDefault="009532C9"/>
                        </w:tc>
                        <w:tc>
                          <w:tcPr>
                            <w:tcW w:w="326" w:type="dxa"/>
                            <w:tcBorders>
                              <w:top w:val="single" w:sz="8" w:space="0" w:color="FAFAFA"/>
                            </w:tcBorders>
                          </w:tcPr>
                          <w:p w14:paraId="325D2DB0" w14:textId="77777777" w:rsidR="009532C9" w:rsidRDefault="009532C9"/>
                        </w:tc>
                        <w:tc>
                          <w:tcPr>
                            <w:tcW w:w="196" w:type="dxa"/>
                            <w:tcBorders>
                              <w:top w:val="single" w:sz="8" w:space="0" w:color="FAFAFA"/>
                              <w:right w:val="single" w:sz="8" w:space="0" w:color="7F7F7F"/>
                            </w:tcBorders>
                          </w:tcPr>
                          <w:p w14:paraId="3BAE87EA" w14:textId="77777777" w:rsidR="009532C9" w:rsidRDefault="009532C9"/>
                        </w:tc>
                        <w:tc>
                          <w:tcPr>
                            <w:tcW w:w="114" w:type="dxa"/>
                            <w:vMerge/>
                            <w:tcBorders>
                              <w:left w:val="single" w:sz="8" w:space="0" w:color="7F7F7F"/>
                              <w:right w:val="single" w:sz="8" w:space="0" w:color="7F7F7F"/>
                            </w:tcBorders>
                          </w:tcPr>
                          <w:p w14:paraId="31A0E0B8" w14:textId="77777777" w:rsidR="009532C9" w:rsidRDefault="009532C9"/>
                        </w:tc>
                        <w:tc>
                          <w:tcPr>
                            <w:tcW w:w="196" w:type="dxa"/>
                            <w:tcBorders>
                              <w:top w:val="single" w:sz="8" w:space="0" w:color="FAFAFA"/>
                              <w:left w:val="single" w:sz="8" w:space="0" w:color="7F7F7F"/>
                            </w:tcBorders>
                          </w:tcPr>
                          <w:p w14:paraId="03D9BBFA" w14:textId="77777777" w:rsidR="009532C9" w:rsidRDefault="009532C9"/>
                        </w:tc>
                        <w:tc>
                          <w:tcPr>
                            <w:tcW w:w="326" w:type="dxa"/>
                            <w:tcBorders>
                              <w:top w:val="single" w:sz="8" w:space="0" w:color="FAFAFA"/>
                            </w:tcBorders>
                          </w:tcPr>
                          <w:p w14:paraId="530D2416" w14:textId="77777777" w:rsidR="009532C9" w:rsidRDefault="009532C9"/>
                        </w:tc>
                        <w:tc>
                          <w:tcPr>
                            <w:tcW w:w="326" w:type="dxa"/>
                            <w:tcBorders>
                              <w:top w:val="single" w:sz="8" w:space="0" w:color="FAFAFA"/>
                            </w:tcBorders>
                          </w:tcPr>
                          <w:p w14:paraId="3A2E37A9" w14:textId="77777777" w:rsidR="009532C9" w:rsidRDefault="009532C9"/>
                        </w:tc>
                        <w:tc>
                          <w:tcPr>
                            <w:tcW w:w="326" w:type="dxa"/>
                            <w:tcBorders>
                              <w:top w:val="single" w:sz="8" w:space="0" w:color="FAFAFA"/>
                            </w:tcBorders>
                          </w:tcPr>
                          <w:p w14:paraId="1A1A15CE" w14:textId="77777777" w:rsidR="009532C9" w:rsidRDefault="009532C9"/>
                        </w:tc>
                        <w:tc>
                          <w:tcPr>
                            <w:tcW w:w="326" w:type="dxa"/>
                            <w:tcBorders>
                              <w:top w:val="single" w:sz="8" w:space="0" w:color="FAFAFA"/>
                            </w:tcBorders>
                          </w:tcPr>
                          <w:p w14:paraId="75C33748" w14:textId="77777777" w:rsidR="009532C9" w:rsidRDefault="009532C9"/>
                        </w:tc>
                        <w:tc>
                          <w:tcPr>
                            <w:tcW w:w="326" w:type="dxa"/>
                            <w:tcBorders>
                              <w:top w:val="single" w:sz="8" w:space="0" w:color="FAFAFA"/>
                            </w:tcBorders>
                          </w:tcPr>
                          <w:p w14:paraId="5D2CAEE1" w14:textId="77777777" w:rsidR="009532C9" w:rsidRDefault="009532C9"/>
                        </w:tc>
                        <w:tc>
                          <w:tcPr>
                            <w:tcW w:w="326" w:type="dxa"/>
                            <w:tcBorders>
                              <w:top w:val="single" w:sz="8" w:space="0" w:color="FAFAFA"/>
                            </w:tcBorders>
                          </w:tcPr>
                          <w:p w14:paraId="163DD2F8" w14:textId="77777777" w:rsidR="009532C9" w:rsidRDefault="009532C9"/>
                        </w:tc>
                        <w:tc>
                          <w:tcPr>
                            <w:tcW w:w="196" w:type="dxa"/>
                            <w:tcBorders>
                              <w:top w:val="single" w:sz="8" w:space="0" w:color="FAFAFA"/>
                              <w:right w:val="single" w:sz="8" w:space="0" w:color="7F7F7F"/>
                            </w:tcBorders>
                          </w:tcPr>
                          <w:p w14:paraId="5CD336C7" w14:textId="77777777" w:rsidR="009532C9" w:rsidRDefault="009532C9"/>
                        </w:tc>
                        <w:tc>
                          <w:tcPr>
                            <w:tcW w:w="115" w:type="dxa"/>
                            <w:vMerge/>
                            <w:tcBorders>
                              <w:left w:val="single" w:sz="8" w:space="0" w:color="7F7F7F"/>
                              <w:right w:val="single" w:sz="8" w:space="0" w:color="7F7F7F"/>
                            </w:tcBorders>
                          </w:tcPr>
                          <w:p w14:paraId="2DE96376" w14:textId="77777777" w:rsidR="009532C9" w:rsidRDefault="009532C9"/>
                        </w:tc>
                        <w:tc>
                          <w:tcPr>
                            <w:tcW w:w="195" w:type="dxa"/>
                            <w:tcBorders>
                              <w:top w:val="single" w:sz="8" w:space="0" w:color="FAFAFA"/>
                              <w:left w:val="single" w:sz="8" w:space="0" w:color="7F7F7F"/>
                            </w:tcBorders>
                          </w:tcPr>
                          <w:p w14:paraId="6D99604F" w14:textId="77777777" w:rsidR="009532C9" w:rsidRDefault="009532C9"/>
                        </w:tc>
                        <w:tc>
                          <w:tcPr>
                            <w:tcW w:w="326" w:type="dxa"/>
                            <w:tcBorders>
                              <w:top w:val="single" w:sz="8" w:space="0" w:color="FAFAFA"/>
                            </w:tcBorders>
                          </w:tcPr>
                          <w:p w14:paraId="3010AA9D" w14:textId="77777777" w:rsidR="009532C9" w:rsidRDefault="009532C9"/>
                        </w:tc>
                        <w:tc>
                          <w:tcPr>
                            <w:tcW w:w="326" w:type="dxa"/>
                            <w:tcBorders>
                              <w:top w:val="single" w:sz="8" w:space="0" w:color="FAFAFA"/>
                            </w:tcBorders>
                          </w:tcPr>
                          <w:p w14:paraId="0A6E22E1" w14:textId="77777777" w:rsidR="009532C9" w:rsidRDefault="009532C9"/>
                        </w:tc>
                        <w:tc>
                          <w:tcPr>
                            <w:tcW w:w="326" w:type="dxa"/>
                            <w:tcBorders>
                              <w:top w:val="single" w:sz="8" w:space="0" w:color="FAFAFA"/>
                            </w:tcBorders>
                          </w:tcPr>
                          <w:p w14:paraId="3E3CBD0C" w14:textId="77777777" w:rsidR="009532C9" w:rsidRDefault="009532C9"/>
                        </w:tc>
                        <w:tc>
                          <w:tcPr>
                            <w:tcW w:w="326" w:type="dxa"/>
                            <w:tcBorders>
                              <w:top w:val="single" w:sz="8" w:space="0" w:color="FAFAFA"/>
                            </w:tcBorders>
                          </w:tcPr>
                          <w:p w14:paraId="3B2D4EC0" w14:textId="77777777" w:rsidR="009532C9" w:rsidRDefault="009532C9"/>
                        </w:tc>
                        <w:tc>
                          <w:tcPr>
                            <w:tcW w:w="326" w:type="dxa"/>
                            <w:tcBorders>
                              <w:top w:val="single" w:sz="8" w:space="0" w:color="FAFAFA"/>
                            </w:tcBorders>
                          </w:tcPr>
                          <w:p w14:paraId="5432E9F9" w14:textId="77777777" w:rsidR="009532C9" w:rsidRDefault="009532C9"/>
                        </w:tc>
                        <w:tc>
                          <w:tcPr>
                            <w:tcW w:w="326" w:type="dxa"/>
                            <w:tcBorders>
                              <w:top w:val="single" w:sz="8" w:space="0" w:color="FAFAFA"/>
                            </w:tcBorders>
                          </w:tcPr>
                          <w:p w14:paraId="4046E793" w14:textId="77777777" w:rsidR="009532C9" w:rsidRDefault="009532C9"/>
                        </w:tc>
                        <w:tc>
                          <w:tcPr>
                            <w:tcW w:w="196" w:type="dxa"/>
                            <w:tcBorders>
                              <w:top w:val="single" w:sz="8" w:space="0" w:color="FAFAFA"/>
                              <w:right w:val="single" w:sz="8" w:space="0" w:color="7F7F7F"/>
                            </w:tcBorders>
                          </w:tcPr>
                          <w:p w14:paraId="7B2EBE60" w14:textId="77777777" w:rsidR="009532C9" w:rsidRDefault="009532C9"/>
                        </w:tc>
                      </w:tr>
                      <w:tr w:rsidR="009532C9" w14:paraId="4540B8CA" w14:textId="77777777">
                        <w:trPr>
                          <w:trHeight w:hRule="exact" w:val="245"/>
                        </w:trPr>
                        <w:tc>
                          <w:tcPr>
                            <w:tcW w:w="195" w:type="dxa"/>
                            <w:tcBorders>
                              <w:left w:val="single" w:sz="8" w:space="0" w:color="7F7F7F"/>
                              <w:bottom w:val="single" w:sz="8" w:space="0" w:color="FAFAFA"/>
                            </w:tcBorders>
                          </w:tcPr>
                          <w:p w14:paraId="01BC29DC" w14:textId="77777777" w:rsidR="009532C9" w:rsidRDefault="009532C9"/>
                        </w:tc>
                        <w:tc>
                          <w:tcPr>
                            <w:tcW w:w="326" w:type="dxa"/>
                            <w:tcBorders>
                              <w:bottom w:val="single" w:sz="8" w:space="0" w:color="FAFAFA"/>
                            </w:tcBorders>
                          </w:tcPr>
                          <w:p w14:paraId="2A9E932C" w14:textId="77777777" w:rsidR="009532C9" w:rsidRDefault="009532C9"/>
                        </w:tc>
                        <w:tc>
                          <w:tcPr>
                            <w:tcW w:w="326" w:type="dxa"/>
                            <w:tcBorders>
                              <w:bottom w:val="single" w:sz="8" w:space="0" w:color="FAFAFA"/>
                            </w:tcBorders>
                          </w:tcPr>
                          <w:p w14:paraId="2080C5F2" w14:textId="77777777" w:rsidR="009532C9" w:rsidRDefault="009532C9"/>
                        </w:tc>
                        <w:tc>
                          <w:tcPr>
                            <w:tcW w:w="326" w:type="dxa"/>
                            <w:tcBorders>
                              <w:bottom w:val="single" w:sz="8" w:space="0" w:color="FAFAFA"/>
                            </w:tcBorders>
                          </w:tcPr>
                          <w:p w14:paraId="07369FEC" w14:textId="77777777" w:rsidR="009532C9" w:rsidRDefault="009532C9"/>
                        </w:tc>
                        <w:tc>
                          <w:tcPr>
                            <w:tcW w:w="326" w:type="dxa"/>
                            <w:tcBorders>
                              <w:bottom w:val="single" w:sz="8" w:space="0" w:color="FAFAFA"/>
                            </w:tcBorders>
                          </w:tcPr>
                          <w:p w14:paraId="55A1CD64" w14:textId="77777777" w:rsidR="009532C9" w:rsidRDefault="009532C9"/>
                        </w:tc>
                        <w:tc>
                          <w:tcPr>
                            <w:tcW w:w="326" w:type="dxa"/>
                            <w:tcBorders>
                              <w:bottom w:val="single" w:sz="8" w:space="0" w:color="FAFAFA"/>
                            </w:tcBorders>
                          </w:tcPr>
                          <w:p w14:paraId="3B51590F" w14:textId="77777777" w:rsidR="009532C9" w:rsidRDefault="009532C9"/>
                        </w:tc>
                        <w:tc>
                          <w:tcPr>
                            <w:tcW w:w="326" w:type="dxa"/>
                            <w:tcBorders>
                              <w:bottom w:val="single" w:sz="8" w:space="0" w:color="FAFAFA"/>
                            </w:tcBorders>
                          </w:tcPr>
                          <w:p w14:paraId="3AD26539" w14:textId="77777777" w:rsidR="009532C9" w:rsidRDefault="009532C9"/>
                        </w:tc>
                        <w:tc>
                          <w:tcPr>
                            <w:tcW w:w="196" w:type="dxa"/>
                            <w:tcBorders>
                              <w:bottom w:val="single" w:sz="8" w:space="0" w:color="FAFAFA"/>
                              <w:right w:val="single" w:sz="8" w:space="0" w:color="7F7F7F"/>
                            </w:tcBorders>
                          </w:tcPr>
                          <w:p w14:paraId="34820E34" w14:textId="77777777" w:rsidR="009532C9" w:rsidRDefault="009532C9"/>
                        </w:tc>
                        <w:tc>
                          <w:tcPr>
                            <w:tcW w:w="114" w:type="dxa"/>
                            <w:vMerge/>
                            <w:tcBorders>
                              <w:left w:val="single" w:sz="8" w:space="0" w:color="7F7F7F"/>
                              <w:right w:val="single" w:sz="8" w:space="0" w:color="7F7F7F"/>
                            </w:tcBorders>
                          </w:tcPr>
                          <w:p w14:paraId="7C67BA34" w14:textId="77777777" w:rsidR="009532C9" w:rsidRDefault="009532C9"/>
                        </w:tc>
                        <w:tc>
                          <w:tcPr>
                            <w:tcW w:w="196" w:type="dxa"/>
                            <w:tcBorders>
                              <w:left w:val="single" w:sz="8" w:space="0" w:color="7F7F7F"/>
                              <w:bottom w:val="single" w:sz="8" w:space="0" w:color="FAFAFA"/>
                            </w:tcBorders>
                          </w:tcPr>
                          <w:p w14:paraId="325F4A83" w14:textId="77777777" w:rsidR="009532C9" w:rsidRDefault="009532C9"/>
                        </w:tc>
                        <w:tc>
                          <w:tcPr>
                            <w:tcW w:w="326" w:type="dxa"/>
                            <w:tcBorders>
                              <w:bottom w:val="single" w:sz="8" w:space="0" w:color="FAFAFA"/>
                            </w:tcBorders>
                          </w:tcPr>
                          <w:p w14:paraId="0CBA538B" w14:textId="77777777" w:rsidR="009532C9" w:rsidRDefault="009532C9"/>
                        </w:tc>
                        <w:tc>
                          <w:tcPr>
                            <w:tcW w:w="326" w:type="dxa"/>
                            <w:tcBorders>
                              <w:bottom w:val="single" w:sz="8" w:space="0" w:color="FAFAFA"/>
                            </w:tcBorders>
                          </w:tcPr>
                          <w:p w14:paraId="6323A7B4" w14:textId="77777777" w:rsidR="009532C9" w:rsidRDefault="009532C9"/>
                        </w:tc>
                        <w:tc>
                          <w:tcPr>
                            <w:tcW w:w="326" w:type="dxa"/>
                            <w:tcBorders>
                              <w:bottom w:val="single" w:sz="8" w:space="0" w:color="FAFAFA"/>
                            </w:tcBorders>
                          </w:tcPr>
                          <w:p w14:paraId="69E584AC" w14:textId="77777777" w:rsidR="009532C9" w:rsidRDefault="009532C9"/>
                        </w:tc>
                        <w:tc>
                          <w:tcPr>
                            <w:tcW w:w="326" w:type="dxa"/>
                            <w:tcBorders>
                              <w:bottom w:val="single" w:sz="8" w:space="0" w:color="FAFAFA"/>
                            </w:tcBorders>
                          </w:tcPr>
                          <w:p w14:paraId="251FA3FC" w14:textId="77777777" w:rsidR="009532C9" w:rsidRDefault="009532C9"/>
                        </w:tc>
                        <w:tc>
                          <w:tcPr>
                            <w:tcW w:w="326" w:type="dxa"/>
                            <w:tcBorders>
                              <w:bottom w:val="single" w:sz="8" w:space="0" w:color="FAFAFA"/>
                            </w:tcBorders>
                          </w:tcPr>
                          <w:p w14:paraId="49E2CACB" w14:textId="77777777" w:rsidR="009532C9" w:rsidRDefault="009532C9"/>
                        </w:tc>
                        <w:tc>
                          <w:tcPr>
                            <w:tcW w:w="326" w:type="dxa"/>
                            <w:tcBorders>
                              <w:bottom w:val="single" w:sz="8" w:space="0" w:color="FAFAFA"/>
                            </w:tcBorders>
                          </w:tcPr>
                          <w:p w14:paraId="1C8ABC31" w14:textId="77777777" w:rsidR="009532C9" w:rsidRDefault="009532C9"/>
                        </w:tc>
                        <w:tc>
                          <w:tcPr>
                            <w:tcW w:w="196" w:type="dxa"/>
                            <w:tcBorders>
                              <w:bottom w:val="single" w:sz="8" w:space="0" w:color="FAFAFA"/>
                              <w:right w:val="single" w:sz="8" w:space="0" w:color="7F7F7F"/>
                            </w:tcBorders>
                          </w:tcPr>
                          <w:p w14:paraId="1162739A" w14:textId="77777777" w:rsidR="009532C9" w:rsidRDefault="009532C9"/>
                        </w:tc>
                        <w:tc>
                          <w:tcPr>
                            <w:tcW w:w="115" w:type="dxa"/>
                            <w:vMerge/>
                            <w:tcBorders>
                              <w:left w:val="single" w:sz="8" w:space="0" w:color="7F7F7F"/>
                              <w:right w:val="single" w:sz="8" w:space="0" w:color="7F7F7F"/>
                            </w:tcBorders>
                          </w:tcPr>
                          <w:p w14:paraId="08F99F95" w14:textId="77777777" w:rsidR="009532C9" w:rsidRDefault="009532C9"/>
                        </w:tc>
                        <w:tc>
                          <w:tcPr>
                            <w:tcW w:w="195" w:type="dxa"/>
                            <w:tcBorders>
                              <w:left w:val="single" w:sz="8" w:space="0" w:color="7F7F7F"/>
                              <w:bottom w:val="single" w:sz="8" w:space="0" w:color="FAFAFA"/>
                            </w:tcBorders>
                          </w:tcPr>
                          <w:p w14:paraId="6B6BD94A" w14:textId="77777777" w:rsidR="009532C9" w:rsidRDefault="009532C9"/>
                        </w:tc>
                        <w:tc>
                          <w:tcPr>
                            <w:tcW w:w="326" w:type="dxa"/>
                            <w:tcBorders>
                              <w:bottom w:val="single" w:sz="8" w:space="0" w:color="FAFAFA"/>
                            </w:tcBorders>
                          </w:tcPr>
                          <w:p w14:paraId="237BD4A2" w14:textId="77777777" w:rsidR="009532C9" w:rsidRDefault="009532C9"/>
                        </w:tc>
                        <w:tc>
                          <w:tcPr>
                            <w:tcW w:w="326" w:type="dxa"/>
                            <w:tcBorders>
                              <w:bottom w:val="single" w:sz="8" w:space="0" w:color="FAFAFA"/>
                            </w:tcBorders>
                          </w:tcPr>
                          <w:p w14:paraId="6099224B" w14:textId="77777777" w:rsidR="009532C9" w:rsidRDefault="009532C9"/>
                        </w:tc>
                        <w:tc>
                          <w:tcPr>
                            <w:tcW w:w="326" w:type="dxa"/>
                            <w:tcBorders>
                              <w:bottom w:val="single" w:sz="8" w:space="0" w:color="FAFAFA"/>
                            </w:tcBorders>
                          </w:tcPr>
                          <w:p w14:paraId="6DC5701C" w14:textId="77777777" w:rsidR="009532C9" w:rsidRDefault="009532C9"/>
                        </w:tc>
                        <w:tc>
                          <w:tcPr>
                            <w:tcW w:w="326" w:type="dxa"/>
                            <w:tcBorders>
                              <w:bottom w:val="single" w:sz="8" w:space="0" w:color="FAFAFA"/>
                            </w:tcBorders>
                          </w:tcPr>
                          <w:p w14:paraId="4A6ACC58" w14:textId="77777777" w:rsidR="009532C9" w:rsidRDefault="009532C9"/>
                        </w:tc>
                        <w:tc>
                          <w:tcPr>
                            <w:tcW w:w="326" w:type="dxa"/>
                            <w:tcBorders>
                              <w:bottom w:val="single" w:sz="8" w:space="0" w:color="FAFAFA"/>
                            </w:tcBorders>
                          </w:tcPr>
                          <w:p w14:paraId="7E2E34A4" w14:textId="77777777" w:rsidR="009532C9" w:rsidRDefault="009532C9"/>
                        </w:tc>
                        <w:tc>
                          <w:tcPr>
                            <w:tcW w:w="326" w:type="dxa"/>
                            <w:tcBorders>
                              <w:bottom w:val="single" w:sz="8" w:space="0" w:color="FAFAFA"/>
                            </w:tcBorders>
                          </w:tcPr>
                          <w:p w14:paraId="4DA66E44" w14:textId="77777777" w:rsidR="009532C9" w:rsidRDefault="009532C9"/>
                        </w:tc>
                        <w:tc>
                          <w:tcPr>
                            <w:tcW w:w="196" w:type="dxa"/>
                            <w:tcBorders>
                              <w:bottom w:val="single" w:sz="8" w:space="0" w:color="FAFAFA"/>
                              <w:right w:val="single" w:sz="8" w:space="0" w:color="7F7F7F"/>
                            </w:tcBorders>
                          </w:tcPr>
                          <w:p w14:paraId="04E0F5C2" w14:textId="77777777" w:rsidR="009532C9" w:rsidRDefault="009532C9"/>
                        </w:tc>
                      </w:tr>
                      <w:tr w:rsidR="009532C9" w14:paraId="59A09193" w14:textId="77777777">
                        <w:trPr>
                          <w:trHeight w:hRule="exact" w:val="246"/>
                        </w:trPr>
                        <w:tc>
                          <w:tcPr>
                            <w:tcW w:w="195" w:type="dxa"/>
                            <w:tcBorders>
                              <w:top w:val="single" w:sz="8" w:space="0" w:color="FAFAFA"/>
                              <w:left w:val="single" w:sz="8" w:space="0" w:color="7F7F7F"/>
                            </w:tcBorders>
                          </w:tcPr>
                          <w:p w14:paraId="5EFE08C1" w14:textId="77777777" w:rsidR="009532C9" w:rsidRDefault="009532C9"/>
                        </w:tc>
                        <w:tc>
                          <w:tcPr>
                            <w:tcW w:w="326" w:type="dxa"/>
                            <w:tcBorders>
                              <w:top w:val="single" w:sz="8" w:space="0" w:color="FAFAFA"/>
                            </w:tcBorders>
                          </w:tcPr>
                          <w:p w14:paraId="52A2B91E" w14:textId="77777777" w:rsidR="009532C9" w:rsidRDefault="009532C9"/>
                        </w:tc>
                        <w:tc>
                          <w:tcPr>
                            <w:tcW w:w="326" w:type="dxa"/>
                            <w:tcBorders>
                              <w:top w:val="single" w:sz="8" w:space="0" w:color="FAFAFA"/>
                            </w:tcBorders>
                          </w:tcPr>
                          <w:p w14:paraId="47A4880B" w14:textId="77777777" w:rsidR="009532C9" w:rsidRDefault="009532C9"/>
                        </w:tc>
                        <w:tc>
                          <w:tcPr>
                            <w:tcW w:w="326" w:type="dxa"/>
                            <w:tcBorders>
                              <w:top w:val="single" w:sz="8" w:space="0" w:color="FAFAFA"/>
                            </w:tcBorders>
                          </w:tcPr>
                          <w:p w14:paraId="0E03E72A" w14:textId="77777777" w:rsidR="009532C9" w:rsidRDefault="009532C9"/>
                        </w:tc>
                        <w:tc>
                          <w:tcPr>
                            <w:tcW w:w="326" w:type="dxa"/>
                            <w:tcBorders>
                              <w:top w:val="single" w:sz="8" w:space="0" w:color="FAFAFA"/>
                            </w:tcBorders>
                          </w:tcPr>
                          <w:p w14:paraId="46C7EF94" w14:textId="77777777" w:rsidR="009532C9" w:rsidRDefault="009532C9"/>
                        </w:tc>
                        <w:tc>
                          <w:tcPr>
                            <w:tcW w:w="326" w:type="dxa"/>
                            <w:tcBorders>
                              <w:top w:val="single" w:sz="8" w:space="0" w:color="FAFAFA"/>
                            </w:tcBorders>
                          </w:tcPr>
                          <w:p w14:paraId="7F3ED8E1" w14:textId="77777777" w:rsidR="009532C9" w:rsidRDefault="009532C9"/>
                        </w:tc>
                        <w:tc>
                          <w:tcPr>
                            <w:tcW w:w="326" w:type="dxa"/>
                            <w:tcBorders>
                              <w:top w:val="single" w:sz="8" w:space="0" w:color="FAFAFA"/>
                            </w:tcBorders>
                          </w:tcPr>
                          <w:p w14:paraId="291320F5" w14:textId="77777777" w:rsidR="009532C9" w:rsidRDefault="009532C9"/>
                        </w:tc>
                        <w:tc>
                          <w:tcPr>
                            <w:tcW w:w="196" w:type="dxa"/>
                            <w:tcBorders>
                              <w:top w:val="single" w:sz="8" w:space="0" w:color="FAFAFA"/>
                              <w:right w:val="single" w:sz="8" w:space="0" w:color="7F7F7F"/>
                            </w:tcBorders>
                          </w:tcPr>
                          <w:p w14:paraId="5DE41C29" w14:textId="77777777" w:rsidR="009532C9" w:rsidRDefault="009532C9"/>
                        </w:tc>
                        <w:tc>
                          <w:tcPr>
                            <w:tcW w:w="114" w:type="dxa"/>
                            <w:vMerge/>
                            <w:tcBorders>
                              <w:left w:val="single" w:sz="8" w:space="0" w:color="7F7F7F"/>
                              <w:right w:val="single" w:sz="8" w:space="0" w:color="7F7F7F"/>
                            </w:tcBorders>
                          </w:tcPr>
                          <w:p w14:paraId="131943D6" w14:textId="77777777" w:rsidR="009532C9" w:rsidRDefault="009532C9"/>
                        </w:tc>
                        <w:tc>
                          <w:tcPr>
                            <w:tcW w:w="196" w:type="dxa"/>
                            <w:tcBorders>
                              <w:top w:val="single" w:sz="8" w:space="0" w:color="FAFAFA"/>
                              <w:left w:val="single" w:sz="8" w:space="0" w:color="7F7F7F"/>
                            </w:tcBorders>
                          </w:tcPr>
                          <w:p w14:paraId="4B4C34A5" w14:textId="77777777" w:rsidR="009532C9" w:rsidRDefault="009532C9"/>
                        </w:tc>
                        <w:tc>
                          <w:tcPr>
                            <w:tcW w:w="326" w:type="dxa"/>
                            <w:tcBorders>
                              <w:top w:val="single" w:sz="8" w:space="0" w:color="FAFAFA"/>
                            </w:tcBorders>
                          </w:tcPr>
                          <w:p w14:paraId="458C77DB" w14:textId="77777777" w:rsidR="009532C9" w:rsidRDefault="009532C9"/>
                        </w:tc>
                        <w:tc>
                          <w:tcPr>
                            <w:tcW w:w="326" w:type="dxa"/>
                            <w:tcBorders>
                              <w:top w:val="single" w:sz="8" w:space="0" w:color="FAFAFA"/>
                            </w:tcBorders>
                          </w:tcPr>
                          <w:p w14:paraId="38DEE533" w14:textId="77777777" w:rsidR="009532C9" w:rsidRDefault="009532C9"/>
                        </w:tc>
                        <w:tc>
                          <w:tcPr>
                            <w:tcW w:w="326" w:type="dxa"/>
                            <w:tcBorders>
                              <w:top w:val="single" w:sz="8" w:space="0" w:color="FAFAFA"/>
                            </w:tcBorders>
                          </w:tcPr>
                          <w:p w14:paraId="5A0BAACB" w14:textId="77777777" w:rsidR="009532C9" w:rsidRDefault="009532C9"/>
                        </w:tc>
                        <w:tc>
                          <w:tcPr>
                            <w:tcW w:w="326" w:type="dxa"/>
                            <w:tcBorders>
                              <w:top w:val="single" w:sz="8" w:space="0" w:color="FAFAFA"/>
                            </w:tcBorders>
                          </w:tcPr>
                          <w:p w14:paraId="0CA422B6" w14:textId="77777777" w:rsidR="009532C9" w:rsidRDefault="009532C9"/>
                        </w:tc>
                        <w:tc>
                          <w:tcPr>
                            <w:tcW w:w="326" w:type="dxa"/>
                            <w:tcBorders>
                              <w:top w:val="single" w:sz="8" w:space="0" w:color="FAFAFA"/>
                            </w:tcBorders>
                          </w:tcPr>
                          <w:p w14:paraId="0FD4685A" w14:textId="77777777" w:rsidR="009532C9" w:rsidRDefault="009532C9"/>
                        </w:tc>
                        <w:tc>
                          <w:tcPr>
                            <w:tcW w:w="326" w:type="dxa"/>
                            <w:tcBorders>
                              <w:top w:val="single" w:sz="8" w:space="0" w:color="FAFAFA"/>
                            </w:tcBorders>
                          </w:tcPr>
                          <w:p w14:paraId="62B3FC11" w14:textId="77777777" w:rsidR="009532C9" w:rsidRDefault="009532C9"/>
                        </w:tc>
                        <w:tc>
                          <w:tcPr>
                            <w:tcW w:w="196" w:type="dxa"/>
                            <w:tcBorders>
                              <w:top w:val="single" w:sz="8" w:space="0" w:color="FAFAFA"/>
                              <w:right w:val="single" w:sz="8" w:space="0" w:color="7F7F7F"/>
                            </w:tcBorders>
                          </w:tcPr>
                          <w:p w14:paraId="2DD9FAEF" w14:textId="77777777" w:rsidR="009532C9" w:rsidRDefault="009532C9"/>
                        </w:tc>
                        <w:tc>
                          <w:tcPr>
                            <w:tcW w:w="115" w:type="dxa"/>
                            <w:vMerge/>
                            <w:tcBorders>
                              <w:left w:val="single" w:sz="8" w:space="0" w:color="7F7F7F"/>
                              <w:right w:val="single" w:sz="8" w:space="0" w:color="7F7F7F"/>
                            </w:tcBorders>
                          </w:tcPr>
                          <w:p w14:paraId="1E7C65BD" w14:textId="77777777" w:rsidR="009532C9" w:rsidRDefault="009532C9"/>
                        </w:tc>
                        <w:tc>
                          <w:tcPr>
                            <w:tcW w:w="195" w:type="dxa"/>
                            <w:tcBorders>
                              <w:top w:val="single" w:sz="8" w:space="0" w:color="FAFAFA"/>
                              <w:left w:val="single" w:sz="8" w:space="0" w:color="7F7F7F"/>
                            </w:tcBorders>
                          </w:tcPr>
                          <w:p w14:paraId="2557BF01" w14:textId="77777777" w:rsidR="009532C9" w:rsidRDefault="009532C9"/>
                        </w:tc>
                        <w:tc>
                          <w:tcPr>
                            <w:tcW w:w="326" w:type="dxa"/>
                            <w:tcBorders>
                              <w:top w:val="single" w:sz="8" w:space="0" w:color="FAFAFA"/>
                            </w:tcBorders>
                          </w:tcPr>
                          <w:p w14:paraId="32475DCF" w14:textId="77777777" w:rsidR="009532C9" w:rsidRDefault="009532C9"/>
                        </w:tc>
                        <w:tc>
                          <w:tcPr>
                            <w:tcW w:w="326" w:type="dxa"/>
                            <w:tcBorders>
                              <w:top w:val="single" w:sz="8" w:space="0" w:color="FAFAFA"/>
                            </w:tcBorders>
                          </w:tcPr>
                          <w:p w14:paraId="76E69CDF" w14:textId="77777777" w:rsidR="009532C9" w:rsidRDefault="009532C9"/>
                        </w:tc>
                        <w:tc>
                          <w:tcPr>
                            <w:tcW w:w="326" w:type="dxa"/>
                            <w:tcBorders>
                              <w:top w:val="single" w:sz="8" w:space="0" w:color="FAFAFA"/>
                            </w:tcBorders>
                          </w:tcPr>
                          <w:p w14:paraId="081D0C94" w14:textId="77777777" w:rsidR="009532C9" w:rsidRDefault="009532C9"/>
                        </w:tc>
                        <w:tc>
                          <w:tcPr>
                            <w:tcW w:w="326" w:type="dxa"/>
                            <w:tcBorders>
                              <w:top w:val="single" w:sz="8" w:space="0" w:color="FAFAFA"/>
                            </w:tcBorders>
                          </w:tcPr>
                          <w:p w14:paraId="5D783D17" w14:textId="77777777" w:rsidR="009532C9" w:rsidRDefault="009532C9"/>
                        </w:tc>
                        <w:tc>
                          <w:tcPr>
                            <w:tcW w:w="326" w:type="dxa"/>
                            <w:tcBorders>
                              <w:top w:val="single" w:sz="8" w:space="0" w:color="FAFAFA"/>
                            </w:tcBorders>
                          </w:tcPr>
                          <w:p w14:paraId="68CC8574" w14:textId="77777777" w:rsidR="009532C9" w:rsidRDefault="009532C9"/>
                        </w:tc>
                        <w:tc>
                          <w:tcPr>
                            <w:tcW w:w="326" w:type="dxa"/>
                            <w:tcBorders>
                              <w:top w:val="single" w:sz="8" w:space="0" w:color="FAFAFA"/>
                            </w:tcBorders>
                          </w:tcPr>
                          <w:p w14:paraId="092894C7" w14:textId="77777777" w:rsidR="009532C9" w:rsidRDefault="009532C9"/>
                        </w:tc>
                        <w:tc>
                          <w:tcPr>
                            <w:tcW w:w="196" w:type="dxa"/>
                            <w:tcBorders>
                              <w:top w:val="single" w:sz="8" w:space="0" w:color="FAFAFA"/>
                              <w:right w:val="single" w:sz="8" w:space="0" w:color="7F7F7F"/>
                            </w:tcBorders>
                          </w:tcPr>
                          <w:p w14:paraId="74E03D67" w14:textId="77777777" w:rsidR="009532C9" w:rsidRDefault="009532C9"/>
                        </w:tc>
                      </w:tr>
                      <w:tr w:rsidR="009532C9" w14:paraId="07768639" w14:textId="77777777">
                        <w:trPr>
                          <w:trHeight w:hRule="exact" w:val="98"/>
                        </w:trPr>
                        <w:tc>
                          <w:tcPr>
                            <w:tcW w:w="195" w:type="dxa"/>
                            <w:tcBorders>
                              <w:left w:val="single" w:sz="8" w:space="0" w:color="7F7F7F"/>
                              <w:bottom w:val="single" w:sz="8" w:space="0" w:color="7F7F7F"/>
                            </w:tcBorders>
                          </w:tcPr>
                          <w:p w14:paraId="7FFDA9A9" w14:textId="77777777" w:rsidR="009532C9" w:rsidRDefault="009532C9"/>
                        </w:tc>
                        <w:tc>
                          <w:tcPr>
                            <w:tcW w:w="326" w:type="dxa"/>
                            <w:tcBorders>
                              <w:bottom w:val="single" w:sz="8" w:space="0" w:color="7F7F7F"/>
                            </w:tcBorders>
                          </w:tcPr>
                          <w:p w14:paraId="4162C2DD" w14:textId="77777777" w:rsidR="009532C9" w:rsidRDefault="009532C9"/>
                        </w:tc>
                        <w:tc>
                          <w:tcPr>
                            <w:tcW w:w="326" w:type="dxa"/>
                            <w:tcBorders>
                              <w:bottom w:val="single" w:sz="8" w:space="0" w:color="7F7F7F"/>
                            </w:tcBorders>
                          </w:tcPr>
                          <w:p w14:paraId="04DA658A" w14:textId="77777777" w:rsidR="009532C9" w:rsidRDefault="009532C9"/>
                        </w:tc>
                        <w:tc>
                          <w:tcPr>
                            <w:tcW w:w="326" w:type="dxa"/>
                            <w:tcBorders>
                              <w:bottom w:val="single" w:sz="8" w:space="0" w:color="7F7F7F"/>
                            </w:tcBorders>
                          </w:tcPr>
                          <w:p w14:paraId="49761D06" w14:textId="77777777" w:rsidR="009532C9" w:rsidRDefault="009532C9"/>
                        </w:tc>
                        <w:tc>
                          <w:tcPr>
                            <w:tcW w:w="326" w:type="dxa"/>
                            <w:tcBorders>
                              <w:bottom w:val="single" w:sz="8" w:space="0" w:color="7F7F7F"/>
                            </w:tcBorders>
                          </w:tcPr>
                          <w:p w14:paraId="53444A5E" w14:textId="77777777" w:rsidR="009532C9" w:rsidRDefault="009532C9"/>
                        </w:tc>
                        <w:tc>
                          <w:tcPr>
                            <w:tcW w:w="326" w:type="dxa"/>
                            <w:tcBorders>
                              <w:bottom w:val="single" w:sz="8" w:space="0" w:color="7F7F7F"/>
                            </w:tcBorders>
                          </w:tcPr>
                          <w:p w14:paraId="7DE5D428" w14:textId="77777777" w:rsidR="009532C9" w:rsidRDefault="009532C9"/>
                        </w:tc>
                        <w:tc>
                          <w:tcPr>
                            <w:tcW w:w="326" w:type="dxa"/>
                            <w:tcBorders>
                              <w:bottom w:val="single" w:sz="8" w:space="0" w:color="7F7F7F"/>
                            </w:tcBorders>
                          </w:tcPr>
                          <w:p w14:paraId="750904D4" w14:textId="77777777" w:rsidR="009532C9" w:rsidRDefault="009532C9"/>
                        </w:tc>
                        <w:tc>
                          <w:tcPr>
                            <w:tcW w:w="196" w:type="dxa"/>
                            <w:tcBorders>
                              <w:bottom w:val="single" w:sz="8" w:space="0" w:color="7F7F7F"/>
                              <w:right w:val="single" w:sz="8" w:space="0" w:color="7F7F7F"/>
                            </w:tcBorders>
                          </w:tcPr>
                          <w:p w14:paraId="760B346B" w14:textId="77777777" w:rsidR="009532C9" w:rsidRDefault="009532C9"/>
                        </w:tc>
                        <w:tc>
                          <w:tcPr>
                            <w:tcW w:w="114" w:type="dxa"/>
                            <w:vMerge/>
                            <w:tcBorders>
                              <w:left w:val="single" w:sz="8" w:space="0" w:color="7F7F7F"/>
                              <w:bottom w:val="nil"/>
                              <w:right w:val="single" w:sz="8" w:space="0" w:color="7F7F7F"/>
                            </w:tcBorders>
                          </w:tcPr>
                          <w:p w14:paraId="26E6F35F" w14:textId="77777777" w:rsidR="009532C9" w:rsidRDefault="009532C9"/>
                        </w:tc>
                        <w:tc>
                          <w:tcPr>
                            <w:tcW w:w="196" w:type="dxa"/>
                            <w:tcBorders>
                              <w:left w:val="single" w:sz="8" w:space="0" w:color="7F7F7F"/>
                              <w:bottom w:val="single" w:sz="8" w:space="0" w:color="7F7F7F"/>
                            </w:tcBorders>
                          </w:tcPr>
                          <w:p w14:paraId="051338CA" w14:textId="77777777" w:rsidR="009532C9" w:rsidRDefault="009532C9"/>
                        </w:tc>
                        <w:tc>
                          <w:tcPr>
                            <w:tcW w:w="326" w:type="dxa"/>
                            <w:tcBorders>
                              <w:bottom w:val="single" w:sz="8" w:space="0" w:color="7F7F7F"/>
                            </w:tcBorders>
                          </w:tcPr>
                          <w:p w14:paraId="4D76567A" w14:textId="77777777" w:rsidR="009532C9" w:rsidRDefault="009532C9"/>
                        </w:tc>
                        <w:tc>
                          <w:tcPr>
                            <w:tcW w:w="326" w:type="dxa"/>
                            <w:tcBorders>
                              <w:bottom w:val="single" w:sz="8" w:space="0" w:color="7F7F7F"/>
                            </w:tcBorders>
                          </w:tcPr>
                          <w:p w14:paraId="4FE06FE5" w14:textId="77777777" w:rsidR="009532C9" w:rsidRDefault="009532C9"/>
                        </w:tc>
                        <w:tc>
                          <w:tcPr>
                            <w:tcW w:w="326" w:type="dxa"/>
                            <w:tcBorders>
                              <w:bottom w:val="single" w:sz="8" w:space="0" w:color="7F7F7F"/>
                            </w:tcBorders>
                          </w:tcPr>
                          <w:p w14:paraId="70317B68" w14:textId="77777777" w:rsidR="009532C9" w:rsidRDefault="009532C9"/>
                        </w:tc>
                        <w:tc>
                          <w:tcPr>
                            <w:tcW w:w="326" w:type="dxa"/>
                            <w:tcBorders>
                              <w:bottom w:val="single" w:sz="8" w:space="0" w:color="7F7F7F"/>
                            </w:tcBorders>
                          </w:tcPr>
                          <w:p w14:paraId="35582F1B" w14:textId="77777777" w:rsidR="009532C9" w:rsidRDefault="009532C9"/>
                        </w:tc>
                        <w:tc>
                          <w:tcPr>
                            <w:tcW w:w="326" w:type="dxa"/>
                            <w:tcBorders>
                              <w:bottom w:val="single" w:sz="8" w:space="0" w:color="7F7F7F"/>
                            </w:tcBorders>
                          </w:tcPr>
                          <w:p w14:paraId="1313EF0F" w14:textId="77777777" w:rsidR="009532C9" w:rsidRDefault="009532C9"/>
                        </w:tc>
                        <w:tc>
                          <w:tcPr>
                            <w:tcW w:w="326" w:type="dxa"/>
                            <w:tcBorders>
                              <w:bottom w:val="single" w:sz="8" w:space="0" w:color="7F7F7F"/>
                            </w:tcBorders>
                          </w:tcPr>
                          <w:p w14:paraId="7EC6DA87" w14:textId="77777777" w:rsidR="009532C9" w:rsidRDefault="009532C9"/>
                        </w:tc>
                        <w:tc>
                          <w:tcPr>
                            <w:tcW w:w="196" w:type="dxa"/>
                            <w:tcBorders>
                              <w:bottom w:val="single" w:sz="8" w:space="0" w:color="7F7F7F"/>
                              <w:right w:val="single" w:sz="8" w:space="0" w:color="7F7F7F"/>
                            </w:tcBorders>
                          </w:tcPr>
                          <w:p w14:paraId="2DBA6335" w14:textId="77777777" w:rsidR="009532C9" w:rsidRDefault="009532C9"/>
                        </w:tc>
                        <w:tc>
                          <w:tcPr>
                            <w:tcW w:w="115" w:type="dxa"/>
                            <w:vMerge/>
                            <w:tcBorders>
                              <w:left w:val="single" w:sz="8" w:space="0" w:color="7F7F7F"/>
                              <w:bottom w:val="nil"/>
                              <w:right w:val="single" w:sz="8" w:space="0" w:color="7F7F7F"/>
                            </w:tcBorders>
                          </w:tcPr>
                          <w:p w14:paraId="627CACF6" w14:textId="77777777" w:rsidR="009532C9" w:rsidRDefault="009532C9"/>
                        </w:tc>
                        <w:tc>
                          <w:tcPr>
                            <w:tcW w:w="195" w:type="dxa"/>
                            <w:tcBorders>
                              <w:left w:val="single" w:sz="8" w:space="0" w:color="7F7F7F"/>
                              <w:bottom w:val="single" w:sz="8" w:space="0" w:color="7F7F7F"/>
                            </w:tcBorders>
                          </w:tcPr>
                          <w:p w14:paraId="640448DC" w14:textId="77777777" w:rsidR="009532C9" w:rsidRDefault="009532C9"/>
                        </w:tc>
                        <w:tc>
                          <w:tcPr>
                            <w:tcW w:w="326" w:type="dxa"/>
                            <w:tcBorders>
                              <w:bottom w:val="single" w:sz="8" w:space="0" w:color="7F7F7F"/>
                            </w:tcBorders>
                          </w:tcPr>
                          <w:p w14:paraId="136C048E" w14:textId="77777777" w:rsidR="009532C9" w:rsidRDefault="009532C9"/>
                        </w:tc>
                        <w:tc>
                          <w:tcPr>
                            <w:tcW w:w="326" w:type="dxa"/>
                            <w:tcBorders>
                              <w:bottom w:val="single" w:sz="8" w:space="0" w:color="7F7F7F"/>
                            </w:tcBorders>
                          </w:tcPr>
                          <w:p w14:paraId="31F76CE4" w14:textId="77777777" w:rsidR="009532C9" w:rsidRDefault="009532C9"/>
                        </w:tc>
                        <w:tc>
                          <w:tcPr>
                            <w:tcW w:w="326" w:type="dxa"/>
                            <w:tcBorders>
                              <w:bottom w:val="single" w:sz="8" w:space="0" w:color="7F7F7F"/>
                            </w:tcBorders>
                          </w:tcPr>
                          <w:p w14:paraId="7C192E3B" w14:textId="77777777" w:rsidR="009532C9" w:rsidRDefault="009532C9"/>
                        </w:tc>
                        <w:tc>
                          <w:tcPr>
                            <w:tcW w:w="326" w:type="dxa"/>
                            <w:tcBorders>
                              <w:bottom w:val="single" w:sz="8" w:space="0" w:color="7F7F7F"/>
                            </w:tcBorders>
                          </w:tcPr>
                          <w:p w14:paraId="6D0F919B" w14:textId="77777777" w:rsidR="009532C9" w:rsidRDefault="009532C9"/>
                        </w:tc>
                        <w:tc>
                          <w:tcPr>
                            <w:tcW w:w="326" w:type="dxa"/>
                            <w:tcBorders>
                              <w:bottom w:val="single" w:sz="8" w:space="0" w:color="7F7F7F"/>
                            </w:tcBorders>
                          </w:tcPr>
                          <w:p w14:paraId="0951D109" w14:textId="77777777" w:rsidR="009532C9" w:rsidRDefault="009532C9"/>
                        </w:tc>
                        <w:tc>
                          <w:tcPr>
                            <w:tcW w:w="326" w:type="dxa"/>
                            <w:tcBorders>
                              <w:bottom w:val="single" w:sz="8" w:space="0" w:color="7F7F7F"/>
                            </w:tcBorders>
                          </w:tcPr>
                          <w:p w14:paraId="22CD0523" w14:textId="77777777" w:rsidR="009532C9" w:rsidRDefault="009532C9"/>
                        </w:tc>
                        <w:tc>
                          <w:tcPr>
                            <w:tcW w:w="196" w:type="dxa"/>
                            <w:tcBorders>
                              <w:bottom w:val="single" w:sz="8" w:space="0" w:color="7F7F7F"/>
                              <w:right w:val="single" w:sz="8" w:space="0" w:color="7F7F7F"/>
                            </w:tcBorders>
                          </w:tcPr>
                          <w:p w14:paraId="2E4AD267" w14:textId="77777777" w:rsidR="009532C9" w:rsidRDefault="009532C9"/>
                        </w:tc>
                      </w:tr>
                    </w:tbl>
                    <w:p w14:paraId="6907F326" w14:textId="77777777" w:rsidR="009532C9" w:rsidRDefault="009532C9">
                      <w:pPr>
                        <w:pStyle w:val="BodyText"/>
                        <w:spacing w:before="0"/>
                      </w:pPr>
                    </w:p>
                  </w:txbxContent>
                </v:textbox>
                <w10:wrap anchorx="page"/>
              </v:shape>
            </w:pict>
          </mc:Fallback>
        </mc:AlternateContent>
      </w:r>
      <w:bookmarkStart w:id="150" w:name="_bookmark1"/>
      <w:bookmarkEnd w:id="150"/>
      <w:r w:rsidR="004E417C">
        <w:rPr>
          <w:rFonts w:ascii="Helvetica"/>
          <w:sz w:val="19"/>
        </w:rPr>
        <w:t>1.00</w:t>
      </w:r>
    </w:p>
    <w:p w14:paraId="7C6FB851" w14:textId="77777777" w:rsidR="006312AD" w:rsidRDefault="006312AD">
      <w:pPr>
        <w:pStyle w:val="BodyText"/>
        <w:spacing w:before="2"/>
        <w:rPr>
          <w:rFonts w:ascii="Helvetica"/>
          <w:sz w:val="19"/>
        </w:rPr>
      </w:pPr>
    </w:p>
    <w:p w14:paraId="64FEF243" w14:textId="77777777" w:rsidR="006312AD" w:rsidRDefault="004E417C">
      <w:pPr>
        <w:spacing w:before="109"/>
        <w:ind w:left="1531" w:right="7"/>
        <w:rPr>
          <w:rFonts w:ascii="Helvetica"/>
          <w:sz w:val="19"/>
        </w:rPr>
      </w:pPr>
      <w:r>
        <w:rPr>
          <w:rFonts w:ascii="Helvetica"/>
          <w:sz w:val="19"/>
        </w:rPr>
        <w:t>0.75</w:t>
      </w:r>
    </w:p>
    <w:p w14:paraId="23A0D17A" w14:textId="77777777" w:rsidR="006312AD" w:rsidRDefault="006312AD">
      <w:pPr>
        <w:pStyle w:val="BodyText"/>
        <w:spacing w:before="2"/>
        <w:rPr>
          <w:rFonts w:ascii="Helvetica"/>
          <w:sz w:val="19"/>
        </w:rPr>
      </w:pPr>
    </w:p>
    <w:p w14:paraId="6B9106B1" w14:textId="77777777" w:rsidR="006312AD" w:rsidRDefault="004E417C">
      <w:pPr>
        <w:spacing w:before="109"/>
        <w:ind w:left="1531" w:right="7"/>
        <w:rPr>
          <w:rFonts w:ascii="Helvetica"/>
          <w:sz w:val="19"/>
        </w:rPr>
      </w:pPr>
      <w:r>
        <w:rPr>
          <w:rFonts w:ascii="Helvetica"/>
          <w:sz w:val="19"/>
        </w:rPr>
        <w:t>0.50</w:t>
      </w:r>
    </w:p>
    <w:p w14:paraId="35BA982E" w14:textId="77777777" w:rsidR="006312AD" w:rsidRDefault="006312AD">
      <w:pPr>
        <w:pStyle w:val="BodyText"/>
        <w:spacing w:before="2"/>
        <w:rPr>
          <w:rFonts w:ascii="Helvetica"/>
          <w:sz w:val="19"/>
        </w:rPr>
      </w:pPr>
    </w:p>
    <w:p w14:paraId="526CFB7F" w14:textId="77777777" w:rsidR="006312AD" w:rsidRDefault="004E417C">
      <w:pPr>
        <w:spacing w:before="109"/>
        <w:ind w:left="1531" w:right="7"/>
        <w:rPr>
          <w:rFonts w:ascii="Helvetica"/>
          <w:sz w:val="19"/>
        </w:rPr>
      </w:pPr>
      <w:r>
        <w:rPr>
          <w:rFonts w:ascii="Helvetica"/>
          <w:sz w:val="19"/>
        </w:rPr>
        <w:t>0.25</w:t>
      </w:r>
    </w:p>
    <w:p w14:paraId="39F9085C" w14:textId="77777777" w:rsidR="006312AD" w:rsidRDefault="006312AD">
      <w:pPr>
        <w:pStyle w:val="BodyText"/>
        <w:spacing w:before="2"/>
        <w:rPr>
          <w:rFonts w:ascii="Helvetica"/>
          <w:sz w:val="19"/>
        </w:rPr>
      </w:pPr>
    </w:p>
    <w:p w14:paraId="21C2875E" w14:textId="77777777" w:rsidR="006312AD" w:rsidRDefault="004E417C">
      <w:pPr>
        <w:spacing w:before="109"/>
        <w:ind w:left="1531" w:right="7"/>
        <w:rPr>
          <w:rFonts w:ascii="Helvetica"/>
          <w:sz w:val="19"/>
        </w:rPr>
      </w:pPr>
      <w:r>
        <w:rPr>
          <w:rFonts w:ascii="Helvetica"/>
          <w:sz w:val="19"/>
        </w:rPr>
        <w:t>0.00</w:t>
      </w:r>
    </w:p>
    <w:p w14:paraId="3ECFE1BD" w14:textId="77777777" w:rsidR="006312AD" w:rsidRDefault="006312AD">
      <w:pPr>
        <w:pStyle w:val="BodyText"/>
        <w:spacing w:before="0"/>
        <w:rPr>
          <w:rFonts w:ascii="Helvetica"/>
        </w:rPr>
      </w:pPr>
    </w:p>
    <w:p w14:paraId="4813D92A" w14:textId="77777777" w:rsidR="006312AD" w:rsidRDefault="006312AD">
      <w:pPr>
        <w:pStyle w:val="BodyText"/>
        <w:spacing w:before="0"/>
        <w:rPr>
          <w:rFonts w:ascii="Helvetica"/>
          <w:sz w:val="18"/>
        </w:rPr>
      </w:pPr>
    </w:p>
    <w:p w14:paraId="3C7F015E" w14:textId="77777777" w:rsidR="006312AD" w:rsidRDefault="0053712E">
      <w:pPr>
        <w:spacing w:before="107"/>
        <w:ind w:left="1531" w:right="7"/>
        <w:rPr>
          <w:rFonts w:ascii="Helvetica"/>
          <w:sz w:val="19"/>
        </w:rPr>
      </w:pPr>
      <w:r>
        <w:rPr>
          <w:noProof/>
        </w:rPr>
        <mc:AlternateContent>
          <mc:Choice Requires="wps">
            <w:drawing>
              <wp:anchor distT="0" distB="0" distL="114300" distR="114300" simplePos="0" relativeHeight="251652608" behindDoc="0" locked="0" layoutInCell="1" allowOverlap="1" wp14:anchorId="63F0D334" wp14:editId="28E359D1">
                <wp:simplePos x="0" y="0"/>
                <wp:positionH relativeFrom="page">
                  <wp:posOffset>2352675</wp:posOffset>
                </wp:positionH>
                <wp:positionV relativeFrom="paragraph">
                  <wp:posOffset>2267585</wp:posOffset>
                </wp:positionV>
                <wp:extent cx="1296670" cy="1303020"/>
                <wp:effectExtent l="0" t="2165985" r="1671955" b="0"/>
                <wp:wrapNone/>
                <wp:docPr id="231"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6670" cy="1303020"/>
                        </a:xfrm>
                        <a:custGeom>
                          <a:avLst/>
                          <a:gdLst>
                            <a:gd name="T0" fmla="+- 0 6382 3706"/>
                            <a:gd name="T1" fmla="*/ T0 w 2042"/>
                            <a:gd name="T2" fmla="+- 0 2149 3571"/>
                            <a:gd name="T3" fmla="*/ 2149 h 2052"/>
                            <a:gd name="T4" fmla="+- 0 6708 3706"/>
                            <a:gd name="T5" fmla="*/ T4 w 2042"/>
                            <a:gd name="T6" fmla="+- 0 185 3571"/>
                            <a:gd name="T7" fmla="*/ 185 h 2052"/>
                            <a:gd name="T8" fmla="+- 0 7034 3706"/>
                            <a:gd name="T9" fmla="*/ T8 w 2042"/>
                            <a:gd name="T10" fmla="+- 0 185 3571"/>
                            <a:gd name="T11" fmla="*/ 185 h 2052"/>
                            <a:gd name="T12" fmla="+- 0 7360 3706"/>
                            <a:gd name="T13" fmla="*/ T12 w 2042"/>
                            <a:gd name="T14" fmla="+- 0 185 3571"/>
                            <a:gd name="T15" fmla="*/ 185 h 2052"/>
                            <a:gd name="T16" fmla="+- 0 7685 3706"/>
                            <a:gd name="T17" fmla="*/ T16 w 2042"/>
                            <a:gd name="T18" fmla="+- 0 185 3571"/>
                            <a:gd name="T19" fmla="*/ 185 h 2052"/>
                            <a:gd name="T20" fmla="+- 0 8011 3706"/>
                            <a:gd name="T21" fmla="*/ T20 w 2042"/>
                            <a:gd name="T22" fmla="+- 0 185 3571"/>
                            <a:gd name="T23" fmla="*/ 185 h 2052"/>
                            <a:gd name="T24" fmla="+- 0 8337 3706"/>
                            <a:gd name="T25" fmla="*/ T24 w 2042"/>
                            <a:gd name="T26" fmla="+- 0 185 3571"/>
                            <a:gd name="T27" fmla="*/ 185 h 2052"/>
                            <a:gd name="T28" fmla="+- 0 6382 3706"/>
                            <a:gd name="T29" fmla="*/ T28 w 2042"/>
                            <a:gd name="T30" fmla="+- 0 303 3571"/>
                            <a:gd name="T31" fmla="*/ 303 h 2052"/>
                            <a:gd name="T32" fmla="+- 0 6708 3706"/>
                            <a:gd name="T33" fmla="*/ T32 w 2042"/>
                            <a:gd name="T34" fmla="+- 0 185 3571"/>
                            <a:gd name="T35" fmla="*/ 185 h 2052"/>
                            <a:gd name="T36" fmla="+- 0 7034 3706"/>
                            <a:gd name="T37" fmla="*/ T36 w 2042"/>
                            <a:gd name="T38" fmla="+- 0 185 3571"/>
                            <a:gd name="T39" fmla="*/ 185 h 2052"/>
                            <a:gd name="T40" fmla="+- 0 7360 3706"/>
                            <a:gd name="T41" fmla="*/ T40 w 2042"/>
                            <a:gd name="T42" fmla="+- 0 185 3571"/>
                            <a:gd name="T43" fmla="*/ 185 h 2052"/>
                            <a:gd name="T44" fmla="+- 0 7685 3706"/>
                            <a:gd name="T45" fmla="*/ T44 w 2042"/>
                            <a:gd name="T46" fmla="+- 0 185 3571"/>
                            <a:gd name="T47" fmla="*/ 185 h 2052"/>
                            <a:gd name="T48" fmla="+- 0 8011 3706"/>
                            <a:gd name="T49" fmla="*/ T48 w 2042"/>
                            <a:gd name="T50" fmla="+- 0 185 3571"/>
                            <a:gd name="T51" fmla="*/ 185 h 2052"/>
                            <a:gd name="T52" fmla="+- 0 8337 3706"/>
                            <a:gd name="T53" fmla="*/ T52 w 2042"/>
                            <a:gd name="T54" fmla="+- 0 185 3571"/>
                            <a:gd name="T55" fmla="*/ 185 h 2052"/>
                            <a:gd name="T56" fmla="+- 0 6382 3706"/>
                            <a:gd name="T57" fmla="*/ T56 w 2042"/>
                            <a:gd name="T58" fmla="+- 0 2149 3571"/>
                            <a:gd name="T59" fmla="*/ 2149 h 2052"/>
                            <a:gd name="T60" fmla="+- 0 6708 3706"/>
                            <a:gd name="T61" fmla="*/ T60 w 2042"/>
                            <a:gd name="T62" fmla="+- 0 494 3571"/>
                            <a:gd name="T63" fmla="*/ 494 h 2052"/>
                            <a:gd name="T64" fmla="+- 0 7034 3706"/>
                            <a:gd name="T65" fmla="*/ T64 w 2042"/>
                            <a:gd name="T66" fmla="+- 0 494 3571"/>
                            <a:gd name="T67" fmla="*/ 494 h 2052"/>
                            <a:gd name="T68" fmla="+- 0 7360 3706"/>
                            <a:gd name="T69" fmla="*/ T68 w 2042"/>
                            <a:gd name="T70" fmla="+- 0 494 3571"/>
                            <a:gd name="T71" fmla="*/ 494 h 2052"/>
                            <a:gd name="T72" fmla="+- 0 7685 3706"/>
                            <a:gd name="T73" fmla="*/ T72 w 2042"/>
                            <a:gd name="T74" fmla="+- 0 366 3571"/>
                            <a:gd name="T75" fmla="*/ 366 h 2052"/>
                            <a:gd name="T76" fmla="+- 0 8011 3706"/>
                            <a:gd name="T77" fmla="*/ T76 w 2042"/>
                            <a:gd name="T78" fmla="+- 0 366 3571"/>
                            <a:gd name="T79" fmla="*/ 366 h 2052"/>
                            <a:gd name="T80" fmla="+- 0 8337 3706"/>
                            <a:gd name="T81" fmla="*/ T80 w 2042"/>
                            <a:gd name="T82" fmla="+- 0 366 3571"/>
                            <a:gd name="T83" fmla="*/ 366 h 2052"/>
                            <a:gd name="T84" fmla="+- 0 6382 3706"/>
                            <a:gd name="T85" fmla="*/ T84 w 2042"/>
                            <a:gd name="T86" fmla="+- 0 2072 3571"/>
                            <a:gd name="T87" fmla="*/ 2072 h 2052"/>
                            <a:gd name="T88" fmla="+- 0 6708 3706"/>
                            <a:gd name="T89" fmla="*/ T88 w 2042"/>
                            <a:gd name="T90" fmla="+- 0 190 3571"/>
                            <a:gd name="T91" fmla="*/ 190 h 2052"/>
                            <a:gd name="T92" fmla="+- 0 7034 3706"/>
                            <a:gd name="T93" fmla="*/ T92 w 2042"/>
                            <a:gd name="T94" fmla="+- 0 190 3571"/>
                            <a:gd name="T95" fmla="*/ 190 h 2052"/>
                            <a:gd name="T96" fmla="+- 0 7360 3706"/>
                            <a:gd name="T97" fmla="*/ T96 w 2042"/>
                            <a:gd name="T98" fmla="+- 0 190 3571"/>
                            <a:gd name="T99" fmla="*/ 190 h 2052"/>
                            <a:gd name="T100" fmla="+- 0 7685 3706"/>
                            <a:gd name="T101" fmla="*/ T100 w 2042"/>
                            <a:gd name="T102" fmla="+- 0 185 3571"/>
                            <a:gd name="T103" fmla="*/ 185 h 2052"/>
                            <a:gd name="T104" fmla="+- 0 8011 3706"/>
                            <a:gd name="T105" fmla="*/ T104 w 2042"/>
                            <a:gd name="T106" fmla="+- 0 185 3571"/>
                            <a:gd name="T107" fmla="*/ 185 h 2052"/>
                            <a:gd name="T108" fmla="+- 0 8337 3706"/>
                            <a:gd name="T109" fmla="*/ T108 w 2042"/>
                            <a:gd name="T110" fmla="+- 0 185 3571"/>
                            <a:gd name="T111" fmla="*/ 185 h 20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2042" h="2052">
                              <a:moveTo>
                                <a:pt x="2676" y="-1422"/>
                              </a:moveTo>
                              <a:lnTo>
                                <a:pt x="3002" y="-3386"/>
                              </a:lnTo>
                              <a:lnTo>
                                <a:pt x="3328" y="-3386"/>
                              </a:lnTo>
                              <a:lnTo>
                                <a:pt x="3654" y="-3386"/>
                              </a:lnTo>
                              <a:lnTo>
                                <a:pt x="3979" y="-3386"/>
                              </a:lnTo>
                              <a:lnTo>
                                <a:pt x="4305" y="-3386"/>
                              </a:lnTo>
                              <a:lnTo>
                                <a:pt x="4631" y="-3386"/>
                              </a:lnTo>
                              <a:moveTo>
                                <a:pt x="2676" y="-3268"/>
                              </a:moveTo>
                              <a:lnTo>
                                <a:pt x="3002" y="-3386"/>
                              </a:lnTo>
                              <a:lnTo>
                                <a:pt x="3328" y="-3386"/>
                              </a:lnTo>
                              <a:lnTo>
                                <a:pt x="3654" y="-3386"/>
                              </a:lnTo>
                              <a:lnTo>
                                <a:pt x="3979" y="-3386"/>
                              </a:lnTo>
                              <a:lnTo>
                                <a:pt x="4305" y="-3386"/>
                              </a:lnTo>
                              <a:lnTo>
                                <a:pt x="4631" y="-3386"/>
                              </a:lnTo>
                              <a:moveTo>
                                <a:pt x="2676" y="-1422"/>
                              </a:moveTo>
                              <a:lnTo>
                                <a:pt x="3002" y="-3077"/>
                              </a:lnTo>
                              <a:lnTo>
                                <a:pt x="3328" y="-3077"/>
                              </a:lnTo>
                              <a:lnTo>
                                <a:pt x="3654" y="-3077"/>
                              </a:lnTo>
                              <a:lnTo>
                                <a:pt x="3979" y="-3205"/>
                              </a:lnTo>
                              <a:lnTo>
                                <a:pt x="4305" y="-3205"/>
                              </a:lnTo>
                              <a:lnTo>
                                <a:pt x="4631" y="-3205"/>
                              </a:lnTo>
                              <a:moveTo>
                                <a:pt x="2676" y="-1499"/>
                              </a:moveTo>
                              <a:lnTo>
                                <a:pt x="3002" y="-3381"/>
                              </a:lnTo>
                              <a:lnTo>
                                <a:pt x="3328" y="-3381"/>
                              </a:lnTo>
                              <a:lnTo>
                                <a:pt x="3654" y="-3381"/>
                              </a:lnTo>
                              <a:lnTo>
                                <a:pt x="3979" y="-3386"/>
                              </a:lnTo>
                              <a:lnTo>
                                <a:pt x="4305" y="-3386"/>
                              </a:lnTo>
                              <a:lnTo>
                                <a:pt x="4631" y="-3386"/>
                              </a:lnTo>
                            </a:path>
                          </a:pathLst>
                        </a:custGeom>
                        <a:noFill/>
                        <a:ln w="130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3" o:spid="_x0000_s1026" style="position:absolute;margin-left:185.25pt;margin-top:178.55pt;width:102.1pt;height:102.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42,20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" path="m2676,-1422l3002,-3386,3328,-3386,3654,-3386,3979,-3386,4305,-3386,4631,-3386m2676,-3268l3002,-3386,3328,-3386,3654,-3386,3979,-3386,4305,-3386,4631,-3386m2676,-1422l3002,-3077,3328,-3077,3654,-3077,3979,-3205,4305,-3205,4631,-3205m2676,-1499l3002,-3381,3328,-3381,3654,-3381,3979,-3386,4305,-3386,4631,-3386e" filled="f" strokeweight="13010emu">
                <v:path arrowok="t" o:connecttype="custom" o:connectlocs="1699260,1364615;1906270,117475;2113280,117475;2320290,117475;2526665,117475;2733675,117475;2940685,117475;1699260,192405;1906270,117475;2113280,117475;2320290,117475;2526665,117475;2733675,117475;2940685,117475;1699260,1364615;1906270,313690;2113280,313690;2320290,313690;2526665,232410;2733675,232410;2940685,232410;1699260,1315720;1906270,120650;2113280,120650;2320290,120650;2526665,117475;2733675,117475;2940685,117475" o:connectangles="0,0,0,0,0,0,0,0,0,0,0,0,0,0,0,0,0,0,0,0,0,0,0,0,0,0,0,0"/>
                <w10:wrap anchorx="page"/>
              </v:shape>
            </w:pict>
          </mc:Fallback>
        </mc:AlternateContent>
      </w:r>
      <w:r>
        <w:rPr>
          <w:noProof/>
        </w:rPr>
        <mc:AlternateContent>
          <mc:Choice Requires="wps">
            <w:drawing>
              <wp:anchor distT="0" distB="0" distL="114300" distR="114300" simplePos="0" relativeHeight="251653632" behindDoc="0" locked="0" layoutInCell="1" allowOverlap="1" wp14:anchorId="34F97E4B" wp14:editId="626ED524">
                <wp:simplePos x="0" y="0"/>
                <wp:positionH relativeFrom="page">
                  <wp:posOffset>3983990</wp:posOffset>
                </wp:positionH>
                <wp:positionV relativeFrom="paragraph">
                  <wp:posOffset>2267585</wp:posOffset>
                </wp:positionV>
                <wp:extent cx="1296670" cy="108585"/>
                <wp:effectExtent l="0" t="2165985" r="1602740" b="0"/>
                <wp:wrapNone/>
                <wp:docPr id="230"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6670" cy="108585"/>
                        </a:xfrm>
                        <a:custGeom>
                          <a:avLst/>
                          <a:gdLst>
                            <a:gd name="T0" fmla="+- 0 8842 6275"/>
                            <a:gd name="T1" fmla="*/ T0 w 2042"/>
                            <a:gd name="T2" fmla="+- 0 283 3571"/>
                            <a:gd name="T3" fmla="*/ 283 h 171"/>
                            <a:gd name="T4" fmla="+- 0 9168 6275"/>
                            <a:gd name="T5" fmla="*/ T4 w 2042"/>
                            <a:gd name="T6" fmla="+- 0 185 3571"/>
                            <a:gd name="T7" fmla="*/ 185 h 171"/>
                            <a:gd name="T8" fmla="+- 0 9494 6275"/>
                            <a:gd name="T9" fmla="*/ T8 w 2042"/>
                            <a:gd name="T10" fmla="+- 0 185 3571"/>
                            <a:gd name="T11" fmla="*/ 185 h 171"/>
                            <a:gd name="T12" fmla="+- 0 9819 6275"/>
                            <a:gd name="T13" fmla="*/ T12 w 2042"/>
                            <a:gd name="T14" fmla="+- 0 185 3571"/>
                            <a:gd name="T15" fmla="*/ 185 h 171"/>
                            <a:gd name="T16" fmla="+- 0 10145 6275"/>
                            <a:gd name="T17" fmla="*/ T16 w 2042"/>
                            <a:gd name="T18" fmla="+- 0 185 3571"/>
                            <a:gd name="T19" fmla="*/ 185 h 171"/>
                            <a:gd name="T20" fmla="+- 0 10471 6275"/>
                            <a:gd name="T21" fmla="*/ T20 w 2042"/>
                            <a:gd name="T22" fmla="+- 0 185 3571"/>
                            <a:gd name="T23" fmla="*/ 185 h 171"/>
                            <a:gd name="T24" fmla="+- 0 10797 6275"/>
                            <a:gd name="T25" fmla="*/ T24 w 2042"/>
                            <a:gd name="T26" fmla="+- 0 185 3571"/>
                            <a:gd name="T27" fmla="*/ 185 h 171"/>
                            <a:gd name="T28" fmla="+- 0 8842 6275"/>
                            <a:gd name="T29" fmla="*/ T28 w 2042"/>
                            <a:gd name="T30" fmla="+- 0 348 3571"/>
                            <a:gd name="T31" fmla="*/ 348 h 171"/>
                            <a:gd name="T32" fmla="+- 0 9168 6275"/>
                            <a:gd name="T33" fmla="*/ T32 w 2042"/>
                            <a:gd name="T34" fmla="+- 0 348 3571"/>
                            <a:gd name="T35" fmla="*/ 348 h 171"/>
                            <a:gd name="T36" fmla="+- 0 9494 6275"/>
                            <a:gd name="T37" fmla="*/ T36 w 2042"/>
                            <a:gd name="T38" fmla="+- 0 201 3571"/>
                            <a:gd name="T39" fmla="*/ 201 h 171"/>
                            <a:gd name="T40" fmla="+- 0 9819 6275"/>
                            <a:gd name="T41" fmla="*/ T40 w 2042"/>
                            <a:gd name="T42" fmla="+- 0 201 3571"/>
                            <a:gd name="T43" fmla="*/ 201 h 171"/>
                            <a:gd name="T44" fmla="+- 0 10145 6275"/>
                            <a:gd name="T45" fmla="*/ T44 w 2042"/>
                            <a:gd name="T46" fmla="+- 0 187 3571"/>
                            <a:gd name="T47" fmla="*/ 187 h 171"/>
                            <a:gd name="T48" fmla="+- 0 10471 6275"/>
                            <a:gd name="T49" fmla="*/ T48 w 2042"/>
                            <a:gd name="T50" fmla="+- 0 187 3571"/>
                            <a:gd name="T51" fmla="*/ 187 h 171"/>
                            <a:gd name="T52" fmla="+- 0 10797 6275"/>
                            <a:gd name="T53" fmla="*/ T52 w 2042"/>
                            <a:gd name="T54" fmla="+- 0 187 3571"/>
                            <a:gd name="T55" fmla="*/ 187 h 171"/>
                            <a:gd name="T56" fmla="+- 0 8842 6275"/>
                            <a:gd name="T57" fmla="*/ T56 w 2042"/>
                            <a:gd name="T58" fmla="+- 0 268 3571"/>
                            <a:gd name="T59" fmla="*/ 268 h 171"/>
                            <a:gd name="T60" fmla="+- 0 9168 6275"/>
                            <a:gd name="T61" fmla="*/ T60 w 2042"/>
                            <a:gd name="T62" fmla="+- 0 268 3571"/>
                            <a:gd name="T63" fmla="*/ 268 h 171"/>
                            <a:gd name="T64" fmla="+- 0 9494 6275"/>
                            <a:gd name="T65" fmla="*/ T64 w 2042"/>
                            <a:gd name="T66" fmla="+- 0 186 3571"/>
                            <a:gd name="T67" fmla="*/ 186 h 171"/>
                            <a:gd name="T68" fmla="+- 0 9819 6275"/>
                            <a:gd name="T69" fmla="*/ T68 w 2042"/>
                            <a:gd name="T70" fmla="+- 0 186 3571"/>
                            <a:gd name="T71" fmla="*/ 186 h 171"/>
                            <a:gd name="T72" fmla="+- 0 10145 6275"/>
                            <a:gd name="T73" fmla="*/ T72 w 2042"/>
                            <a:gd name="T74" fmla="+- 0 185 3571"/>
                            <a:gd name="T75" fmla="*/ 185 h 171"/>
                            <a:gd name="T76" fmla="+- 0 10471 6275"/>
                            <a:gd name="T77" fmla="*/ T76 w 2042"/>
                            <a:gd name="T78" fmla="+- 0 185 3571"/>
                            <a:gd name="T79" fmla="*/ 185 h 171"/>
                            <a:gd name="T80" fmla="+- 0 10797 6275"/>
                            <a:gd name="T81" fmla="*/ T80 w 2042"/>
                            <a:gd name="T82" fmla="+- 0 185 3571"/>
                            <a:gd name="T83" fmla="*/ 185 h 1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42" h="171">
                              <a:moveTo>
                                <a:pt x="2567" y="-3288"/>
                              </a:moveTo>
                              <a:lnTo>
                                <a:pt x="2893" y="-3386"/>
                              </a:lnTo>
                              <a:lnTo>
                                <a:pt x="3219" y="-3386"/>
                              </a:lnTo>
                              <a:lnTo>
                                <a:pt x="3544" y="-3386"/>
                              </a:lnTo>
                              <a:lnTo>
                                <a:pt x="3870" y="-3386"/>
                              </a:lnTo>
                              <a:lnTo>
                                <a:pt x="4196" y="-3386"/>
                              </a:lnTo>
                              <a:lnTo>
                                <a:pt x="4522" y="-3386"/>
                              </a:lnTo>
                              <a:moveTo>
                                <a:pt x="2567" y="-3223"/>
                              </a:moveTo>
                              <a:lnTo>
                                <a:pt x="2893" y="-3223"/>
                              </a:lnTo>
                              <a:lnTo>
                                <a:pt x="3219" y="-3370"/>
                              </a:lnTo>
                              <a:lnTo>
                                <a:pt x="3544" y="-3370"/>
                              </a:lnTo>
                              <a:lnTo>
                                <a:pt x="3870" y="-3384"/>
                              </a:lnTo>
                              <a:lnTo>
                                <a:pt x="4196" y="-3384"/>
                              </a:lnTo>
                              <a:lnTo>
                                <a:pt x="4522" y="-3384"/>
                              </a:lnTo>
                              <a:moveTo>
                                <a:pt x="2567" y="-3303"/>
                              </a:moveTo>
                              <a:lnTo>
                                <a:pt x="2893" y="-3303"/>
                              </a:lnTo>
                              <a:lnTo>
                                <a:pt x="3219" y="-3385"/>
                              </a:lnTo>
                              <a:lnTo>
                                <a:pt x="3544" y="-3385"/>
                              </a:lnTo>
                              <a:lnTo>
                                <a:pt x="3870" y="-3386"/>
                              </a:lnTo>
                              <a:lnTo>
                                <a:pt x="4196" y="-3386"/>
                              </a:lnTo>
                              <a:lnTo>
                                <a:pt x="4522" y="-3386"/>
                              </a:lnTo>
                            </a:path>
                          </a:pathLst>
                        </a:custGeom>
                        <a:noFill/>
                        <a:ln w="130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2" o:spid="_x0000_s1026" style="position:absolute;margin-left:313.7pt;margin-top:178.55pt;width:102.1pt;height:8.5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42,1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" path="m2567,-3288l2893,-3386,3219,-3386,3544,-3386,3870,-3386,4196,-3386,4522,-3386m2567,-3223l2893,-3223,3219,-3370,3544,-3370,3870,-3384,4196,-3384,4522,-3384m2567,-3303l2893,-3303,3219,-3385,3544,-3385,3870,-3386,4196,-3386,4522,-3386e" filled="f" strokeweight="13010emu">
                <v:path arrowok="t" o:connecttype="custom" o:connectlocs="1630045,179705;1837055,117475;2044065,117475;2250440,117475;2457450,117475;2664460,117475;2871470,117475;1630045,220980;1837055,220980;2044065,127635;2250440,127635;2457450,118745;2664460,118745;2871470,118745;1630045,170180;1837055,170180;2044065,118110;2250440,118110;2457450,117475;2664460,117475;2871470,117475" o:connectangles="0,0,0,0,0,0,0,0,0,0,0,0,0,0,0,0,0,0,0,0,0"/>
                <w10:wrap anchorx="page"/>
              </v:shape>
            </w:pict>
          </mc:Fallback>
        </mc:AlternateContent>
      </w:r>
      <w:r>
        <w:rPr>
          <w:noProof/>
        </w:rPr>
        <mc:AlternateContent>
          <mc:Choice Requires="wps">
            <w:drawing>
              <wp:anchor distT="0" distB="0" distL="114300" distR="114300" simplePos="0" relativeHeight="251655680" behindDoc="0" locked="0" layoutInCell="1" allowOverlap="1" wp14:anchorId="50F3B45F" wp14:editId="305B88BD">
                <wp:simplePos x="0" y="0"/>
                <wp:positionH relativeFrom="page">
                  <wp:posOffset>1875155</wp:posOffset>
                </wp:positionH>
                <wp:positionV relativeFrom="paragraph">
                  <wp:posOffset>-212090</wp:posOffset>
                </wp:positionV>
                <wp:extent cx="171450" cy="1907540"/>
                <wp:effectExtent l="0" t="3810" r="0" b="6350"/>
                <wp:wrapNone/>
                <wp:docPr id="229"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190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1289B" w14:textId="77777777" w:rsidR="009532C9" w:rsidRDefault="009532C9">
                            <w:pPr>
                              <w:spacing w:before="29"/>
                              <w:ind w:left="20" w:right="-911"/>
                              <w:rPr>
                                <w:rFonts w:ascii="Helvetica"/>
                                <w:sz w:val="23"/>
                              </w:rPr>
                            </w:pPr>
                            <w:r>
                              <w:rPr>
                                <w:rFonts w:ascii="Helvetica"/>
                                <w:w w:val="99"/>
                                <w:sz w:val="23"/>
                              </w:rPr>
                              <w:t>Cu</w:t>
                            </w:r>
                            <w:r>
                              <w:rPr>
                                <w:rFonts w:ascii="Helvetica"/>
                                <w:spacing w:val="-3"/>
                                <w:w w:val="99"/>
                                <w:sz w:val="23"/>
                              </w:rPr>
                              <w:t>m</w:t>
                            </w:r>
                            <w:r>
                              <w:rPr>
                                <w:rFonts w:ascii="Helvetica"/>
                                <w:w w:val="99"/>
                                <w:sz w:val="23"/>
                              </w:rPr>
                              <w:t>ulati</w:t>
                            </w:r>
                            <w:r>
                              <w:rPr>
                                <w:rFonts w:ascii="Helvetica"/>
                                <w:spacing w:val="-6"/>
                                <w:w w:val="99"/>
                                <w:sz w:val="23"/>
                              </w:rPr>
                              <w:t>v</w:t>
                            </w:r>
                            <w:r>
                              <w:rPr>
                                <w:rFonts w:ascii="Helvetica"/>
                                <w:w w:val="99"/>
                                <w:sz w:val="23"/>
                              </w:rPr>
                              <w:t>e</w:t>
                            </w:r>
                            <w:r>
                              <w:rPr>
                                <w:rFonts w:ascii="Helvetica"/>
                                <w:spacing w:val="-1"/>
                                <w:sz w:val="23"/>
                              </w:rPr>
                              <w:t xml:space="preserve"> </w:t>
                            </w:r>
                            <w:r>
                              <w:rPr>
                                <w:rFonts w:ascii="Helvetica"/>
                                <w:w w:val="99"/>
                                <w:sz w:val="23"/>
                              </w:rPr>
                              <w:t>Match</w:t>
                            </w:r>
                            <w:r>
                              <w:rPr>
                                <w:rFonts w:ascii="Helvetica"/>
                                <w:spacing w:val="-1"/>
                                <w:sz w:val="23"/>
                              </w:rPr>
                              <w:t xml:space="preserve"> </w:t>
                            </w:r>
                            <w:r>
                              <w:rPr>
                                <w:rFonts w:ascii="Helvetica"/>
                                <w:w w:val="99"/>
                                <w:sz w:val="23"/>
                              </w:rPr>
                              <w:t>Propo</w:t>
                            </w:r>
                            <w:r>
                              <w:rPr>
                                <w:rFonts w:ascii="Helvetica"/>
                                <w:spacing w:val="9"/>
                                <w:w w:val="99"/>
                                <w:sz w:val="23"/>
                              </w:rPr>
                              <w:t>r</w:t>
                            </w:r>
                            <w:r>
                              <w:rPr>
                                <w:rFonts w:ascii="Helvetica"/>
                                <w:w w:val="99"/>
                                <w:sz w:val="23"/>
                              </w:rPr>
                              <w:t>tion</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1" o:spid="_x0000_s1028" type="#_x0000_t202" style="position:absolute;left:0;text-align:left;margin-left:147.65pt;margin-top:-16.65pt;width:13.5pt;height:150.2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" filled="f" stroked="f">
                <v:textbox style="layout-flow:vertical;mso-layout-flow-alt:bottom-to-top" inset="0,0,0,0">
                  <w:txbxContent>
                    <w:p w14:paraId="5811289B" w14:textId="77777777" w:rsidR="009532C9" w:rsidRDefault="009532C9">
                      <w:pPr>
                        <w:spacing w:before="29"/>
                        <w:ind w:left="20" w:right="-911"/>
                        <w:rPr>
                          <w:rFonts w:ascii="Helvetica"/>
                          <w:sz w:val="23"/>
                        </w:rPr>
                      </w:pPr>
                      <w:r>
                        <w:rPr>
                          <w:rFonts w:ascii="Helvetica"/>
                          <w:w w:val="99"/>
                          <w:sz w:val="23"/>
                        </w:rPr>
                        <w:t>Cu</w:t>
                      </w:r>
                      <w:r>
                        <w:rPr>
                          <w:rFonts w:ascii="Helvetica"/>
                          <w:spacing w:val="-3"/>
                          <w:w w:val="99"/>
                          <w:sz w:val="23"/>
                        </w:rPr>
                        <w:t>m</w:t>
                      </w:r>
                      <w:r>
                        <w:rPr>
                          <w:rFonts w:ascii="Helvetica"/>
                          <w:w w:val="99"/>
                          <w:sz w:val="23"/>
                        </w:rPr>
                        <w:t>ulati</w:t>
                      </w:r>
                      <w:r>
                        <w:rPr>
                          <w:rFonts w:ascii="Helvetica"/>
                          <w:spacing w:val="-6"/>
                          <w:w w:val="99"/>
                          <w:sz w:val="23"/>
                        </w:rPr>
                        <w:t>v</w:t>
                      </w:r>
                      <w:r>
                        <w:rPr>
                          <w:rFonts w:ascii="Helvetica"/>
                          <w:w w:val="99"/>
                          <w:sz w:val="23"/>
                        </w:rPr>
                        <w:t>e</w:t>
                      </w:r>
                      <w:r>
                        <w:rPr>
                          <w:rFonts w:ascii="Helvetica"/>
                          <w:spacing w:val="-1"/>
                          <w:sz w:val="23"/>
                        </w:rPr>
                        <w:t xml:space="preserve"> </w:t>
                      </w:r>
                      <w:r>
                        <w:rPr>
                          <w:rFonts w:ascii="Helvetica"/>
                          <w:w w:val="99"/>
                          <w:sz w:val="23"/>
                        </w:rPr>
                        <w:t>Match</w:t>
                      </w:r>
                      <w:r>
                        <w:rPr>
                          <w:rFonts w:ascii="Helvetica"/>
                          <w:spacing w:val="-1"/>
                          <w:sz w:val="23"/>
                        </w:rPr>
                        <w:t xml:space="preserve"> </w:t>
                      </w:r>
                      <w:r>
                        <w:rPr>
                          <w:rFonts w:ascii="Helvetica"/>
                          <w:w w:val="99"/>
                          <w:sz w:val="23"/>
                        </w:rPr>
                        <w:t>Propo</w:t>
                      </w:r>
                      <w:r>
                        <w:rPr>
                          <w:rFonts w:ascii="Helvetica"/>
                          <w:spacing w:val="9"/>
                          <w:w w:val="99"/>
                          <w:sz w:val="23"/>
                        </w:rPr>
                        <w:t>r</w:t>
                      </w:r>
                      <w:r>
                        <w:rPr>
                          <w:rFonts w:ascii="Helvetica"/>
                          <w:w w:val="99"/>
                          <w:sz w:val="23"/>
                        </w:rPr>
                        <w:t>tion</w:t>
                      </w:r>
                    </w:p>
                  </w:txbxContent>
                </v:textbox>
                <w10:wrap anchorx="page"/>
              </v:shape>
            </w:pict>
          </mc:Fallback>
        </mc:AlternateContent>
      </w:r>
      <w:r>
        <w:rPr>
          <w:noProof/>
        </w:rPr>
        <mc:AlternateContent>
          <mc:Choice Requires="wps">
            <w:drawing>
              <wp:anchor distT="0" distB="0" distL="114300" distR="114300" simplePos="0" relativeHeight="251660800" behindDoc="0" locked="0" layoutInCell="1" allowOverlap="1" wp14:anchorId="42998789" wp14:editId="16F17A8C">
                <wp:simplePos x="0" y="0"/>
                <wp:positionH relativeFrom="page">
                  <wp:posOffset>2359660</wp:posOffset>
                </wp:positionH>
                <wp:positionV relativeFrom="paragraph">
                  <wp:posOffset>-180340</wp:posOffset>
                </wp:positionV>
                <wp:extent cx="1509395" cy="1614170"/>
                <wp:effectExtent l="0" t="0" r="4445" b="1270"/>
                <wp:wrapNone/>
                <wp:docPr id="228"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161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195"/>
                              <w:gridCol w:w="326"/>
                              <w:gridCol w:w="326"/>
                              <w:gridCol w:w="326"/>
                              <w:gridCol w:w="326"/>
                              <w:gridCol w:w="326"/>
                              <w:gridCol w:w="326"/>
                              <w:gridCol w:w="196"/>
                            </w:tblGrid>
                            <w:tr w:rsidR="009532C9" w14:paraId="0BC9429A" w14:textId="77777777">
                              <w:trPr>
                                <w:trHeight w:hRule="exact" w:val="366"/>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14:paraId="7DA70720" w14:textId="77777777" w:rsidR="009532C9" w:rsidRDefault="009532C9">
                                  <w:pPr>
                                    <w:pStyle w:val="TableParagraph"/>
                                    <w:spacing w:before="101" w:line="240" w:lineRule="auto"/>
                                    <w:ind w:left="805" w:right="805"/>
                                    <w:jc w:val="center"/>
                                    <w:rPr>
                                      <w:rFonts w:ascii="Helvetica"/>
                                      <w:i/>
                                      <w:sz w:val="19"/>
                                    </w:rPr>
                                  </w:pPr>
                                  <w:r>
                                    <w:rPr>
                                      <w:rFonts w:ascii="Helvetica"/>
                                      <w:i/>
                                      <w:color w:val="1A1A1A"/>
                                      <w:sz w:val="19"/>
                                    </w:rPr>
                                    <w:t>Listeria</w:t>
                                  </w:r>
                                </w:p>
                              </w:tc>
                            </w:tr>
                            <w:tr w:rsidR="009532C9" w14:paraId="52EF27D5" w14:textId="77777777">
                              <w:trPr>
                                <w:trHeight w:hRule="exact" w:val="114"/>
                              </w:trPr>
                              <w:tc>
                                <w:tcPr>
                                  <w:tcW w:w="195" w:type="dxa"/>
                                  <w:tcBorders>
                                    <w:top w:val="single" w:sz="8" w:space="0" w:color="7F7F7F"/>
                                    <w:left w:val="single" w:sz="8" w:space="0" w:color="7F7F7F"/>
                                  </w:tcBorders>
                                </w:tcPr>
                                <w:p w14:paraId="430CB7AE" w14:textId="77777777" w:rsidR="009532C9" w:rsidRDefault="009532C9"/>
                              </w:tc>
                              <w:tc>
                                <w:tcPr>
                                  <w:tcW w:w="326" w:type="dxa"/>
                                  <w:tcBorders>
                                    <w:top w:val="single" w:sz="8" w:space="0" w:color="7F7F7F"/>
                                    <w:bottom w:val="single" w:sz="16" w:space="0" w:color="000000"/>
                                  </w:tcBorders>
                                </w:tcPr>
                                <w:p w14:paraId="59EF6EB8" w14:textId="77777777" w:rsidR="009532C9" w:rsidRDefault="009532C9"/>
                              </w:tc>
                              <w:tc>
                                <w:tcPr>
                                  <w:tcW w:w="326" w:type="dxa"/>
                                  <w:tcBorders>
                                    <w:top w:val="single" w:sz="8" w:space="0" w:color="7F7F7F"/>
                                    <w:bottom w:val="single" w:sz="16" w:space="0" w:color="000000"/>
                                  </w:tcBorders>
                                </w:tcPr>
                                <w:p w14:paraId="517760E2" w14:textId="77777777" w:rsidR="009532C9" w:rsidRDefault="009532C9"/>
                              </w:tc>
                              <w:tc>
                                <w:tcPr>
                                  <w:tcW w:w="326" w:type="dxa"/>
                                  <w:tcBorders>
                                    <w:top w:val="single" w:sz="8" w:space="0" w:color="7F7F7F"/>
                                    <w:bottom w:val="single" w:sz="16" w:space="0" w:color="000000"/>
                                  </w:tcBorders>
                                </w:tcPr>
                                <w:p w14:paraId="6BCCA859" w14:textId="77777777" w:rsidR="009532C9" w:rsidRDefault="009532C9"/>
                              </w:tc>
                              <w:tc>
                                <w:tcPr>
                                  <w:tcW w:w="326" w:type="dxa"/>
                                  <w:tcBorders>
                                    <w:top w:val="single" w:sz="8" w:space="0" w:color="7F7F7F"/>
                                    <w:bottom w:val="single" w:sz="16" w:space="0" w:color="000000"/>
                                  </w:tcBorders>
                                </w:tcPr>
                                <w:p w14:paraId="25634DE7" w14:textId="77777777" w:rsidR="009532C9" w:rsidRDefault="009532C9"/>
                              </w:tc>
                              <w:tc>
                                <w:tcPr>
                                  <w:tcW w:w="326" w:type="dxa"/>
                                  <w:tcBorders>
                                    <w:top w:val="single" w:sz="8" w:space="0" w:color="7F7F7F"/>
                                    <w:bottom w:val="single" w:sz="16" w:space="0" w:color="000000"/>
                                  </w:tcBorders>
                                </w:tcPr>
                                <w:p w14:paraId="6DB05C39" w14:textId="77777777" w:rsidR="009532C9" w:rsidRDefault="009532C9"/>
                              </w:tc>
                              <w:tc>
                                <w:tcPr>
                                  <w:tcW w:w="326" w:type="dxa"/>
                                  <w:tcBorders>
                                    <w:top w:val="single" w:sz="8" w:space="0" w:color="7F7F7F"/>
                                    <w:bottom w:val="single" w:sz="16" w:space="0" w:color="000000"/>
                                  </w:tcBorders>
                                </w:tcPr>
                                <w:p w14:paraId="21CEF796" w14:textId="77777777" w:rsidR="009532C9" w:rsidRDefault="009532C9"/>
                              </w:tc>
                              <w:tc>
                                <w:tcPr>
                                  <w:tcW w:w="196" w:type="dxa"/>
                                  <w:tcBorders>
                                    <w:top w:val="single" w:sz="8" w:space="0" w:color="7F7F7F"/>
                                    <w:right w:val="single" w:sz="8" w:space="0" w:color="7F7F7F"/>
                                  </w:tcBorders>
                                </w:tcPr>
                                <w:p w14:paraId="1BFCF928" w14:textId="77777777" w:rsidR="009532C9" w:rsidRDefault="009532C9"/>
                              </w:tc>
                            </w:tr>
                            <w:tr w:rsidR="009532C9" w14:paraId="171559E3" w14:textId="77777777">
                              <w:trPr>
                                <w:trHeight w:hRule="exact" w:val="230"/>
                              </w:trPr>
                              <w:tc>
                                <w:tcPr>
                                  <w:tcW w:w="195" w:type="dxa"/>
                                  <w:tcBorders>
                                    <w:left w:val="single" w:sz="8" w:space="0" w:color="7F7F7F"/>
                                    <w:bottom w:val="single" w:sz="8" w:space="0" w:color="FAFAFA"/>
                                  </w:tcBorders>
                                </w:tcPr>
                                <w:p w14:paraId="3BD7E7FA" w14:textId="77777777" w:rsidR="009532C9" w:rsidRDefault="009532C9"/>
                              </w:tc>
                              <w:tc>
                                <w:tcPr>
                                  <w:tcW w:w="326" w:type="dxa"/>
                                  <w:tcBorders>
                                    <w:top w:val="single" w:sz="16" w:space="0" w:color="000000"/>
                                    <w:bottom w:val="single" w:sz="8" w:space="0" w:color="FAFAFA"/>
                                  </w:tcBorders>
                                </w:tcPr>
                                <w:p w14:paraId="64EB343D" w14:textId="77777777" w:rsidR="009532C9" w:rsidRDefault="009532C9"/>
                              </w:tc>
                              <w:tc>
                                <w:tcPr>
                                  <w:tcW w:w="326" w:type="dxa"/>
                                  <w:tcBorders>
                                    <w:top w:val="single" w:sz="16" w:space="0" w:color="000000"/>
                                    <w:bottom w:val="single" w:sz="8" w:space="0" w:color="FAFAFA"/>
                                  </w:tcBorders>
                                </w:tcPr>
                                <w:p w14:paraId="2E4000DF" w14:textId="77777777" w:rsidR="009532C9" w:rsidRDefault="009532C9"/>
                              </w:tc>
                              <w:tc>
                                <w:tcPr>
                                  <w:tcW w:w="326" w:type="dxa"/>
                                  <w:tcBorders>
                                    <w:top w:val="single" w:sz="16" w:space="0" w:color="000000"/>
                                    <w:bottom w:val="single" w:sz="8" w:space="0" w:color="FAFAFA"/>
                                  </w:tcBorders>
                                </w:tcPr>
                                <w:p w14:paraId="686E3663" w14:textId="77777777" w:rsidR="009532C9" w:rsidRDefault="009532C9"/>
                              </w:tc>
                              <w:tc>
                                <w:tcPr>
                                  <w:tcW w:w="326" w:type="dxa"/>
                                  <w:tcBorders>
                                    <w:top w:val="single" w:sz="16" w:space="0" w:color="000000"/>
                                    <w:bottom w:val="single" w:sz="8" w:space="0" w:color="FAFAFA"/>
                                  </w:tcBorders>
                                </w:tcPr>
                                <w:p w14:paraId="672969D3" w14:textId="77777777" w:rsidR="009532C9" w:rsidRDefault="009532C9"/>
                              </w:tc>
                              <w:tc>
                                <w:tcPr>
                                  <w:tcW w:w="326" w:type="dxa"/>
                                  <w:tcBorders>
                                    <w:top w:val="single" w:sz="16" w:space="0" w:color="000000"/>
                                    <w:bottom w:val="single" w:sz="8" w:space="0" w:color="FAFAFA"/>
                                  </w:tcBorders>
                                </w:tcPr>
                                <w:p w14:paraId="3ACDB924" w14:textId="77777777" w:rsidR="009532C9" w:rsidRDefault="009532C9"/>
                              </w:tc>
                              <w:tc>
                                <w:tcPr>
                                  <w:tcW w:w="326" w:type="dxa"/>
                                  <w:tcBorders>
                                    <w:top w:val="single" w:sz="16" w:space="0" w:color="000000"/>
                                    <w:bottom w:val="single" w:sz="8" w:space="0" w:color="FAFAFA"/>
                                  </w:tcBorders>
                                </w:tcPr>
                                <w:p w14:paraId="01446CBA" w14:textId="77777777" w:rsidR="009532C9" w:rsidRDefault="009532C9"/>
                              </w:tc>
                              <w:tc>
                                <w:tcPr>
                                  <w:tcW w:w="196" w:type="dxa"/>
                                  <w:tcBorders>
                                    <w:bottom w:val="single" w:sz="8" w:space="0" w:color="FAFAFA"/>
                                    <w:right w:val="single" w:sz="8" w:space="0" w:color="7F7F7F"/>
                                  </w:tcBorders>
                                </w:tcPr>
                                <w:p w14:paraId="390BDC75" w14:textId="77777777" w:rsidR="009532C9" w:rsidRDefault="009532C9"/>
                              </w:tc>
                            </w:tr>
                            <w:tr w:rsidR="009532C9" w14:paraId="73902DEC" w14:textId="77777777">
                              <w:trPr>
                                <w:trHeight w:hRule="exact" w:val="246"/>
                              </w:trPr>
                              <w:tc>
                                <w:tcPr>
                                  <w:tcW w:w="195" w:type="dxa"/>
                                  <w:tcBorders>
                                    <w:top w:val="single" w:sz="8" w:space="0" w:color="FAFAFA"/>
                                    <w:left w:val="single" w:sz="8" w:space="0" w:color="7F7F7F"/>
                                  </w:tcBorders>
                                </w:tcPr>
                                <w:p w14:paraId="29260F31" w14:textId="77777777" w:rsidR="009532C9" w:rsidRDefault="009532C9"/>
                              </w:tc>
                              <w:tc>
                                <w:tcPr>
                                  <w:tcW w:w="326" w:type="dxa"/>
                                  <w:tcBorders>
                                    <w:top w:val="single" w:sz="8" w:space="0" w:color="FAFAFA"/>
                                  </w:tcBorders>
                                </w:tcPr>
                                <w:p w14:paraId="34218758" w14:textId="77777777" w:rsidR="009532C9" w:rsidRDefault="009532C9"/>
                              </w:tc>
                              <w:tc>
                                <w:tcPr>
                                  <w:tcW w:w="326" w:type="dxa"/>
                                  <w:tcBorders>
                                    <w:top w:val="single" w:sz="8" w:space="0" w:color="FAFAFA"/>
                                  </w:tcBorders>
                                </w:tcPr>
                                <w:p w14:paraId="05520BD2" w14:textId="77777777" w:rsidR="009532C9" w:rsidRDefault="009532C9"/>
                              </w:tc>
                              <w:tc>
                                <w:tcPr>
                                  <w:tcW w:w="326" w:type="dxa"/>
                                  <w:tcBorders>
                                    <w:top w:val="single" w:sz="8" w:space="0" w:color="FAFAFA"/>
                                  </w:tcBorders>
                                </w:tcPr>
                                <w:p w14:paraId="379C2A64" w14:textId="77777777" w:rsidR="009532C9" w:rsidRDefault="009532C9"/>
                              </w:tc>
                              <w:tc>
                                <w:tcPr>
                                  <w:tcW w:w="326" w:type="dxa"/>
                                  <w:tcBorders>
                                    <w:top w:val="single" w:sz="8" w:space="0" w:color="FAFAFA"/>
                                  </w:tcBorders>
                                </w:tcPr>
                                <w:p w14:paraId="7D131385" w14:textId="77777777" w:rsidR="009532C9" w:rsidRDefault="009532C9"/>
                              </w:tc>
                              <w:tc>
                                <w:tcPr>
                                  <w:tcW w:w="326" w:type="dxa"/>
                                  <w:tcBorders>
                                    <w:top w:val="single" w:sz="8" w:space="0" w:color="FAFAFA"/>
                                  </w:tcBorders>
                                </w:tcPr>
                                <w:p w14:paraId="5FE0C34F" w14:textId="77777777" w:rsidR="009532C9" w:rsidRDefault="009532C9"/>
                              </w:tc>
                              <w:tc>
                                <w:tcPr>
                                  <w:tcW w:w="326" w:type="dxa"/>
                                  <w:tcBorders>
                                    <w:top w:val="single" w:sz="8" w:space="0" w:color="FAFAFA"/>
                                  </w:tcBorders>
                                </w:tcPr>
                                <w:p w14:paraId="4CB1A06A" w14:textId="77777777" w:rsidR="009532C9" w:rsidRDefault="009532C9"/>
                              </w:tc>
                              <w:tc>
                                <w:tcPr>
                                  <w:tcW w:w="196" w:type="dxa"/>
                                  <w:tcBorders>
                                    <w:top w:val="single" w:sz="8" w:space="0" w:color="FAFAFA"/>
                                    <w:right w:val="single" w:sz="8" w:space="0" w:color="7F7F7F"/>
                                  </w:tcBorders>
                                </w:tcPr>
                                <w:p w14:paraId="5563DFDE" w14:textId="77777777" w:rsidR="009532C9" w:rsidRDefault="009532C9"/>
                              </w:tc>
                            </w:tr>
                            <w:tr w:rsidR="009532C9" w14:paraId="4E1B3DC8" w14:textId="77777777">
                              <w:trPr>
                                <w:trHeight w:hRule="exact" w:val="245"/>
                              </w:trPr>
                              <w:tc>
                                <w:tcPr>
                                  <w:tcW w:w="195" w:type="dxa"/>
                                  <w:tcBorders>
                                    <w:left w:val="single" w:sz="8" w:space="0" w:color="7F7F7F"/>
                                    <w:bottom w:val="single" w:sz="8" w:space="0" w:color="FAFAFA"/>
                                  </w:tcBorders>
                                </w:tcPr>
                                <w:p w14:paraId="7D3EB49C" w14:textId="77777777" w:rsidR="009532C9" w:rsidRDefault="009532C9"/>
                              </w:tc>
                              <w:tc>
                                <w:tcPr>
                                  <w:tcW w:w="326" w:type="dxa"/>
                                  <w:tcBorders>
                                    <w:bottom w:val="single" w:sz="8" w:space="0" w:color="FAFAFA"/>
                                  </w:tcBorders>
                                </w:tcPr>
                                <w:p w14:paraId="69A3CADE" w14:textId="77777777" w:rsidR="009532C9" w:rsidRDefault="009532C9"/>
                              </w:tc>
                              <w:tc>
                                <w:tcPr>
                                  <w:tcW w:w="326" w:type="dxa"/>
                                  <w:tcBorders>
                                    <w:bottom w:val="single" w:sz="8" w:space="0" w:color="FAFAFA"/>
                                  </w:tcBorders>
                                </w:tcPr>
                                <w:p w14:paraId="4BAA8CC6" w14:textId="77777777" w:rsidR="009532C9" w:rsidRDefault="009532C9"/>
                              </w:tc>
                              <w:tc>
                                <w:tcPr>
                                  <w:tcW w:w="326" w:type="dxa"/>
                                  <w:tcBorders>
                                    <w:bottom w:val="single" w:sz="8" w:space="0" w:color="FAFAFA"/>
                                  </w:tcBorders>
                                </w:tcPr>
                                <w:p w14:paraId="68E777DF" w14:textId="77777777" w:rsidR="009532C9" w:rsidRDefault="009532C9"/>
                              </w:tc>
                              <w:tc>
                                <w:tcPr>
                                  <w:tcW w:w="326" w:type="dxa"/>
                                  <w:tcBorders>
                                    <w:bottom w:val="single" w:sz="8" w:space="0" w:color="FAFAFA"/>
                                  </w:tcBorders>
                                </w:tcPr>
                                <w:p w14:paraId="12EE8E17" w14:textId="77777777" w:rsidR="009532C9" w:rsidRDefault="009532C9"/>
                              </w:tc>
                              <w:tc>
                                <w:tcPr>
                                  <w:tcW w:w="326" w:type="dxa"/>
                                  <w:tcBorders>
                                    <w:bottom w:val="single" w:sz="8" w:space="0" w:color="FAFAFA"/>
                                  </w:tcBorders>
                                </w:tcPr>
                                <w:p w14:paraId="64CDC74B" w14:textId="77777777" w:rsidR="009532C9" w:rsidRDefault="009532C9"/>
                              </w:tc>
                              <w:tc>
                                <w:tcPr>
                                  <w:tcW w:w="326" w:type="dxa"/>
                                  <w:tcBorders>
                                    <w:bottom w:val="single" w:sz="8" w:space="0" w:color="FAFAFA"/>
                                  </w:tcBorders>
                                </w:tcPr>
                                <w:p w14:paraId="45637844" w14:textId="77777777" w:rsidR="009532C9" w:rsidRDefault="009532C9"/>
                              </w:tc>
                              <w:tc>
                                <w:tcPr>
                                  <w:tcW w:w="196" w:type="dxa"/>
                                  <w:tcBorders>
                                    <w:bottom w:val="single" w:sz="8" w:space="0" w:color="FAFAFA"/>
                                    <w:right w:val="single" w:sz="8" w:space="0" w:color="7F7F7F"/>
                                  </w:tcBorders>
                                </w:tcPr>
                                <w:p w14:paraId="14099163" w14:textId="77777777" w:rsidR="009532C9" w:rsidRDefault="009532C9"/>
                              </w:tc>
                            </w:tr>
                            <w:tr w:rsidR="009532C9" w14:paraId="087A4872" w14:textId="77777777">
                              <w:trPr>
                                <w:trHeight w:hRule="exact" w:val="246"/>
                              </w:trPr>
                              <w:tc>
                                <w:tcPr>
                                  <w:tcW w:w="195" w:type="dxa"/>
                                  <w:tcBorders>
                                    <w:top w:val="single" w:sz="8" w:space="0" w:color="FAFAFA"/>
                                    <w:left w:val="single" w:sz="8" w:space="0" w:color="7F7F7F"/>
                                  </w:tcBorders>
                                </w:tcPr>
                                <w:p w14:paraId="061E120D" w14:textId="77777777" w:rsidR="009532C9" w:rsidRDefault="009532C9"/>
                              </w:tc>
                              <w:tc>
                                <w:tcPr>
                                  <w:tcW w:w="326" w:type="dxa"/>
                                  <w:tcBorders>
                                    <w:top w:val="single" w:sz="8" w:space="0" w:color="FAFAFA"/>
                                  </w:tcBorders>
                                </w:tcPr>
                                <w:p w14:paraId="4AA741E2" w14:textId="77777777" w:rsidR="009532C9" w:rsidRDefault="009532C9"/>
                              </w:tc>
                              <w:tc>
                                <w:tcPr>
                                  <w:tcW w:w="326" w:type="dxa"/>
                                  <w:tcBorders>
                                    <w:top w:val="single" w:sz="8" w:space="0" w:color="FAFAFA"/>
                                  </w:tcBorders>
                                </w:tcPr>
                                <w:p w14:paraId="0D9747AF" w14:textId="77777777" w:rsidR="009532C9" w:rsidRDefault="009532C9"/>
                              </w:tc>
                              <w:tc>
                                <w:tcPr>
                                  <w:tcW w:w="326" w:type="dxa"/>
                                  <w:tcBorders>
                                    <w:top w:val="single" w:sz="8" w:space="0" w:color="FAFAFA"/>
                                  </w:tcBorders>
                                </w:tcPr>
                                <w:p w14:paraId="7FA5AA1C" w14:textId="77777777" w:rsidR="009532C9" w:rsidRDefault="009532C9"/>
                              </w:tc>
                              <w:tc>
                                <w:tcPr>
                                  <w:tcW w:w="326" w:type="dxa"/>
                                  <w:tcBorders>
                                    <w:top w:val="single" w:sz="8" w:space="0" w:color="FAFAFA"/>
                                  </w:tcBorders>
                                </w:tcPr>
                                <w:p w14:paraId="117BF474" w14:textId="77777777" w:rsidR="009532C9" w:rsidRDefault="009532C9"/>
                              </w:tc>
                              <w:tc>
                                <w:tcPr>
                                  <w:tcW w:w="326" w:type="dxa"/>
                                  <w:tcBorders>
                                    <w:top w:val="single" w:sz="8" w:space="0" w:color="FAFAFA"/>
                                  </w:tcBorders>
                                </w:tcPr>
                                <w:p w14:paraId="5B5DB86B" w14:textId="77777777" w:rsidR="009532C9" w:rsidRDefault="009532C9"/>
                              </w:tc>
                              <w:tc>
                                <w:tcPr>
                                  <w:tcW w:w="326" w:type="dxa"/>
                                  <w:tcBorders>
                                    <w:top w:val="single" w:sz="8" w:space="0" w:color="FAFAFA"/>
                                  </w:tcBorders>
                                </w:tcPr>
                                <w:p w14:paraId="3578B624" w14:textId="77777777" w:rsidR="009532C9" w:rsidRDefault="009532C9"/>
                              </w:tc>
                              <w:tc>
                                <w:tcPr>
                                  <w:tcW w:w="196" w:type="dxa"/>
                                  <w:tcBorders>
                                    <w:top w:val="single" w:sz="8" w:space="0" w:color="FAFAFA"/>
                                    <w:right w:val="single" w:sz="8" w:space="0" w:color="7F7F7F"/>
                                  </w:tcBorders>
                                </w:tcPr>
                                <w:p w14:paraId="72F051AD" w14:textId="77777777" w:rsidR="009532C9" w:rsidRDefault="009532C9"/>
                              </w:tc>
                            </w:tr>
                            <w:tr w:rsidR="009532C9" w14:paraId="59DE514E" w14:textId="77777777">
                              <w:trPr>
                                <w:trHeight w:hRule="exact" w:val="245"/>
                              </w:trPr>
                              <w:tc>
                                <w:tcPr>
                                  <w:tcW w:w="195" w:type="dxa"/>
                                  <w:tcBorders>
                                    <w:left w:val="single" w:sz="8" w:space="0" w:color="7F7F7F"/>
                                    <w:bottom w:val="single" w:sz="8" w:space="0" w:color="FAFAFA"/>
                                  </w:tcBorders>
                                </w:tcPr>
                                <w:p w14:paraId="5639F4C9" w14:textId="77777777" w:rsidR="009532C9" w:rsidRDefault="009532C9"/>
                              </w:tc>
                              <w:tc>
                                <w:tcPr>
                                  <w:tcW w:w="326" w:type="dxa"/>
                                  <w:tcBorders>
                                    <w:bottom w:val="single" w:sz="8" w:space="0" w:color="FAFAFA"/>
                                  </w:tcBorders>
                                </w:tcPr>
                                <w:p w14:paraId="0870A5C7" w14:textId="77777777" w:rsidR="009532C9" w:rsidRDefault="009532C9"/>
                              </w:tc>
                              <w:tc>
                                <w:tcPr>
                                  <w:tcW w:w="326" w:type="dxa"/>
                                  <w:tcBorders>
                                    <w:bottom w:val="single" w:sz="8" w:space="0" w:color="FAFAFA"/>
                                  </w:tcBorders>
                                </w:tcPr>
                                <w:p w14:paraId="64948634" w14:textId="77777777" w:rsidR="009532C9" w:rsidRDefault="009532C9"/>
                              </w:tc>
                              <w:tc>
                                <w:tcPr>
                                  <w:tcW w:w="326" w:type="dxa"/>
                                  <w:tcBorders>
                                    <w:bottom w:val="single" w:sz="8" w:space="0" w:color="FAFAFA"/>
                                  </w:tcBorders>
                                </w:tcPr>
                                <w:p w14:paraId="30ED5A99" w14:textId="77777777" w:rsidR="009532C9" w:rsidRDefault="009532C9"/>
                              </w:tc>
                              <w:tc>
                                <w:tcPr>
                                  <w:tcW w:w="326" w:type="dxa"/>
                                  <w:tcBorders>
                                    <w:bottom w:val="single" w:sz="8" w:space="0" w:color="FAFAFA"/>
                                  </w:tcBorders>
                                </w:tcPr>
                                <w:p w14:paraId="1CB97407" w14:textId="77777777" w:rsidR="009532C9" w:rsidRDefault="009532C9"/>
                              </w:tc>
                              <w:tc>
                                <w:tcPr>
                                  <w:tcW w:w="326" w:type="dxa"/>
                                  <w:tcBorders>
                                    <w:bottom w:val="single" w:sz="8" w:space="0" w:color="FAFAFA"/>
                                  </w:tcBorders>
                                </w:tcPr>
                                <w:p w14:paraId="11A4FF39" w14:textId="77777777" w:rsidR="009532C9" w:rsidRDefault="009532C9"/>
                              </w:tc>
                              <w:tc>
                                <w:tcPr>
                                  <w:tcW w:w="326" w:type="dxa"/>
                                  <w:tcBorders>
                                    <w:bottom w:val="single" w:sz="8" w:space="0" w:color="FAFAFA"/>
                                  </w:tcBorders>
                                </w:tcPr>
                                <w:p w14:paraId="01DFD68C" w14:textId="77777777" w:rsidR="009532C9" w:rsidRDefault="009532C9"/>
                              </w:tc>
                              <w:tc>
                                <w:tcPr>
                                  <w:tcW w:w="196" w:type="dxa"/>
                                  <w:tcBorders>
                                    <w:bottom w:val="single" w:sz="8" w:space="0" w:color="FAFAFA"/>
                                    <w:right w:val="single" w:sz="8" w:space="0" w:color="7F7F7F"/>
                                  </w:tcBorders>
                                </w:tcPr>
                                <w:p w14:paraId="03366C1D" w14:textId="77777777" w:rsidR="009532C9" w:rsidRDefault="009532C9"/>
                              </w:tc>
                            </w:tr>
                            <w:tr w:rsidR="009532C9" w14:paraId="5E10263D" w14:textId="77777777">
                              <w:trPr>
                                <w:trHeight w:hRule="exact" w:val="246"/>
                              </w:trPr>
                              <w:tc>
                                <w:tcPr>
                                  <w:tcW w:w="195" w:type="dxa"/>
                                  <w:tcBorders>
                                    <w:top w:val="single" w:sz="8" w:space="0" w:color="FAFAFA"/>
                                    <w:left w:val="single" w:sz="8" w:space="0" w:color="7F7F7F"/>
                                  </w:tcBorders>
                                </w:tcPr>
                                <w:p w14:paraId="40E1F3B9" w14:textId="77777777" w:rsidR="009532C9" w:rsidRDefault="009532C9"/>
                              </w:tc>
                              <w:tc>
                                <w:tcPr>
                                  <w:tcW w:w="326" w:type="dxa"/>
                                  <w:tcBorders>
                                    <w:top w:val="single" w:sz="8" w:space="0" w:color="FAFAFA"/>
                                  </w:tcBorders>
                                </w:tcPr>
                                <w:p w14:paraId="374FE2F7" w14:textId="77777777" w:rsidR="009532C9" w:rsidRDefault="009532C9"/>
                              </w:tc>
                              <w:tc>
                                <w:tcPr>
                                  <w:tcW w:w="326" w:type="dxa"/>
                                  <w:tcBorders>
                                    <w:top w:val="single" w:sz="8" w:space="0" w:color="FAFAFA"/>
                                  </w:tcBorders>
                                </w:tcPr>
                                <w:p w14:paraId="0EC2E0A5" w14:textId="77777777" w:rsidR="009532C9" w:rsidRDefault="009532C9"/>
                              </w:tc>
                              <w:tc>
                                <w:tcPr>
                                  <w:tcW w:w="326" w:type="dxa"/>
                                  <w:tcBorders>
                                    <w:top w:val="single" w:sz="8" w:space="0" w:color="FAFAFA"/>
                                  </w:tcBorders>
                                </w:tcPr>
                                <w:p w14:paraId="6530D548" w14:textId="77777777" w:rsidR="009532C9" w:rsidRDefault="009532C9"/>
                              </w:tc>
                              <w:tc>
                                <w:tcPr>
                                  <w:tcW w:w="326" w:type="dxa"/>
                                  <w:tcBorders>
                                    <w:top w:val="single" w:sz="8" w:space="0" w:color="FAFAFA"/>
                                  </w:tcBorders>
                                </w:tcPr>
                                <w:p w14:paraId="1D7325F7" w14:textId="77777777" w:rsidR="009532C9" w:rsidRDefault="009532C9"/>
                              </w:tc>
                              <w:tc>
                                <w:tcPr>
                                  <w:tcW w:w="326" w:type="dxa"/>
                                  <w:tcBorders>
                                    <w:top w:val="single" w:sz="8" w:space="0" w:color="FAFAFA"/>
                                  </w:tcBorders>
                                </w:tcPr>
                                <w:p w14:paraId="65844367" w14:textId="77777777" w:rsidR="009532C9" w:rsidRDefault="009532C9"/>
                              </w:tc>
                              <w:tc>
                                <w:tcPr>
                                  <w:tcW w:w="326" w:type="dxa"/>
                                  <w:tcBorders>
                                    <w:top w:val="single" w:sz="8" w:space="0" w:color="FAFAFA"/>
                                  </w:tcBorders>
                                </w:tcPr>
                                <w:p w14:paraId="1E1ABBFC" w14:textId="77777777" w:rsidR="009532C9" w:rsidRDefault="009532C9"/>
                              </w:tc>
                              <w:tc>
                                <w:tcPr>
                                  <w:tcW w:w="196" w:type="dxa"/>
                                  <w:tcBorders>
                                    <w:top w:val="single" w:sz="8" w:space="0" w:color="FAFAFA"/>
                                    <w:right w:val="single" w:sz="8" w:space="0" w:color="7F7F7F"/>
                                  </w:tcBorders>
                                </w:tcPr>
                                <w:p w14:paraId="02AA65CD" w14:textId="77777777" w:rsidR="009532C9" w:rsidRDefault="009532C9"/>
                              </w:tc>
                            </w:tr>
                            <w:tr w:rsidR="009532C9" w14:paraId="1F2129AD" w14:textId="77777777">
                              <w:trPr>
                                <w:trHeight w:hRule="exact" w:val="245"/>
                              </w:trPr>
                              <w:tc>
                                <w:tcPr>
                                  <w:tcW w:w="195" w:type="dxa"/>
                                  <w:tcBorders>
                                    <w:left w:val="single" w:sz="8" w:space="0" w:color="7F7F7F"/>
                                    <w:bottom w:val="single" w:sz="8" w:space="0" w:color="FAFAFA"/>
                                  </w:tcBorders>
                                </w:tcPr>
                                <w:p w14:paraId="2C97D7EB" w14:textId="77777777" w:rsidR="009532C9" w:rsidRDefault="009532C9"/>
                              </w:tc>
                              <w:tc>
                                <w:tcPr>
                                  <w:tcW w:w="326" w:type="dxa"/>
                                  <w:tcBorders>
                                    <w:bottom w:val="single" w:sz="8" w:space="0" w:color="FAFAFA"/>
                                  </w:tcBorders>
                                </w:tcPr>
                                <w:p w14:paraId="5843101C" w14:textId="77777777" w:rsidR="009532C9" w:rsidRDefault="009532C9"/>
                              </w:tc>
                              <w:tc>
                                <w:tcPr>
                                  <w:tcW w:w="326" w:type="dxa"/>
                                  <w:tcBorders>
                                    <w:bottom w:val="single" w:sz="8" w:space="0" w:color="FAFAFA"/>
                                  </w:tcBorders>
                                </w:tcPr>
                                <w:p w14:paraId="1FCDF5CA" w14:textId="77777777" w:rsidR="009532C9" w:rsidRDefault="009532C9"/>
                              </w:tc>
                              <w:tc>
                                <w:tcPr>
                                  <w:tcW w:w="326" w:type="dxa"/>
                                  <w:tcBorders>
                                    <w:bottom w:val="single" w:sz="8" w:space="0" w:color="FAFAFA"/>
                                  </w:tcBorders>
                                </w:tcPr>
                                <w:p w14:paraId="3B5B0446" w14:textId="77777777" w:rsidR="009532C9" w:rsidRDefault="009532C9"/>
                              </w:tc>
                              <w:tc>
                                <w:tcPr>
                                  <w:tcW w:w="326" w:type="dxa"/>
                                  <w:tcBorders>
                                    <w:bottom w:val="single" w:sz="8" w:space="0" w:color="FAFAFA"/>
                                  </w:tcBorders>
                                </w:tcPr>
                                <w:p w14:paraId="2DBFCC9E" w14:textId="77777777" w:rsidR="009532C9" w:rsidRDefault="009532C9"/>
                              </w:tc>
                              <w:tc>
                                <w:tcPr>
                                  <w:tcW w:w="326" w:type="dxa"/>
                                  <w:tcBorders>
                                    <w:bottom w:val="single" w:sz="8" w:space="0" w:color="FAFAFA"/>
                                  </w:tcBorders>
                                </w:tcPr>
                                <w:p w14:paraId="3219A569" w14:textId="77777777" w:rsidR="009532C9" w:rsidRDefault="009532C9"/>
                              </w:tc>
                              <w:tc>
                                <w:tcPr>
                                  <w:tcW w:w="326" w:type="dxa"/>
                                  <w:tcBorders>
                                    <w:bottom w:val="single" w:sz="8" w:space="0" w:color="FAFAFA"/>
                                  </w:tcBorders>
                                </w:tcPr>
                                <w:p w14:paraId="1CEB8916" w14:textId="77777777" w:rsidR="009532C9" w:rsidRDefault="009532C9"/>
                              </w:tc>
                              <w:tc>
                                <w:tcPr>
                                  <w:tcW w:w="196" w:type="dxa"/>
                                  <w:tcBorders>
                                    <w:bottom w:val="single" w:sz="8" w:space="0" w:color="FAFAFA"/>
                                    <w:right w:val="single" w:sz="8" w:space="0" w:color="7F7F7F"/>
                                  </w:tcBorders>
                                </w:tcPr>
                                <w:p w14:paraId="12F6BF9A" w14:textId="77777777" w:rsidR="009532C9" w:rsidRDefault="009532C9"/>
                              </w:tc>
                            </w:tr>
                            <w:tr w:rsidR="009532C9" w14:paraId="49D7786B" w14:textId="77777777">
                              <w:trPr>
                                <w:trHeight w:hRule="exact" w:val="246"/>
                              </w:trPr>
                              <w:tc>
                                <w:tcPr>
                                  <w:tcW w:w="195" w:type="dxa"/>
                                  <w:tcBorders>
                                    <w:top w:val="single" w:sz="8" w:space="0" w:color="FAFAFA"/>
                                    <w:left w:val="single" w:sz="8" w:space="0" w:color="7F7F7F"/>
                                  </w:tcBorders>
                                </w:tcPr>
                                <w:p w14:paraId="56488433" w14:textId="77777777" w:rsidR="009532C9" w:rsidRDefault="009532C9"/>
                              </w:tc>
                              <w:tc>
                                <w:tcPr>
                                  <w:tcW w:w="326" w:type="dxa"/>
                                  <w:tcBorders>
                                    <w:top w:val="single" w:sz="8" w:space="0" w:color="FAFAFA"/>
                                  </w:tcBorders>
                                </w:tcPr>
                                <w:p w14:paraId="370474C4" w14:textId="77777777" w:rsidR="009532C9" w:rsidRDefault="009532C9"/>
                              </w:tc>
                              <w:tc>
                                <w:tcPr>
                                  <w:tcW w:w="326" w:type="dxa"/>
                                  <w:tcBorders>
                                    <w:top w:val="single" w:sz="8" w:space="0" w:color="FAFAFA"/>
                                  </w:tcBorders>
                                </w:tcPr>
                                <w:p w14:paraId="41004DAF" w14:textId="77777777" w:rsidR="009532C9" w:rsidRDefault="009532C9"/>
                              </w:tc>
                              <w:tc>
                                <w:tcPr>
                                  <w:tcW w:w="326" w:type="dxa"/>
                                  <w:tcBorders>
                                    <w:top w:val="single" w:sz="8" w:space="0" w:color="FAFAFA"/>
                                  </w:tcBorders>
                                </w:tcPr>
                                <w:p w14:paraId="43B0FB2E" w14:textId="77777777" w:rsidR="009532C9" w:rsidRDefault="009532C9"/>
                              </w:tc>
                              <w:tc>
                                <w:tcPr>
                                  <w:tcW w:w="326" w:type="dxa"/>
                                  <w:tcBorders>
                                    <w:top w:val="single" w:sz="8" w:space="0" w:color="FAFAFA"/>
                                  </w:tcBorders>
                                </w:tcPr>
                                <w:p w14:paraId="77A0EDEC" w14:textId="77777777" w:rsidR="009532C9" w:rsidRDefault="009532C9"/>
                              </w:tc>
                              <w:tc>
                                <w:tcPr>
                                  <w:tcW w:w="326" w:type="dxa"/>
                                  <w:tcBorders>
                                    <w:top w:val="single" w:sz="8" w:space="0" w:color="FAFAFA"/>
                                  </w:tcBorders>
                                </w:tcPr>
                                <w:p w14:paraId="73D46B3F" w14:textId="77777777" w:rsidR="009532C9" w:rsidRDefault="009532C9"/>
                              </w:tc>
                              <w:tc>
                                <w:tcPr>
                                  <w:tcW w:w="326" w:type="dxa"/>
                                  <w:tcBorders>
                                    <w:top w:val="single" w:sz="8" w:space="0" w:color="FAFAFA"/>
                                  </w:tcBorders>
                                </w:tcPr>
                                <w:p w14:paraId="37233B1C" w14:textId="77777777" w:rsidR="009532C9" w:rsidRDefault="009532C9"/>
                              </w:tc>
                              <w:tc>
                                <w:tcPr>
                                  <w:tcW w:w="196" w:type="dxa"/>
                                  <w:tcBorders>
                                    <w:top w:val="single" w:sz="8" w:space="0" w:color="FAFAFA"/>
                                    <w:right w:val="single" w:sz="8" w:space="0" w:color="7F7F7F"/>
                                  </w:tcBorders>
                                </w:tcPr>
                                <w:p w14:paraId="5D9F7850" w14:textId="77777777" w:rsidR="009532C9" w:rsidRDefault="009532C9"/>
                              </w:tc>
                            </w:tr>
                            <w:tr w:rsidR="009532C9" w14:paraId="5DA1C295" w14:textId="77777777">
                              <w:trPr>
                                <w:trHeight w:hRule="exact" w:val="98"/>
                              </w:trPr>
                              <w:tc>
                                <w:tcPr>
                                  <w:tcW w:w="195" w:type="dxa"/>
                                  <w:tcBorders>
                                    <w:left w:val="single" w:sz="8" w:space="0" w:color="7F7F7F"/>
                                    <w:bottom w:val="single" w:sz="8" w:space="0" w:color="7F7F7F"/>
                                  </w:tcBorders>
                                </w:tcPr>
                                <w:p w14:paraId="6A33752A" w14:textId="77777777" w:rsidR="009532C9" w:rsidRDefault="009532C9"/>
                              </w:tc>
                              <w:tc>
                                <w:tcPr>
                                  <w:tcW w:w="326" w:type="dxa"/>
                                  <w:tcBorders>
                                    <w:bottom w:val="single" w:sz="8" w:space="0" w:color="7F7F7F"/>
                                  </w:tcBorders>
                                </w:tcPr>
                                <w:p w14:paraId="5322B35C" w14:textId="77777777" w:rsidR="009532C9" w:rsidRDefault="009532C9"/>
                              </w:tc>
                              <w:tc>
                                <w:tcPr>
                                  <w:tcW w:w="326" w:type="dxa"/>
                                  <w:tcBorders>
                                    <w:bottom w:val="single" w:sz="8" w:space="0" w:color="7F7F7F"/>
                                  </w:tcBorders>
                                </w:tcPr>
                                <w:p w14:paraId="7547A7DC" w14:textId="77777777" w:rsidR="009532C9" w:rsidRDefault="009532C9"/>
                              </w:tc>
                              <w:tc>
                                <w:tcPr>
                                  <w:tcW w:w="326" w:type="dxa"/>
                                  <w:tcBorders>
                                    <w:bottom w:val="single" w:sz="8" w:space="0" w:color="7F7F7F"/>
                                  </w:tcBorders>
                                </w:tcPr>
                                <w:p w14:paraId="58FFA226" w14:textId="77777777" w:rsidR="009532C9" w:rsidRDefault="009532C9"/>
                              </w:tc>
                              <w:tc>
                                <w:tcPr>
                                  <w:tcW w:w="326" w:type="dxa"/>
                                  <w:tcBorders>
                                    <w:bottom w:val="single" w:sz="8" w:space="0" w:color="7F7F7F"/>
                                  </w:tcBorders>
                                </w:tcPr>
                                <w:p w14:paraId="61FC7620" w14:textId="77777777" w:rsidR="009532C9" w:rsidRDefault="009532C9"/>
                              </w:tc>
                              <w:tc>
                                <w:tcPr>
                                  <w:tcW w:w="326" w:type="dxa"/>
                                  <w:tcBorders>
                                    <w:bottom w:val="single" w:sz="8" w:space="0" w:color="7F7F7F"/>
                                  </w:tcBorders>
                                </w:tcPr>
                                <w:p w14:paraId="2D4CA02A" w14:textId="77777777" w:rsidR="009532C9" w:rsidRDefault="009532C9"/>
                              </w:tc>
                              <w:tc>
                                <w:tcPr>
                                  <w:tcW w:w="326" w:type="dxa"/>
                                  <w:tcBorders>
                                    <w:bottom w:val="single" w:sz="8" w:space="0" w:color="7F7F7F"/>
                                  </w:tcBorders>
                                </w:tcPr>
                                <w:p w14:paraId="6FA92C5E" w14:textId="77777777" w:rsidR="009532C9" w:rsidRDefault="009532C9"/>
                              </w:tc>
                              <w:tc>
                                <w:tcPr>
                                  <w:tcW w:w="196" w:type="dxa"/>
                                  <w:tcBorders>
                                    <w:bottom w:val="single" w:sz="8" w:space="0" w:color="7F7F7F"/>
                                    <w:right w:val="single" w:sz="8" w:space="0" w:color="7F7F7F"/>
                                  </w:tcBorders>
                                </w:tcPr>
                                <w:p w14:paraId="48180C6E" w14:textId="77777777" w:rsidR="009532C9" w:rsidRDefault="009532C9"/>
                              </w:tc>
                            </w:tr>
                          </w:tbl>
                          <w:p w14:paraId="21B2BA2D" w14:textId="77777777" w:rsidR="009532C9" w:rsidRDefault="009532C9">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029" type="#_x0000_t202" style="position:absolute;left:0;text-align:left;margin-left:185.8pt;margin-top:-14.15pt;width:118.85pt;height:127.1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" filled="f" stroked="f">
                <v:textbox inset="0,0,0,0">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195"/>
                        <w:gridCol w:w="326"/>
                        <w:gridCol w:w="326"/>
                        <w:gridCol w:w="326"/>
                        <w:gridCol w:w="326"/>
                        <w:gridCol w:w="326"/>
                        <w:gridCol w:w="326"/>
                        <w:gridCol w:w="196"/>
                      </w:tblGrid>
                      <w:tr w:rsidR="009532C9" w14:paraId="0BC9429A" w14:textId="77777777">
                        <w:trPr>
                          <w:trHeight w:hRule="exact" w:val="366"/>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14:paraId="7DA70720" w14:textId="77777777" w:rsidR="009532C9" w:rsidRDefault="009532C9">
                            <w:pPr>
                              <w:pStyle w:val="TableParagraph"/>
                              <w:spacing w:before="101" w:line="240" w:lineRule="auto"/>
                              <w:ind w:left="805" w:right="805"/>
                              <w:jc w:val="center"/>
                              <w:rPr>
                                <w:rFonts w:ascii="Helvetica"/>
                                <w:i/>
                                <w:sz w:val="19"/>
                              </w:rPr>
                            </w:pPr>
                            <w:r>
                              <w:rPr>
                                <w:rFonts w:ascii="Helvetica"/>
                                <w:i/>
                                <w:color w:val="1A1A1A"/>
                                <w:sz w:val="19"/>
                              </w:rPr>
                              <w:t>Listeria</w:t>
                            </w:r>
                          </w:p>
                        </w:tc>
                      </w:tr>
                      <w:tr w:rsidR="009532C9" w14:paraId="52EF27D5" w14:textId="77777777">
                        <w:trPr>
                          <w:trHeight w:hRule="exact" w:val="114"/>
                        </w:trPr>
                        <w:tc>
                          <w:tcPr>
                            <w:tcW w:w="195" w:type="dxa"/>
                            <w:tcBorders>
                              <w:top w:val="single" w:sz="8" w:space="0" w:color="7F7F7F"/>
                              <w:left w:val="single" w:sz="8" w:space="0" w:color="7F7F7F"/>
                            </w:tcBorders>
                          </w:tcPr>
                          <w:p w14:paraId="430CB7AE" w14:textId="77777777" w:rsidR="009532C9" w:rsidRDefault="009532C9"/>
                        </w:tc>
                        <w:tc>
                          <w:tcPr>
                            <w:tcW w:w="326" w:type="dxa"/>
                            <w:tcBorders>
                              <w:top w:val="single" w:sz="8" w:space="0" w:color="7F7F7F"/>
                              <w:bottom w:val="single" w:sz="16" w:space="0" w:color="000000"/>
                            </w:tcBorders>
                          </w:tcPr>
                          <w:p w14:paraId="59EF6EB8" w14:textId="77777777" w:rsidR="009532C9" w:rsidRDefault="009532C9"/>
                        </w:tc>
                        <w:tc>
                          <w:tcPr>
                            <w:tcW w:w="326" w:type="dxa"/>
                            <w:tcBorders>
                              <w:top w:val="single" w:sz="8" w:space="0" w:color="7F7F7F"/>
                              <w:bottom w:val="single" w:sz="16" w:space="0" w:color="000000"/>
                            </w:tcBorders>
                          </w:tcPr>
                          <w:p w14:paraId="517760E2" w14:textId="77777777" w:rsidR="009532C9" w:rsidRDefault="009532C9"/>
                        </w:tc>
                        <w:tc>
                          <w:tcPr>
                            <w:tcW w:w="326" w:type="dxa"/>
                            <w:tcBorders>
                              <w:top w:val="single" w:sz="8" w:space="0" w:color="7F7F7F"/>
                              <w:bottom w:val="single" w:sz="16" w:space="0" w:color="000000"/>
                            </w:tcBorders>
                          </w:tcPr>
                          <w:p w14:paraId="6BCCA859" w14:textId="77777777" w:rsidR="009532C9" w:rsidRDefault="009532C9"/>
                        </w:tc>
                        <w:tc>
                          <w:tcPr>
                            <w:tcW w:w="326" w:type="dxa"/>
                            <w:tcBorders>
                              <w:top w:val="single" w:sz="8" w:space="0" w:color="7F7F7F"/>
                              <w:bottom w:val="single" w:sz="16" w:space="0" w:color="000000"/>
                            </w:tcBorders>
                          </w:tcPr>
                          <w:p w14:paraId="25634DE7" w14:textId="77777777" w:rsidR="009532C9" w:rsidRDefault="009532C9"/>
                        </w:tc>
                        <w:tc>
                          <w:tcPr>
                            <w:tcW w:w="326" w:type="dxa"/>
                            <w:tcBorders>
                              <w:top w:val="single" w:sz="8" w:space="0" w:color="7F7F7F"/>
                              <w:bottom w:val="single" w:sz="16" w:space="0" w:color="000000"/>
                            </w:tcBorders>
                          </w:tcPr>
                          <w:p w14:paraId="6DB05C39" w14:textId="77777777" w:rsidR="009532C9" w:rsidRDefault="009532C9"/>
                        </w:tc>
                        <w:tc>
                          <w:tcPr>
                            <w:tcW w:w="326" w:type="dxa"/>
                            <w:tcBorders>
                              <w:top w:val="single" w:sz="8" w:space="0" w:color="7F7F7F"/>
                              <w:bottom w:val="single" w:sz="16" w:space="0" w:color="000000"/>
                            </w:tcBorders>
                          </w:tcPr>
                          <w:p w14:paraId="21CEF796" w14:textId="77777777" w:rsidR="009532C9" w:rsidRDefault="009532C9"/>
                        </w:tc>
                        <w:tc>
                          <w:tcPr>
                            <w:tcW w:w="196" w:type="dxa"/>
                            <w:tcBorders>
                              <w:top w:val="single" w:sz="8" w:space="0" w:color="7F7F7F"/>
                              <w:right w:val="single" w:sz="8" w:space="0" w:color="7F7F7F"/>
                            </w:tcBorders>
                          </w:tcPr>
                          <w:p w14:paraId="1BFCF928" w14:textId="77777777" w:rsidR="009532C9" w:rsidRDefault="009532C9"/>
                        </w:tc>
                      </w:tr>
                      <w:tr w:rsidR="009532C9" w14:paraId="171559E3" w14:textId="77777777">
                        <w:trPr>
                          <w:trHeight w:hRule="exact" w:val="230"/>
                        </w:trPr>
                        <w:tc>
                          <w:tcPr>
                            <w:tcW w:w="195" w:type="dxa"/>
                            <w:tcBorders>
                              <w:left w:val="single" w:sz="8" w:space="0" w:color="7F7F7F"/>
                              <w:bottom w:val="single" w:sz="8" w:space="0" w:color="FAFAFA"/>
                            </w:tcBorders>
                          </w:tcPr>
                          <w:p w14:paraId="3BD7E7FA" w14:textId="77777777" w:rsidR="009532C9" w:rsidRDefault="009532C9"/>
                        </w:tc>
                        <w:tc>
                          <w:tcPr>
                            <w:tcW w:w="326" w:type="dxa"/>
                            <w:tcBorders>
                              <w:top w:val="single" w:sz="16" w:space="0" w:color="000000"/>
                              <w:bottom w:val="single" w:sz="8" w:space="0" w:color="FAFAFA"/>
                            </w:tcBorders>
                          </w:tcPr>
                          <w:p w14:paraId="64EB343D" w14:textId="77777777" w:rsidR="009532C9" w:rsidRDefault="009532C9"/>
                        </w:tc>
                        <w:tc>
                          <w:tcPr>
                            <w:tcW w:w="326" w:type="dxa"/>
                            <w:tcBorders>
                              <w:top w:val="single" w:sz="16" w:space="0" w:color="000000"/>
                              <w:bottom w:val="single" w:sz="8" w:space="0" w:color="FAFAFA"/>
                            </w:tcBorders>
                          </w:tcPr>
                          <w:p w14:paraId="2E4000DF" w14:textId="77777777" w:rsidR="009532C9" w:rsidRDefault="009532C9"/>
                        </w:tc>
                        <w:tc>
                          <w:tcPr>
                            <w:tcW w:w="326" w:type="dxa"/>
                            <w:tcBorders>
                              <w:top w:val="single" w:sz="16" w:space="0" w:color="000000"/>
                              <w:bottom w:val="single" w:sz="8" w:space="0" w:color="FAFAFA"/>
                            </w:tcBorders>
                          </w:tcPr>
                          <w:p w14:paraId="686E3663" w14:textId="77777777" w:rsidR="009532C9" w:rsidRDefault="009532C9"/>
                        </w:tc>
                        <w:tc>
                          <w:tcPr>
                            <w:tcW w:w="326" w:type="dxa"/>
                            <w:tcBorders>
                              <w:top w:val="single" w:sz="16" w:space="0" w:color="000000"/>
                              <w:bottom w:val="single" w:sz="8" w:space="0" w:color="FAFAFA"/>
                            </w:tcBorders>
                          </w:tcPr>
                          <w:p w14:paraId="672969D3" w14:textId="77777777" w:rsidR="009532C9" w:rsidRDefault="009532C9"/>
                        </w:tc>
                        <w:tc>
                          <w:tcPr>
                            <w:tcW w:w="326" w:type="dxa"/>
                            <w:tcBorders>
                              <w:top w:val="single" w:sz="16" w:space="0" w:color="000000"/>
                              <w:bottom w:val="single" w:sz="8" w:space="0" w:color="FAFAFA"/>
                            </w:tcBorders>
                          </w:tcPr>
                          <w:p w14:paraId="3ACDB924" w14:textId="77777777" w:rsidR="009532C9" w:rsidRDefault="009532C9"/>
                        </w:tc>
                        <w:tc>
                          <w:tcPr>
                            <w:tcW w:w="326" w:type="dxa"/>
                            <w:tcBorders>
                              <w:top w:val="single" w:sz="16" w:space="0" w:color="000000"/>
                              <w:bottom w:val="single" w:sz="8" w:space="0" w:color="FAFAFA"/>
                            </w:tcBorders>
                          </w:tcPr>
                          <w:p w14:paraId="01446CBA" w14:textId="77777777" w:rsidR="009532C9" w:rsidRDefault="009532C9"/>
                        </w:tc>
                        <w:tc>
                          <w:tcPr>
                            <w:tcW w:w="196" w:type="dxa"/>
                            <w:tcBorders>
                              <w:bottom w:val="single" w:sz="8" w:space="0" w:color="FAFAFA"/>
                              <w:right w:val="single" w:sz="8" w:space="0" w:color="7F7F7F"/>
                            </w:tcBorders>
                          </w:tcPr>
                          <w:p w14:paraId="390BDC75" w14:textId="77777777" w:rsidR="009532C9" w:rsidRDefault="009532C9"/>
                        </w:tc>
                      </w:tr>
                      <w:tr w:rsidR="009532C9" w14:paraId="73902DEC" w14:textId="77777777">
                        <w:trPr>
                          <w:trHeight w:hRule="exact" w:val="246"/>
                        </w:trPr>
                        <w:tc>
                          <w:tcPr>
                            <w:tcW w:w="195" w:type="dxa"/>
                            <w:tcBorders>
                              <w:top w:val="single" w:sz="8" w:space="0" w:color="FAFAFA"/>
                              <w:left w:val="single" w:sz="8" w:space="0" w:color="7F7F7F"/>
                            </w:tcBorders>
                          </w:tcPr>
                          <w:p w14:paraId="29260F31" w14:textId="77777777" w:rsidR="009532C9" w:rsidRDefault="009532C9"/>
                        </w:tc>
                        <w:tc>
                          <w:tcPr>
                            <w:tcW w:w="326" w:type="dxa"/>
                            <w:tcBorders>
                              <w:top w:val="single" w:sz="8" w:space="0" w:color="FAFAFA"/>
                            </w:tcBorders>
                          </w:tcPr>
                          <w:p w14:paraId="34218758" w14:textId="77777777" w:rsidR="009532C9" w:rsidRDefault="009532C9"/>
                        </w:tc>
                        <w:tc>
                          <w:tcPr>
                            <w:tcW w:w="326" w:type="dxa"/>
                            <w:tcBorders>
                              <w:top w:val="single" w:sz="8" w:space="0" w:color="FAFAFA"/>
                            </w:tcBorders>
                          </w:tcPr>
                          <w:p w14:paraId="05520BD2" w14:textId="77777777" w:rsidR="009532C9" w:rsidRDefault="009532C9"/>
                        </w:tc>
                        <w:tc>
                          <w:tcPr>
                            <w:tcW w:w="326" w:type="dxa"/>
                            <w:tcBorders>
                              <w:top w:val="single" w:sz="8" w:space="0" w:color="FAFAFA"/>
                            </w:tcBorders>
                          </w:tcPr>
                          <w:p w14:paraId="379C2A64" w14:textId="77777777" w:rsidR="009532C9" w:rsidRDefault="009532C9"/>
                        </w:tc>
                        <w:tc>
                          <w:tcPr>
                            <w:tcW w:w="326" w:type="dxa"/>
                            <w:tcBorders>
                              <w:top w:val="single" w:sz="8" w:space="0" w:color="FAFAFA"/>
                            </w:tcBorders>
                          </w:tcPr>
                          <w:p w14:paraId="7D131385" w14:textId="77777777" w:rsidR="009532C9" w:rsidRDefault="009532C9"/>
                        </w:tc>
                        <w:tc>
                          <w:tcPr>
                            <w:tcW w:w="326" w:type="dxa"/>
                            <w:tcBorders>
                              <w:top w:val="single" w:sz="8" w:space="0" w:color="FAFAFA"/>
                            </w:tcBorders>
                          </w:tcPr>
                          <w:p w14:paraId="5FE0C34F" w14:textId="77777777" w:rsidR="009532C9" w:rsidRDefault="009532C9"/>
                        </w:tc>
                        <w:tc>
                          <w:tcPr>
                            <w:tcW w:w="326" w:type="dxa"/>
                            <w:tcBorders>
                              <w:top w:val="single" w:sz="8" w:space="0" w:color="FAFAFA"/>
                            </w:tcBorders>
                          </w:tcPr>
                          <w:p w14:paraId="4CB1A06A" w14:textId="77777777" w:rsidR="009532C9" w:rsidRDefault="009532C9"/>
                        </w:tc>
                        <w:tc>
                          <w:tcPr>
                            <w:tcW w:w="196" w:type="dxa"/>
                            <w:tcBorders>
                              <w:top w:val="single" w:sz="8" w:space="0" w:color="FAFAFA"/>
                              <w:right w:val="single" w:sz="8" w:space="0" w:color="7F7F7F"/>
                            </w:tcBorders>
                          </w:tcPr>
                          <w:p w14:paraId="5563DFDE" w14:textId="77777777" w:rsidR="009532C9" w:rsidRDefault="009532C9"/>
                        </w:tc>
                      </w:tr>
                      <w:tr w:rsidR="009532C9" w14:paraId="4E1B3DC8" w14:textId="77777777">
                        <w:trPr>
                          <w:trHeight w:hRule="exact" w:val="245"/>
                        </w:trPr>
                        <w:tc>
                          <w:tcPr>
                            <w:tcW w:w="195" w:type="dxa"/>
                            <w:tcBorders>
                              <w:left w:val="single" w:sz="8" w:space="0" w:color="7F7F7F"/>
                              <w:bottom w:val="single" w:sz="8" w:space="0" w:color="FAFAFA"/>
                            </w:tcBorders>
                          </w:tcPr>
                          <w:p w14:paraId="7D3EB49C" w14:textId="77777777" w:rsidR="009532C9" w:rsidRDefault="009532C9"/>
                        </w:tc>
                        <w:tc>
                          <w:tcPr>
                            <w:tcW w:w="326" w:type="dxa"/>
                            <w:tcBorders>
                              <w:bottom w:val="single" w:sz="8" w:space="0" w:color="FAFAFA"/>
                            </w:tcBorders>
                          </w:tcPr>
                          <w:p w14:paraId="69A3CADE" w14:textId="77777777" w:rsidR="009532C9" w:rsidRDefault="009532C9"/>
                        </w:tc>
                        <w:tc>
                          <w:tcPr>
                            <w:tcW w:w="326" w:type="dxa"/>
                            <w:tcBorders>
                              <w:bottom w:val="single" w:sz="8" w:space="0" w:color="FAFAFA"/>
                            </w:tcBorders>
                          </w:tcPr>
                          <w:p w14:paraId="4BAA8CC6" w14:textId="77777777" w:rsidR="009532C9" w:rsidRDefault="009532C9"/>
                        </w:tc>
                        <w:tc>
                          <w:tcPr>
                            <w:tcW w:w="326" w:type="dxa"/>
                            <w:tcBorders>
                              <w:bottom w:val="single" w:sz="8" w:space="0" w:color="FAFAFA"/>
                            </w:tcBorders>
                          </w:tcPr>
                          <w:p w14:paraId="68E777DF" w14:textId="77777777" w:rsidR="009532C9" w:rsidRDefault="009532C9"/>
                        </w:tc>
                        <w:tc>
                          <w:tcPr>
                            <w:tcW w:w="326" w:type="dxa"/>
                            <w:tcBorders>
                              <w:bottom w:val="single" w:sz="8" w:space="0" w:color="FAFAFA"/>
                            </w:tcBorders>
                          </w:tcPr>
                          <w:p w14:paraId="12EE8E17" w14:textId="77777777" w:rsidR="009532C9" w:rsidRDefault="009532C9"/>
                        </w:tc>
                        <w:tc>
                          <w:tcPr>
                            <w:tcW w:w="326" w:type="dxa"/>
                            <w:tcBorders>
                              <w:bottom w:val="single" w:sz="8" w:space="0" w:color="FAFAFA"/>
                            </w:tcBorders>
                          </w:tcPr>
                          <w:p w14:paraId="64CDC74B" w14:textId="77777777" w:rsidR="009532C9" w:rsidRDefault="009532C9"/>
                        </w:tc>
                        <w:tc>
                          <w:tcPr>
                            <w:tcW w:w="326" w:type="dxa"/>
                            <w:tcBorders>
                              <w:bottom w:val="single" w:sz="8" w:space="0" w:color="FAFAFA"/>
                            </w:tcBorders>
                          </w:tcPr>
                          <w:p w14:paraId="45637844" w14:textId="77777777" w:rsidR="009532C9" w:rsidRDefault="009532C9"/>
                        </w:tc>
                        <w:tc>
                          <w:tcPr>
                            <w:tcW w:w="196" w:type="dxa"/>
                            <w:tcBorders>
                              <w:bottom w:val="single" w:sz="8" w:space="0" w:color="FAFAFA"/>
                              <w:right w:val="single" w:sz="8" w:space="0" w:color="7F7F7F"/>
                            </w:tcBorders>
                          </w:tcPr>
                          <w:p w14:paraId="14099163" w14:textId="77777777" w:rsidR="009532C9" w:rsidRDefault="009532C9"/>
                        </w:tc>
                      </w:tr>
                      <w:tr w:rsidR="009532C9" w14:paraId="087A4872" w14:textId="77777777">
                        <w:trPr>
                          <w:trHeight w:hRule="exact" w:val="246"/>
                        </w:trPr>
                        <w:tc>
                          <w:tcPr>
                            <w:tcW w:w="195" w:type="dxa"/>
                            <w:tcBorders>
                              <w:top w:val="single" w:sz="8" w:space="0" w:color="FAFAFA"/>
                              <w:left w:val="single" w:sz="8" w:space="0" w:color="7F7F7F"/>
                            </w:tcBorders>
                          </w:tcPr>
                          <w:p w14:paraId="061E120D" w14:textId="77777777" w:rsidR="009532C9" w:rsidRDefault="009532C9"/>
                        </w:tc>
                        <w:tc>
                          <w:tcPr>
                            <w:tcW w:w="326" w:type="dxa"/>
                            <w:tcBorders>
                              <w:top w:val="single" w:sz="8" w:space="0" w:color="FAFAFA"/>
                            </w:tcBorders>
                          </w:tcPr>
                          <w:p w14:paraId="4AA741E2" w14:textId="77777777" w:rsidR="009532C9" w:rsidRDefault="009532C9"/>
                        </w:tc>
                        <w:tc>
                          <w:tcPr>
                            <w:tcW w:w="326" w:type="dxa"/>
                            <w:tcBorders>
                              <w:top w:val="single" w:sz="8" w:space="0" w:color="FAFAFA"/>
                            </w:tcBorders>
                          </w:tcPr>
                          <w:p w14:paraId="0D9747AF" w14:textId="77777777" w:rsidR="009532C9" w:rsidRDefault="009532C9"/>
                        </w:tc>
                        <w:tc>
                          <w:tcPr>
                            <w:tcW w:w="326" w:type="dxa"/>
                            <w:tcBorders>
                              <w:top w:val="single" w:sz="8" w:space="0" w:color="FAFAFA"/>
                            </w:tcBorders>
                          </w:tcPr>
                          <w:p w14:paraId="7FA5AA1C" w14:textId="77777777" w:rsidR="009532C9" w:rsidRDefault="009532C9"/>
                        </w:tc>
                        <w:tc>
                          <w:tcPr>
                            <w:tcW w:w="326" w:type="dxa"/>
                            <w:tcBorders>
                              <w:top w:val="single" w:sz="8" w:space="0" w:color="FAFAFA"/>
                            </w:tcBorders>
                          </w:tcPr>
                          <w:p w14:paraId="117BF474" w14:textId="77777777" w:rsidR="009532C9" w:rsidRDefault="009532C9"/>
                        </w:tc>
                        <w:tc>
                          <w:tcPr>
                            <w:tcW w:w="326" w:type="dxa"/>
                            <w:tcBorders>
                              <w:top w:val="single" w:sz="8" w:space="0" w:color="FAFAFA"/>
                            </w:tcBorders>
                          </w:tcPr>
                          <w:p w14:paraId="5B5DB86B" w14:textId="77777777" w:rsidR="009532C9" w:rsidRDefault="009532C9"/>
                        </w:tc>
                        <w:tc>
                          <w:tcPr>
                            <w:tcW w:w="326" w:type="dxa"/>
                            <w:tcBorders>
                              <w:top w:val="single" w:sz="8" w:space="0" w:color="FAFAFA"/>
                            </w:tcBorders>
                          </w:tcPr>
                          <w:p w14:paraId="3578B624" w14:textId="77777777" w:rsidR="009532C9" w:rsidRDefault="009532C9"/>
                        </w:tc>
                        <w:tc>
                          <w:tcPr>
                            <w:tcW w:w="196" w:type="dxa"/>
                            <w:tcBorders>
                              <w:top w:val="single" w:sz="8" w:space="0" w:color="FAFAFA"/>
                              <w:right w:val="single" w:sz="8" w:space="0" w:color="7F7F7F"/>
                            </w:tcBorders>
                          </w:tcPr>
                          <w:p w14:paraId="72F051AD" w14:textId="77777777" w:rsidR="009532C9" w:rsidRDefault="009532C9"/>
                        </w:tc>
                      </w:tr>
                      <w:tr w:rsidR="009532C9" w14:paraId="59DE514E" w14:textId="77777777">
                        <w:trPr>
                          <w:trHeight w:hRule="exact" w:val="245"/>
                        </w:trPr>
                        <w:tc>
                          <w:tcPr>
                            <w:tcW w:w="195" w:type="dxa"/>
                            <w:tcBorders>
                              <w:left w:val="single" w:sz="8" w:space="0" w:color="7F7F7F"/>
                              <w:bottom w:val="single" w:sz="8" w:space="0" w:color="FAFAFA"/>
                            </w:tcBorders>
                          </w:tcPr>
                          <w:p w14:paraId="5639F4C9" w14:textId="77777777" w:rsidR="009532C9" w:rsidRDefault="009532C9"/>
                        </w:tc>
                        <w:tc>
                          <w:tcPr>
                            <w:tcW w:w="326" w:type="dxa"/>
                            <w:tcBorders>
                              <w:bottom w:val="single" w:sz="8" w:space="0" w:color="FAFAFA"/>
                            </w:tcBorders>
                          </w:tcPr>
                          <w:p w14:paraId="0870A5C7" w14:textId="77777777" w:rsidR="009532C9" w:rsidRDefault="009532C9"/>
                        </w:tc>
                        <w:tc>
                          <w:tcPr>
                            <w:tcW w:w="326" w:type="dxa"/>
                            <w:tcBorders>
                              <w:bottom w:val="single" w:sz="8" w:space="0" w:color="FAFAFA"/>
                            </w:tcBorders>
                          </w:tcPr>
                          <w:p w14:paraId="64948634" w14:textId="77777777" w:rsidR="009532C9" w:rsidRDefault="009532C9"/>
                        </w:tc>
                        <w:tc>
                          <w:tcPr>
                            <w:tcW w:w="326" w:type="dxa"/>
                            <w:tcBorders>
                              <w:bottom w:val="single" w:sz="8" w:space="0" w:color="FAFAFA"/>
                            </w:tcBorders>
                          </w:tcPr>
                          <w:p w14:paraId="30ED5A99" w14:textId="77777777" w:rsidR="009532C9" w:rsidRDefault="009532C9"/>
                        </w:tc>
                        <w:tc>
                          <w:tcPr>
                            <w:tcW w:w="326" w:type="dxa"/>
                            <w:tcBorders>
                              <w:bottom w:val="single" w:sz="8" w:space="0" w:color="FAFAFA"/>
                            </w:tcBorders>
                          </w:tcPr>
                          <w:p w14:paraId="1CB97407" w14:textId="77777777" w:rsidR="009532C9" w:rsidRDefault="009532C9"/>
                        </w:tc>
                        <w:tc>
                          <w:tcPr>
                            <w:tcW w:w="326" w:type="dxa"/>
                            <w:tcBorders>
                              <w:bottom w:val="single" w:sz="8" w:space="0" w:color="FAFAFA"/>
                            </w:tcBorders>
                          </w:tcPr>
                          <w:p w14:paraId="11A4FF39" w14:textId="77777777" w:rsidR="009532C9" w:rsidRDefault="009532C9"/>
                        </w:tc>
                        <w:tc>
                          <w:tcPr>
                            <w:tcW w:w="326" w:type="dxa"/>
                            <w:tcBorders>
                              <w:bottom w:val="single" w:sz="8" w:space="0" w:color="FAFAFA"/>
                            </w:tcBorders>
                          </w:tcPr>
                          <w:p w14:paraId="01DFD68C" w14:textId="77777777" w:rsidR="009532C9" w:rsidRDefault="009532C9"/>
                        </w:tc>
                        <w:tc>
                          <w:tcPr>
                            <w:tcW w:w="196" w:type="dxa"/>
                            <w:tcBorders>
                              <w:bottom w:val="single" w:sz="8" w:space="0" w:color="FAFAFA"/>
                              <w:right w:val="single" w:sz="8" w:space="0" w:color="7F7F7F"/>
                            </w:tcBorders>
                          </w:tcPr>
                          <w:p w14:paraId="03366C1D" w14:textId="77777777" w:rsidR="009532C9" w:rsidRDefault="009532C9"/>
                        </w:tc>
                      </w:tr>
                      <w:tr w:rsidR="009532C9" w14:paraId="5E10263D" w14:textId="77777777">
                        <w:trPr>
                          <w:trHeight w:hRule="exact" w:val="246"/>
                        </w:trPr>
                        <w:tc>
                          <w:tcPr>
                            <w:tcW w:w="195" w:type="dxa"/>
                            <w:tcBorders>
                              <w:top w:val="single" w:sz="8" w:space="0" w:color="FAFAFA"/>
                              <w:left w:val="single" w:sz="8" w:space="0" w:color="7F7F7F"/>
                            </w:tcBorders>
                          </w:tcPr>
                          <w:p w14:paraId="40E1F3B9" w14:textId="77777777" w:rsidR="009532C9" w:rsidRDefault="009532C9"/>
                        </w:tc>
                        <w:tc>
                          <w:tcPr>
                            <w:tcW w:w="326" w:type="dxa"/>
                            <w:tcBorders>
                              <w:top w:val="single" w:sz="8" w:space="0" w:color="FAFAFA"/>
                            </w:tcBorders>
                          </w:tcPr>
                          <w:p w14:paraId="374FE2F7" w14:textId="77777777" w:rsidR="009532C9" w:rsidRDefault="009532C9"/>
                        </w:tc>
                        <w:tc>
                          <w:tcPr>
                            <w:tcW w:w="326" w:type="dxa"/>
                            <w:tcBorders>
                              <w:top w:val="single" w:sz="8" w:space="0" w:color="FAFAFA"/>
                            </w:tcBorders>
                          </w:tcPr>
                          <w:p w14:paraId="0EC2E0A5" w14:textId="77777777" w:rsidR="009532C9" w:rsidRDefault="009532C9"/>
                        </w:tc>
                        <w:tc>
                          <w:tcPr>
                            <w:tcW w:w="326" w:type="dxa"/>
                            <w:tcBorders>
                              <w:top w:val="single" w:sz="8" w:space="0" w:color="FAFAFA"/>
                            </w:tcBorders>
                          </w:tcPr>
                          <w:p w14:paraId="6530D548" w14:textId="77777777" w:rsidR="009532C9" w:rsidRDefault="009532C9"/>
                        </w:tc>
                        <w:tc>
                          <w:tcPr>
                            <w:tcW w:w="326" w:type="dxa"/>
                            <w:tcBorders>
                              <w:top w:val="single" w:sz="8" w:space="0" w:color="FAFAFA"/>
                            </w:tcBorders>
                          </w:tcPr>
                          <w:p w14:paraId="1D7325F7" w14:textId="77777777" w:rsidR="009532C9" w:rsidRDefault="009532C9"/>
                        </w:tc>
                        <w:tc>
                          <w:tcPr>
                            <w:tcW w:w="326" w:type="dxa"/>
                            <w:tcBorders>
                              <w:top w:val="single" w:sz="8" w:space="0" w:color="FAFAFA"/>
                            </w:tcBorders>
                          </w:tcPr>
                          <w:p w14:paraId="65844367" w14:textId="77777777" w:rsidR="009532C9" w:rsidRDefault="009532C9"/>
                        </w:tc>
                        <w:tc>
                          <w:tcPr>
                            <w:tcW w:w="326" w:type="dxa"/>
                            <w:tcBorders>
                              <w:top w:val="single" w:sz="8" w:space="0" w:color="FAFAFA"/>
                            </w:tcBorders>
                          </w:tcPr>
                          <w:p w14:paraId="1E1ABBFC" w14:textId="77777777" w:rsidR="009532C9" w:rsidRDefault="009532C9"/>
                        </w:tc>
                        <w:tc>
                          <w:tcPr>
                            <w:tcW w:w="196" w:type="dxa"/>
                            <w:tcBorders>
                              <w:top w:val="single" w:sz="8" w:space="0" w:color="FAFAFA"/>
                              <w:right w:val="single" w:sz="8" w:space="0" w:color="7F7F7F"/>
                            </w:tcBorders>
                          </w:tcPr>
                          <w:p w14:paraId="02AA65CD" w14:textId="77777777" w:rsidR="009532C9" w:rsidRDefault="009532C9"/>
                        </w:tc>
                      </w:tr>
                      <w:tr w:rsidR="009532C9" w14:paraId="1F2129AD" w14:textId="77777777">
                        <w:trPr>
                          <w:trHeight w:hRule="exact" w:val="245"/>
                        </w:trPr>
                        <w:tc>
                          <w:tcPr>
                            <w:tcW w:w="195" w:type="dxa"/>
                            <w:tcBorders>
                              <w:left w:val="single" w:sz="8" w:space="0" w:color="7F7F7F"/>
                              <w:bottom w:val="single" w:sz="8" w:space="0" w:color="FAFAFA"/>
                            </w:tcBorders>
                          </w:tcPr>
                          <w:p w14:paraId="2C97D7EB" w14:textId="77777777" w:rsidR="009532C9" w:rsidRDefault="009532C9"/>
                        </w:tc>
                        <w:tc>
                          <w:tcPr>
                            <w:tcW w:w="326" w:type="dxa"/>
                            <w:tcBorders>
                              <w:bottom w:val="single" w:sz="8" w:space="0" w:color="FAFAFA"/>
                            </w:tcBorders>
                          </w:tcPr>
                          <w:p w14:paraId="5843101C" w14:textId="77777777" w:rsidR="009532C9" w:rsidRDefault="009532C9"/>
                        </w:tc>
                        <w:tc>
                          <w:tcPr>
                            <w:tcW w:w="326" w:type="dxa"/>
                            <w:tcBorders>
                              <w:bottom w:val="single" w:sz="8" w:space="0" w:color="FAFAFA"/>
                            </w:tcBorders>
                          </w:tcPr>
                          <w:p w14:paraId="1FCDF5CA" w14:textId="77777777" w:rsidR="009532C9" w:rsidRDefault="009532C9"/>
                        </w:tc>
                        <w:tc>
                          <w:tcPr>
                            <w:tcW w:w="326" w:type="dxa"/>
                            <w:tcBorders>
                              <w:bottom w:val="single" w:sz="8" w:space="0" w:color="FAFAFA"/>
                            </w:tcBorders>
                          </w:tcPr>
                          <w:p w14:paraId="3B5B0446" w14:textId="77777777" w:rsidR="009532C9" w:rsidRDefault="009532C9"/>
                        </w:tc>
                        <w:tc>
                          <w:tcPr>
                            <w:tcW w:w="326" w:type="dxa"/>
                            <w:tcBorders>
                              <w:bottom w:val="single" w:sz="8" w:space="0" w:color="FAFAFA"/>
                            </w:tcBorders>
                          </w:tcPr>
                          <w:p w14:paraId="2DBFCC9E" w14:textId="77777777" w:rsidR="009532C9" w:rsidRDefault="009532C9"/>
                        </w:tc>
                        <w:tc>
                          <w:tcPr>
                            <w:tcW w:w="326" w:type="dxa"/>
                            <w:tcBorders>
                              <w:bottom w:val="single" w:sz="8" w:space="0" w:color="FAFAFA"/>
                            </w:tcBorders>
                          </w:tcPr>
                          <w:p w14:paraId="3219A569" w14:textId="77777777" w:rsidR="009532C9" w:rsidRDefault="009532C9"/>
                        </w:tc>
                        <w:tc>
                          <w:tcPr>
                            <w:tcW w:w="326" w:type="dxa"/>
                            <w:tcBorders>
                              <w:bottom w:val="single" w:sz="8" w:space="0" w:color="FAFAFA"/>
                            </w:tcBorders>
                          </w:tcPr>
                          <w:p w14:paraId="1CEB8916" w14:textId="77777777" w:rsidR="009532C9" w:rsidRDefault="009532C9"/>
                        </w:tc>
                        <w:tc>
                          <w:tcPr>
                            <w:tcW w:w="196" w:type="dxa"/>
                            <w:tcBorders>
                              <w:bottom w:val="single" w:sz="8" w:space="0" w:color="FAFAFA"/>
                              <w:right w:val="single" w:sz="8" w:space="0" w:color="7F7F7F"/>
                            </w:tcBorders>
                          </w:tcPr>
                          <w:p w14:paraId="12F6BF9A" w14:textId="77777777" w:rsidR="009532C9" w:rsidRDefault="009532C9"/>
                        </w:tc>
                      </w:tr>
                      <w:tr w:rsidR="009532C9" w14:paraId="49D7786B" w14:textId="77777777">
                        <w:trPr>
                          <w:trHeight w:hRule="exact" w:val="246"/>
                        </w:trPr>
                        <w:tc>
                          <w:tcPr>
                            <w:tcW w:w="195" w:type="dxa"/>
                            <w:tcBorders>
                              <w:top w:val="single" w:sz="8" w:space="0" w:color="FAFAFA"/>
                              <w:left w:val="single" w:sz="8" w:space="0" w:color="7F7F7F"/>
                            </w:tcBorders>
                          </w:tcPr>
                          <w:p w14:paraId="56488433" w14:textId="77777777" w:rsidR="009532C9" w:rsidRDefault="009532C9"/>
                        </w:tc>
                        <w:tc>
                          <w:tcPr>
                            <w:tcW w:w="326" w:type="dxa"/>
                            <w:tcBorders>
                              <w:top w:val="single" w:sz="8" w:space="0" w:color="FAFAFA"/>
                            </w:tcBorders>
                          </w:tcPr>
                          <w:p w14:paraId="370474C4" w14:textId="77777777" w:rsidR="009532C9" w:rsidRDefault="009532C9"/>
                        </w:tc>
                        <w:tc>
                          <w:tcPr>
                            <w:tcW w:w="326" w:type="dxa"/>
                            <w:tcBorders>
                              <w:top w:val="single" w:sz="8" w:space="0" w:color="FAFAFA"/>
                            </w:tcBorders>
                          </w:tcPr>
                          <w:p w14:paraId="41004DAF" w14:textId="77777777" w:rsidR="009532C9" w:rsidRDefault="009532C9"/>
                        </w:tc>
                        <w:tc>
                          <w:tcPr>
                            <w:tcW w:w="326" w:type="dxa"/>
                            <w:tcBorders>
                              <w:top w:val="single" w:sz="8" w:space="0" w:color="FAFAFA"/>
                            </w:tcBorders>
                          </w:tcPr>
                          <w:p w14:paraId="43B0FB2E" w14:textId="77777777" w:rsidR="009532C9" w:rsidRDefault="009532C9"/>
                        </w:tc>
                        <w:tc>
                          <w:tcPr>
                            <w:tcW w:w="326" w:type="dxa"/>
                            <w:tcBorders>
                              <w:top w:val="single" w:sz="8" w:space="0" w:color="FAFAFA"/>
                            </w:tcBorders>
                          </w:tcPr>
                          <w:p w14:paraId="77A0EDEC" w14:textId="77777777" w:rsidR="009532C9" w:rsidRDefault="009532C9"/>
                        </w:tc>
                        <w:tc>
                          <w:tcPr>
                            <w:tcW w:w="326" w:type="dxa"/>
                            <w:tcBorders>
                              <w:top w:val="single" w:sz="8" w:space="0" w:color="FAFAFA"/>
                            </w:tcBorders>
                          </w:tcPr>
                          <w:p w14:paraId="73D46B3F" w14:textId="77777777" w:rsidR="009532C9" w:rsidRDefault="009532C9"/>
                        </w:tc>
                        <w:tc>
                          <w:tcPr>
                            <w:tcW w:w="326" w:type="dxa"/>
                            <w:tcBorders>
                              <w:top w:val="single" w:sz="8" w:space="0" w:color="FAFAFA"/>
                            </w:tcBorders>
                          </w:tcPr>
                          <w:p w14:paraId="37233B1C" w14:textId="77777777" w:rsidR="009532C9" w:rsidRDefault="009532C9"/>
                        </w:tc>
                        <w:tc>
                          <w:tcPr>
                            <w:tcW w:w="196" w:type="dxa"/>
                            <w:tcBorders>
                              <w:top w:val="single" w:sz="8" w:space="0" w:color="FAFAFA"/>
                              <w:right w:val="single" w:sz="8" w:space="0" w:color="7F7F7F"/>
                            </w:tcBorders>
                          </w:tcPr>
                          <w:p w14:paraId="5D9F7850" w14:textId="77777777" w:rsidR="009532C9" w:rsidRDefault="009532C9"/>
                        </w:tc>
                      </w:tr>
                      <w:tr w:rsidR="009532C9" w14:paraId="5DA1C295" w14:textId="77777777">
                        <w:trPr>
                          <w:trHeight w:hRule="exact" w:val="98"/>
                        </w:trPr>
                        <w:tc>
                          <w:tcPr>
                            <w:tcW w:w="195" w:type="dxa"/>
                            <w:tcBorders>
                              <w:left w:val="single" w:sz="8" w:space="0" w:color="7F7F7F"/>
                              <w:bottom w:val="single" w:sz="8" w:space="0" w:color="7F7F7F"/>
                            </w:tcBorders>
                          </w:tcPr>
                          <w:p w14:paraId="6A33752A" w14:textId="77777777" w:rsidR="009532C9" w:rsidRDefault="009532C9"/>
                        </w:tc>
                        <w:tc>
                          <w:tcPr>
                            <w:tcW w:w="326" w:type="dxa"/>
                            <w:tcBorders>
                              <w:bottom w:val="single" w:sz="8" w:space="0" w:color="7F7F7F"/>
                            </w:tcBorders>
                          </w:tcPr>
                          <w:p w14:paraId="5322B35C" w14:textId="77777777" w:rsidR="009532C9" w:rsidRDefault="009532C9"/>
                        </w:tc>
                        <w:tc>
                          <w:tcPr>
                            <w:tcW w:w="326" w:type="dxa"/>
                            <w:tcBorders>
                              <w:bottom w:val="single" w:sz="8" w:space="0" w:color="7F7F7F"/>
                            </w:tcBorders>
                          </w:tcPr>
                          <w:p w14:paraId="7547A7DC" w14:textId="77777777" w:rsidR="009532C9" w:rsidRDefault="009532C9"/>
                        </w:tc>
                        <w:tc>
                          <w:tcPr>
                            <w:tcW w:w="326" w:type="dxa"/>
                            <w:tcBorders>
                              <w:bottom w:val="single" w:sz="8" w:space="0" w:color="7F7F7F"/>
                            </w:tcBorders>
                          </w:tcPr>
                          <w:p w14:paraId="58FFA226" w14:textId="77777777" w:rsidR="009532C9" w:rsidRDefault="009532C9"/>
                        </w:tc>
                        <w:tc>
                          <w:tcPr>
                            <w:tcW w:w="326" w:type="dxa"/>
                            <w:tcBorders>
                              <w:bottom w:val="single" w:sz="8" w:space="0" w:color="7F7F7F"/>
                            </w:tcBorders>
                          </w:tcPr>
                          <w:p w14:paraId="61FC7620" w14:textId="77777777" w:rsidR="009532C9" w:rsidRDefault="009532C9"/>
                        </w:tc>
                        <w:tc>
                          <w:tcPr>
                            <w:tcW w:w="326" w:type="dxa"/>
                            <w:tcBorders>
                              <w:bottom w:val="single" w:sz="8" w:space="0" w:color="7F7F7F"/>
                            </w:tcBorders>
                          </w:tcPr>
                          <w:p w14:paraId="2D4CA02A" w14:textId="77777777" w:rsidR="009532C9" w:rsidRDefault="009532C9"/>
                        </w:tc>
                        <w:tc>
                          <w:tcPr>
                            <w:tcW w:w="326" w:type="dxa"/>
                            <w:tcBorders>
                              <w:bottom w:val="single" w:sz="8" w:space="0" w:color="7F7F7F"/>
                            </w:tcBorders>
                          </w:tcPr>
                          <w:p w14:paraId="6FA92C5E" w14:textId="77777777" w:rsidR="009532C9" w:rsidRDefault="009532C9"/>
                        </w:tc>
                        <w:tc>
                          <w:tcPr>
                            <w:tcW w:w="196" w:type="dxa"/>
                            <w:tcBorders>
                              <w:bottom w:val="single" w:sz="8" w:space="0" w:color="7F7F7F"/>
                              <w:right w:val="single" w:sz="8" w:space="0" w:color="7F7F7F"/>
                            </w:tcBorders>
                          </w:tcPr>
                          <w:p w14:paraId="48180C6E" w14:textId="77777777" w:rsidR="009532C9" w:rsidRDefault="009532C9"/>
                        </w:tc>
                      </w:tr>
                    </w:tbl>
                    <w:p w14:paraId="21B2BA2D" w14:textId="77777777" w:rsidR="009532C9" w:rsidRDefault="009532C9">
                      <w:pPr>
                        <w:pStyle w:val="BodyText"/>
                        <w:spacing w:before="0"/>
                      </w:pPr>
                    </w:p>
                  </w:txbxContent>
                </v:textbox>
                <w10:wrap anchorx="page"/>
              </v:shape>
            </w:pict>
          </mc:Fallback>
        </mc:AlternateContent>
      </w:r>
      <w:r>
        <w:rPr>
          <w:noProof/>
        </w:rPr>
        <mc:AlternateContent>
          <mc:Choice Requires="wps">
            <w:drawing>
              <wp:anchor distT="0" distB="0" distL="114300" distR="114300" simplePos="0" relativeHeight="251661824" behindDoc="0" locked="0" layoutInCell="1" allowOverlap="1" wp14:anchorId="48F7164A" wp14:editId="4A1EEF05">
                <wp:simplePos x="0" y="0"/>
                <wp:positionH relativeFrom="page">
                  <wp:posOffset>3921760</wp:posOffset>
                </wp:positionH>
                <wp:positionV relativeFrom="paragraph">
                  <wp:posOffset>-180340</wp:posOffset>
                </wp:positionV>
                <wp:extent cx="1509395" cy="1614170"/>
                <wp:effectExtent l="0" t="0" r="4445" b="1270"/>
                <wp:wrapNone/>
                <wp:docPr id="22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161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196"/>
                              <w:gridCol w:w="326"/>
                              <w:gridCol w:w="326"/>
                              <w:gridCol w:w="326"/>
                              <w:gridCol w:w="326"/>
                              <w:gridCol w:w="326"/>
                              <w:gridCol w:w="326"/>
                              <w:gridCol w:w="196"/>
                            </w:tblGrid>
                            <w:tr w:rsidR="009532C9" w14:paraId="44BC64B7" w14:textId="77777777">
                              <w:trPr>
                                <w:trHeight w:hRule="exact" w:val="366"/>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14:paraId="07FB0A07" w14:textId="77777777" w:rsidR="009532C9" w:rsidRDefault="009532C9">
                                  <w:pPr>
                                    <w:pStyle w:val="TableParagraph"/>
                                    <w:spacing w:before="101" w:line="240" w:lineRule="auto"/>
                                    <w:ind w:left="556"/>
                                    <w:rPr>
                                      <w:rFonts w:ascii="Helvetica"/>
                                      <w:i/>
                                      <w:sz w:val="19"/>
                                    </w:rPr>
                                  </w:pPr>
                                  <w:r>
                                    <w:rPr>
                                      <w:rFonts w:ascii="Helvetica"/>
                                      <w:i/>
                                      <w:color w:val="1A1A1A"/>
                                      <w:sz w:val="19"/>
                                    </w:rPr>
                                    <w:t>Pseudomonas</w:t>
                                  </w:r>
                                </w:p>
                              </w:tc>
                            </w:tr>
                            <w:tr w:rsidR="009532C9" w14:paraId="7A2CEA4E" w14:textId="77777777">
                              <w:trPr>
                                <w:trHeight w:hRule="exact" w:val="110"/>
                              </w:trPr>
                              <w:tc>
                                <w:tcPr>
                                  <w:tcW w:w="196" w:type="dxa"/>
                                  <w:tcBorders>
                                    <w:top w:val="single" w:sz="8" w:space="0" w:color="7F7F7F"/>
                                    <w:left w:val="single" w:sz="8" w:space="0" w:color="7F7F7F"/>
                                  </w:tcBorders>
                                </w:tcPr>
                                <w:p w14:paraId="0A70A6D6" w14:textId="77777777" w:rsidR="009532C9" w:rsidRDefault="009532C9"/>
                              </w:tc>
                              <w:tc>
                                <w:tcPr>
                                  <w:tcW w:w="326" w:type="dxa"/>
                                  <w:tcBorders>
                                    <w:top w:val="single" w:sz="8" w:space="0" w:color="7F7F7F"/>
                                    <w:bottom w:val="single" w:sz="8" w:space="0" w:color="000000"/>
                                  </w:tcBorders>
                                </w:tcPr>
                                <w:p w14:paraId="1EBD17DE" w14:textId="77777777" w:rsidR="009532C9" w:rsidRDefault="009532C9"/>
                              </w:tc>
                              <w:tc>
                                <w:tcPr>
                                  <w:tcW w:w="326" w:type="dxa"/>
                                  <w:tcBorders>
                                    <w:top w:val="single" w:sz="8" w:space="0" w:color="7F7F7F"/>
                                    <w:bottom w:val="single" w:sz="8" w:space="0" w:color="000000"/>
                                  </w:tcBorders>
                                </w:tcPr>
                                <w:p w14:paraId="574954FF" w14:textId="77777777" w:rsidR="009532C9" w:rsidRDefault="009532C9"/>
                              </w:tc>
                              <w:tc>
                                <w:tcPr>
                                  <w:tcW w:w="326" w:type="dxa"/>
                                  <w:tcBorders>
                                    <w:top w:val="single" w:sz="8" w:space="0" w:color="7F7F7F"/>
                                    <w:bottom w:val="single" w:sz="8" w:space="0" w:color="000000"/>
                                  </w:tcBorders>
                                </w:tcPr>
                                <w:p w14:paraId="334EA111" w14:textId="77777777" w:rsidR="009532C9" w:rsidRDefault="009532C9"/>
                              </w:tc>
                              <w:tc>
                                <w:tcPr>
                                  <w:tcW w:w="326" w:type="dxa"/>
                                  <w:tcBorders>
                                    <w:top w:val="single" w:sz="8" w:space="0" w:color="7F7F7F"/>
                                    <w:bottom w:val="single" w:sz="8" w:space="0" w:color="000000"/>
                                  </w:tcBorders>
                                </w:tcPr>
                                <w:p w14:paraId="6A85C843" w14:textId="77777777" w:rsidR="009532C9" w:rsidRDefault="009532C9"/>
                              </w:tc>
                              <w:tc>
                                <w:tcPr>
                                  <w:tcW w:w="326" w:type="dxa"/>
                                  <w:tcBorders>
                                    <w:top w:val="single" w:sz="8" w:space="0" w:color="7F7F7F"/>
                                    <w:bottom w:val="single" w:sz="8" w:space="0" w:color="000000"/>
                                  </w:tcBorders>
                                </w:tcPr>
                                <w:p w14:paraId="2960B04C" w14:textId="77777777" w:rsidR="009532C9" w:rsidRDefault="009532C9"/>
                              </w:tc>
                              <w:tc>
                                <w:tcPr>
                                  <w:tcW w:w="326" w:type="dxa"/>
                                  <w:tcBorders>
                                    <w:top w:val="single" w:sz="8" w:space="0" w:color="7F7F7F"/>
                                    <w:bottom w:val="single" w:sz="8" w:space="0" w:color="000000"/>
                                  </w:tcBorders>
                                </w:tcPr>
                                <w:p w14:paraId="7D58140B" w14:textId="77777777" w:rsidR="009532C9" w:rsidRDefault="009532C9"/>
                              </w:tc>
                              <w:tc>
                                <w:tcPr>
                                  <w:tcW w:w="196" w:type="dxa"/>
                                  <w:tcBorders>
                                    <w:top w:val="single" w:sz="8" w:space="0" w:color="7F7F7F"/>
                                    <w:right w:val="single" w:sz="8" w:space="0" w:color="7F7F7F"/>
                                  </w:tcBorders>
                                </w:tcPr>
                                <w:p w14:paraId="3705F24B" w14:textId="77777777" w:rsidR="009532C9" w:rsidRDefault="009532C9"/>
                              </w:tc>
                            </w:tr>
                            <w:tr w:rsidR="009532C9" w14:paraId="524B75BD" w14:textId="77777777">
                              <w:trPr>
                                <w:trHeight w:hRule="exact" w:val="233"/>
                              </w:trPr>
                              <w:tc>
                                <w:tcPr>
                                  <w:tcW w:w="196" w:type="dxa"/>
                                  <w:tcBorders>
                                    <w:left w:val="single" w:sz="8" w:space="0" w:color="7F7F7F"/>
                                    <w:bottom w:val="single" w:sz="8" w:space="0" w:color="FAFAFA"/>
                                  </w:tcBorders>
                                </w:tcPr>
                                <w:p w14:paraId="2825A1FB" w14:textId="77777777" w:rsidR="009532C9" w:rsidRDefault="009532C9"/>
                              </w:tc>
                              <w:tc>
                                <w:tcPr>
                                  <w:tcW w:w="326" w:type="dxa"/>
                                  <w:tcBorders>
                                    <w:top w:val="single" w:sz="8" w:space="0" w:color="000000"/>
                                    <w:bottom w:val="single" w:sz="8" w:space="0" w:color="FAFAFA"/>
                                  </w:tcBorders>
                                </w:tcPr>
                                <w:p w14:paraId="46C3E689" w14:textId="77777777" w:rsidR="009532C9" w:rsidRDefault="009532C9"/>
                              </w:tc>
                              <w:tc>
                                <w:tcPr>
                                  <w:tcW w:w="326" w:type="dxa"/>
                                  <w:tcBorders>
                                    <w:top w:val="single" w:sz="8" w:space="0" w:color="000000"/>
                                    <w:bottom w:val="single" w:sz="8" w:space="0" w:color="FAFAFA"/>
                                  </w:tcBorders>
                                </w:tcPr>
                                <w:p w14:paraId="646FF321" w14:textId="77777777" w:rsidR="009532C9" w:rsidRDefault="009532C9"/>
                              </w:tc>
                              <w:tc>
                                <w:tcPr>
                                  <w:tcW w:w="326" w:type="dxa"/>
                                  <w:tcBorders>
                                    <w:top w:val="single" w:sz="8" w:space="0" w:color="000000"/>
                                    <w:bottom w:val="single" w:sz="8" w:space="0" w:color="FAFAFA"/>
                                  </w:tcBorders>
                                </w:tcPr>
                                <w:p w14:paraId="35CF1F44" w14:textId="77777777" w:rsidR="009532C9" w:rsidRDefault="009532C9"/>
                              </w:tc>
                              <w:tc>
                                <w:tcPr>
                                  <w:tcW w:w="326" w:type="dxa"/>
                                  <w:tcBorders>
                                    <w:top w:val="single" w:sz="8" w:space="0" w:color="000000"/>
                                    <w:bottom w:val="single" w:sz="8" w:space="0" w:color="FAFAFA"/>
                                  </w:tcBorders>
                                </w:tcPr>
                                <w:p w14:paraId="65EF4B38" w14:textId="77777777" w:rsidR="009532C9" w:rsidRDefault="009532C9"/>
                              </w:tc>
                              <w:tc>
                                <w:tcPr>
                                  <w:tcW w:w="326" w:type="dxa"/>
                                  <w:tcBorders>
                                    <w:top w:val="single" w:sz="8" w:space="0" w:color="000000"/>
                                    <w:bottom w:val="single" w:sz="8" w:space="0" w:color="FAFAFA"/>
                                  </w:tcBorders>
                                </w:tcPr>
                                <w:p w14:paraId="2825832E" w14:textId="77777777" w:rsidR="009532C9" w:rsidRDefault="009532C9"/>
                              </w:tc>
                              <w:tc>
                                <w:tcPr>
                                  <w:tcW w:w="326" w:type="dxa"/>
                                  <w:tcBorders>
                                    <w:top w:val="single" w:sz="8" w:space="0" w:color="000000"/>
                                    <w:bottom w:val="single" w:sz="8" w:space="0" w:color="FAFAFA"/>
                                  </w:tcBorders>
                                </w:tcPr>
                                <w:p w14:paraId="42263B66" w14:textId="77777777" w:rsidR="009532C9" w:rsidRDefault="009532C9"/>
                              </w:tc>
                              <w:tc>
                                <w:tcPr>
                                  <w:tcW w:w="196" w:type="dxa"/>
                                  <w:tcBorders>
                                    <w:bottom w:val="single" w:sz="8" w:space="0" w:color="FAFAFA"/>
                                    <w:right w:val="single" w:sz="8" w:space="0" w:color="7F7F7F"/>
                                  </w:tcBorders>
                                </w:tcPr>
                                <w:p w14:paraId="4FC1A107" w14:textId="77777777" w:rsidR="009532C9" w:rsidRDefault="009532C9"/>
                              </w:tc>
                            </w:tr>
                            <w:tr w:rsidR="009532C9" w14:paraId="0AA26AC5" w14:textId="77777777">
                              <w:trPr>
                                <w:trHeight w:hRule="exact" w:val="246"/>
                              </w:trPr>
                              <w:tc>
                                <w:tcPr>
                                  <w:tcW w:w="196" w:type="dxa"/>
                                  <w:tcBorders>
                                    <w:top w:val="single" w:sz="8" w:space="0" w:color="FAFAFA"/>
                                    <w:left w:val="single" w:sz="8" w:space="0" w:color="7F7F7F"/>
                                  </w:tcBorders>
                                </w:tcPr>
                                <w:p w14:paraId="33F0B897" w14:textId="77777777" w:rsidR="009532C9" w:rsidRDefault="009532C9"/>
                              </w:tc>
                              <w:tc>
                                <w:tcPr>
                                  <w:tcW w:w="326" w:type="dxa"/>
                                  <w:tcBorders>
                                    <w:top w:val="single" w:sz="8" w:space="0" w:color="FAFAFA"/>
                                  </w:tcBorders>
                                </w:tcPr>
                                <w:p w14:paraId="34E64608" w14:textId="77777777" w:rsidR="009532C9" w:rsidRDefault="009532C9"/>
                              </w:tc>
                              <w:tc>
                                <w:tcPr>
                                  <w:tcW w:w="326" w:type="dxa"/>
                                  <w:tcBorders>
                                    <w:top w:val="single" w:sz="8" w:space="0" w:color="FAFAFA"/>
                                  </w:tcBorders>
                                </w:tcPr>
                                <w:p w14:paraId="01197E32" w14:textId="77777777" w:rsidR="009532C9" w:rsidRDefault="009532C9"/>
                              </w:tc>
                              <w:tc>
                                <w:tcPr>
                                  <w:tcW w:w="326" w:type="dxa"/>
                                  <w:tcBorders>
                                    <w:top w:val="single" w:sz="8" w:space="0" w:color="FAFAFA"/>
                                  </w:tcBorders>
                                </w:tcPr>
                                <w:p w14:paraId="4A0AFD1C" w14:textId="77777777" w:rsidR="009532C9" w:rsidRDefault="009532C9"/>
                              </w:tc>
                              <w:tc>
                                <w:tcPr>
                                  <w:tcW w:w="326" w:type="dxa"/>
                                  <w:tcBorders>
                                    <w:top w:val="single" w:sz="8" w:space="0" w:color="FAFAFA"/>
                                  </w:tcBorders>
                                </w:tcPr>
                                <w:p w14:paraId="229CF6D0" w14:textId="77777777" w:rsidR="009532C9" w:rsidRDefault="009532C9"/>
                              </w:tc>
                              <w:tc>
                                <w:tcPr>
                                  <w:tcW w:w="326" w:type="dxa"/>
                                  <w:tcBorders>
                                    <w:top w:val="single" w:sz="8" w:space="0" w:color="FAFAFA"/>
                                  </w:tcBorders>
                                </w:tcPr>
                                <w:p w14:paraId="7AB54E1E" w14:textId="77777777" w:rsidR="009532C9" w:rsidRDefault="009532C9"/>
                              </w:tc>
                              <w:tc>
                                <w:tcPr>
                                  <w:tcW w:w="326" w:type="dxa"/>
                                  <w:tcBorders>
                                    <w:top w:val="single" w:sz="8" w:space="0" w:color="FAFAFA"/>
                                  </w:tcBorders>
                                </w:tcPr>
                                <w:p w14:paraId="1882DCD2" w14:textId="77777777" w:rsidR="009532C9" w:rsidRDefault="009532C9"/>
                              </w:tc>
                              <w:tc>
                                <w:tcPr>
                                  <w:tcW w:w="196" w:type="dxa"/>
                                  <w:tcBorders>
                                    <w:top w:val="single" w:sz="8" w:space="0" w:color="FAFAFA"/>
                                    <w:right w:val="single" w:sz="8" w:space="0" w:color="7F7F7F"/>
                                  </w:tcBorders>
                                </w:tcPr>
                                <w:p w14:paraId="6F5E2AF2" w14:textId="77777777" w:rsidR="009532C9" w:rsidRDefault="009532C9"/>
                              </w:tc>
                            </w:tr>
                            <w:tr w:rsidR="009532C9" w14:paraId="773FC343" w14:textId="77777777">
                              <w:trPr>
                                <w:trHeight w:hRule="exact" w:val="245"/>
                              </w:trPr>
                              <w:tc>
                                <w:tcPr>
                                  <w:tcW w:w="196" w:type="dxa"/>
                                  <w:tcBorders>
                                    <w:left w:val="single" w:sz="8" w:space="0" w:color="7F7F7F"/>
                                    <w:bottom w:val="single" w:sz="8" w:space="0" w:color="FAFAFA"/>
                                  </w:tcBorders>
                                </w:tcPr>
                                <w:p w14:paraId="13E6CDED" w14:textId="77777777" w:rsidR="009532C9" w:rsidRDefault="009532C9"/>
                              </w:tc>
                              <w:tc>
                                <w:tcPr>
                                  <w:tcW w:w="326" w:type="dxa"/>
                                  <w:tcBorders>
                                    <w:bottom w:val="single" w:sz="8" w:space="0" w:color="FAFAFA"/>
                                  </w:tcBorders>
                                </w:tcPr>
                                <w:p w14:paraId="1876C615" w14:textId="77777777" w:rsidR="009532C9" w:rsidRDefault="009532C9"/>
                              </w:tc>
                              <w:tc>
                                <w:tcPr>
                                  <w:tcW w:w="326" w:type="dxa"/>
                                  <w:tcBorders>
                                    <w:bottom w:val="single" w:sz="8" w:space="0" w:color="FAFAFA"/>
                                  </w:tcBorders>
                                </w:tcPr>
                                <w:p w14:paraId="1F99C3F6" w14:textId="77777777" w:rsidR="009532C9" w:rsidRDefault="009532C9"/>
                              </w:tc>
                              <w:tc>
                                <w:tcPr>
                                  <w:tcW w:w="326" w:type="dxa"/>
                                  <w:tcBorders>
                                    <w:bottom w:val="single" w:sz="8" w:space="0" w:color="FAFAFA"/>
                                  </w:tcBorders>
                                </w:tcPr>
                                <w:p w14:paraId="68FF6DE9" w14:textId="77777777" w:rsidR="009532C9" w:rsidRDefault="009532C9"/>
                              </w:tc>
                              <w:tc>
                                <w:tcPr>
                                  <w:tcW w:w="326" w:type="dxa"/>
                                  <w:tcBorders>
                                    <w:bottom w:val="single" w:sz="8" w:space="0" w:color="FAFAFA"/>
                                  </w:tcBorders>
                                </w:tcPr>
                                <w:p w14:paraId="2A2870AB" w14:textId="77777777" w:rsidR="009532C9" w:rsidRDefault="009532C9"/>
                              </w:tc>
                              <w:tc>
                                <w:tcPr>
                                  <w:tcW w:w="326" w:type="dxa"/>
                                  <w:tcBorders>
                                    <w:bottom w:val="single" w:sz="8" w:space="0" w:color="FAFAFA"/>
                                  </w:tcBorders>
                                </w:tcPr>
                                <w:p w14:paraId="6C770E9C" w14:textId="77777777" w:rsidR="009532C9" w:rsidRDefault="009532C9"/>
                              </w:tc>
                              <w:tc>
                                <w:tcPr>
                                  <w:tcW w:w="326" w:type="dxa"/>
                                  <w:tcBorders>
                                    <w:bottom w:val="single" w:sz="8" w:space="0" w:color="FAFAFA"/>
                                  </w:tcBorders>
                                </w:tcPr>
                                <w:p w14:paraId="2E78633F" w14:textId="77777777" w:rsidR="009532C9" w:rsidRDefault="009532C9"/>
                              </w:tc>
                              <w:tc>
                                <w:tcPr>
                                  <w:tcW w:w="196" w:type="dxa"/>
                                  <w:tcBorders>
                                    <w:bottom w:val="single" w:sz="8" w:space="0" w:color="FAFAFA"/>
                                    <w:right w:val="single" w:sz="8" w:space="0" w:color="7F7F7F"/>
                                  </w:tcBorders>
                                </w:tcPr>
                                <w:p w14:paraId="5B842301" w14:textId="77777777" w:rsidR="009532C9" w:rsidRDefault="009532C9"/>
                              </w:tc>
                            </w:tr>
                            <w:tr w:rsidR="009532C9" w14:paraId="7629C5E6" w14:textId="77777777">
                              <w:trPr>
                                <w:trHeight w:hRule="exact" w:val="246"/>
                              </w:trPr>
                              <w:tc>
                                <w:tcPr>
                                  <w:tcW w:w="196" w:type="dxa"/>
                                  <w:tcBorders>
                                    <w:top w:val="single" w:sz="8" w:space="0" w:color="FAFAFA"/>
                                    <w:left w:val="single" w:sz="8" w:space="0" w:color="7F7F7F"/>
                                  </w:tcBorders>
                                </w:tcPr>
                                <w:p w14:paraId="6432E2BD" w14:textId="77777777" w:rsidR="009532C9" w:rsidRDefault="009532C9"/>
                              </w:tc>
                              <w:tc>
                                <w:tcPr>
                                  <w:tcW w:w="326" w:type="dxa"/>
                                  <w:tcBorders>
                                    <w:top w:val="single" w:sz="8" w:space="0" w:color="FAFAFA"/>
                                  </w:tcBorders>
                                </w:tcPr>
                                <w:p w14:paraId="0F31612D" w14:textId="77777777" w:rsidR="009532C9" w:rsidRDefault="009532C9"/>
                              </w:tc>
                              <w:tc>
                                <w:tcPr>
                                  <w:tcW w:w="326" w:type="dxa"/>
                                  <w:tcBorders>
                                    <w:top w:val="single" w:sz="8" w:space="0" w:color="FAFAFA"/>
                                  </w:tcBorders>
                                </w:tcPr>
                                <w:p w14:paraId="7469C021" w14:textId="77777777" w:rsidR="009532C9" w:rsidRDefault="009532C9"/>
                              </w:tc>
                              <w:tc>
                                <w:tcPr>
                                  <w:tcW w:w="326" w:type="dxa"/>
                                  <w:tcBorders>
                                    <w:top w:val="single" w:sz="8" w:space="0" w:color="FAFAFA"/>
                                  </w:tcBorders>
                                </w:tcPr>
                                <w:p w14:paraId="17FCA874" w14:textId="77777777" w:rsidR="009532C9" w:rsidRDefault="009532C9"/>
                              </w:tc>
                              <w:tc>
                                <w:tcPr>
                                  <w:tcW w:w="326" w:type="dxa"/>
                                  <w:tcBorders>
                                    <w:top w:val="single" w:sz="8" w:space="0" w:color="FAFAFA"/>
                                  </w:tcBorders>
                                </w:tcPr>
                                <w:p w14:paraId="52D7245C" w14:textId="77777777" w:rsidR="009532C9" w:rsidRDefault="009532C9"/>
                              </w:tc>
                              <w:tc>
                                <w:tcPr>
                                  <w:tcW w:w="326" w:type="dxa"/>
                                  <w:tcBorders>
                                    <w:top w:val="single" w:sz="8" w:space="0" w:color="FAFAFA"/>
                                  </w:tcBorders>
                                </w:tcPr>
                                <w:p w14:paraId="229ABC6F" w14:textId="77777777" w:rsidR="009532C9" w:rsidRDefault="009532C9"/>
                              </w:tc>
                              <w:tc>
                                <w:tcPr>
                                  <w:tcW w:w="326" w:type="dxa"/>
                                  <w:tcBorders>
                                    <w:top w:val="single" w:sz="8" w:space="0" w:color="FAFAFA"/>
                                  </w:tcBorders>
                                </w:tcPr>
                                <w:p w14:paraId="253BAE17" w14:textId="77777777" w:rsidR="009532C9" w:rsidRDefault="009532C9"/>
                              </w:tc>
                              <w:tc>
                                <w:tcPr>
                                  <w:tcW w:w="196" w:type="dxa"/>
                                  <w:tcBorders>
                                    <w:top w:val="single" w:sz="8" w:space="0" w:color="FAFAFA"/>
                                    <w:right w:val="single" w:sz="8" w:space="0" w:color="7F7F7F"/>
                                  </w:tcBorders>
                                </w:tcPr>
                                <w:p w14:paraId="7D9271EE" w14:textId="77777777" w:rsidR="009532C9" w:rsidRDefault="009532C9"/>
                              </w:tc>
                            </w:tr>
                            <w:tr w:rsidR="009532C9" w14:paraId="2DD36F4E" w14:textId="77777777">
                              <w:trPr>
                                <w:trHeight w:hRule="exact" w:val="245"/>
                              </w:trPr>
                              <w:tc>
                                <w:tcPr>
                                  <w:tcW w:w="196" w:type="dxa"/>
                                  <w:tcBorders>
                                    <w:left w:val="single" w:sz="8" w:space="0" w:color="7F7F7F"/>
                                    <w:bottom w:val="single" w:sz="8" w:space="0" w:color="FAFAFA"/>
                                  </w:tcBorders>
                                </w:tcPr>
                                <w:p w14:paraId="3B99EDEF" w14:textId="77777777" w:rsidR="009532C9" w:rsidRDefault="009532C9"/>
                              </w:tc>
                              <w:tc>
                                <w:tcPr>
                                  <w:tcW w:w="326" w:type="dxa"/>
                                  <w:tcBorders>
                                    <w:bottom w:val="single" w:sz="8" w:space="0" w:color="FAFAFA"/>
                                  </w:tcBorders>
                                </w:tcPr>
                                <w:p w14:paraId="1B49BA86" w14:textId="77777777" w:rsidR="009532C9" w:rsidRDefault="009532C9"/>
                              </w:tc>
                              <w:tc>
                                <w:tcPr>
                                  <w:tcW w:w="326" w:type="dxa"/>
                                  <w:tcBorders>
                                    <w:bottom w:val="single" w:sz="8" w:space="0" w:color="FAFAFA"/>
                                  </w:tcBorders>
                                </w:tcPr>
                                <w:p w14:paraId="76857234" w14:textId="77777777" w:rsidR="009532C9" w:rsidRDefault="009532C9"/>
                              </w:tc>
                              <w:tc>
                                <w:tcPr>
                                  <w:tcW w:w="326" w:type="dxa"/>
                                  <w:tcBorders>
                                    <w:bottom w:val="single" w:sz="8" w:space="0" w:color="FAFAFA"/>
                                  </w:tcBorders>
                                </w:tcPr>
                                <w:p w14:paraId="787B38B0" w14:textId="77777777" w:rsidR="009532C9" w:rsidRDefault="009532C9"/>
                              </w:tc>
                              <w:tc>
                                <w:tcPr>
                                  <w:tcW w:w="326" w:type="dxa"/>
                                  <w:tcBorders>
                                    <w:bottom w:val="single" w:sz="8" w:space="0" w:color="FAFAFA"/>
                                  </w:tcBorders>
                                </w:tcPr>
                                <w:p w14:paraId="2A3AA542" w14:textId="77777777" w:rsidR="009532C9" w:rsidRDefault="009532C9"/>
                              </w:tc>
                              <w:tc>
                                <w:tcPr>
                                  <w:tcW w:w="326" w:type="dxa"/>
                                  <w:tcBorders>
                                    <w:bottom w:val="single" w:sz="8" w:space="0" w:color="FAFAFA"/>
                                  </w:tcBorders>
                                </w:tcPr>
                                <w:p w14:paraId="26E2AF6B" w14:textId="77777777" w:rsidR="009532C9" w:rsidRDefault="009532C9"/>
                              </w:tc>
                              <w:tc>
                                <w:tcPr>
                                  <w:tcW w:w="326" w:type="dxa"/>
                                  <w:tcBorders>
                                    <w:bottom w:val="single" w:sz="8" w:space="0" w:color="FAFAFA"/>
                                  </w:tcBorders>
                                </w:tcPr>
                                <w:p w14:paraId="61705890" w14:textId="77777777" w:rsidR="009532C9" w:rsidRDefault="009532C9"/>
                              </w:tc>
                              <w:tc>
                                <w:tcPr>
                                  <w:tcW w:w="196" w:type="dxa"/>
                                  <w:tcBorders>
                                    <w:bottom w:val="single" w:sz="8" w:space="0" w:color="FAFAFA"/>
                                    <w:right w:val="single" w:sz="8" w:space="0" w:color="7F7F7F"/>
                                  </w:tcBorders>
                                </w:tcPr>
                                <w:p w14:paraId="2E026B19" w14:textId="77777777" w:rsidR="009532C9" w:rsidRDefault="009532C9"/>
                              </w:tc>
                            </w:tr>
                            <w:tr w:rsidR="009532C9" w14:paraId="5CAAB4FB" w14:textId="77777777">
                              <w:trPr>
                                <w:trHeight w:hRule="exact" w:val="246"/>
                              </w:trPr>
                              <w:tc>
                                <w:tcPr>
                                  <w:tcW w:w="196" w:type="dxa"/>
                                  <w:tcBorders>
                                    <w:top w:val="single" w:sz="8" w:space="0" w:color="FAFAFA"/>
                                    <w:left w:val="single" w:sz="8" w:space="0" w:color="7F7F7F"/>
                                  </w:tcBorders>
                                </w:tcPr>
                                <w:p w14:paraId="2361D948" w14:textId="77777777" w:rsidR="009532C9" w:rsidRDefault="009532C9"/>
                              </w:tc>
                              <w:tc>
                                <w:tcPr>
                                  <w:tcW w:w="326" w:type="dxa"/>
                                  <w:tcBorders>
                                    <w:top w:val="single" w:sz="8" w:space="0" w:color="FAFAFA"/>
                                  </w:tcBorders>
                                </w:tcPr>
                                <w:p w14:paraId="7BD95FBE" w14:textId="77777777" w:rsidR="009532C9" w:rsidRDefault="009532C9"/>
                              </w:tc>
                              <w:tc>
                                <w:tcPr>
                                  <w:tcW w:w="326" w:type="dxa"/>
                                  <w:tcBorders>
                                    <w:top w:val="single" w:sz="8" w:space="0" w:color="FAFAFA"/>
                                  </w:tcBorders>
                                </w:tcPr>
                                <w:p w14:paraId="5D3AEBE4" w14:textId="77777777" w:rsidR="009532C9" w:rsidRDefault="009532C9"/>
                              </w:tc>
                              <w:tc>
                                <w:tcPr>
                                  <w:tcW w:w="326" w:type="dxa"/>
                                  <w:tcBorders>
                                    <w:top w:val="single" w:sz="8" w:space="0" w:color="FAFAFA"/>
                                  </w:tcBorders>
                                </w:tcPr>
                                <w:p w14:paraId="38786B03" w14:textId="77777777" w:rsidR="009532C9" w:rsidRDefault="009532C9"/>
                              </w:tc>
                              <w:tc>
                                <w:tcPr>
                                  <w:tcW w:w="326" w:type="dxa"/>
                                  <w:tcBorders>
                                    <w:top w:val="single" w:sz="8" w:space="0" w:color="FAFAFA"/>
                                  </w:tcBorders>
                                </w:tcPr>
                                <w:p w14:paraId="7EAE1C1E" w14:textId="77777777" w:rsidR="009532C9" w:rsidRDefault="009532C9"/>
                              </w:tc>
                              <w:tc>
                                <w:tcPr>
                                  <w:tcW w:w="326" w:type="dxa"/>
                                  <w:tcBorders>
                                    <w:top w:val="single" w:sz="8" w:space="0" w:color="FAFAFA"/>
                                  </w:tcBorders>
                                </w:tcPr>
                                <w:p w14:paraId="7879966B" w14:textId="77777777" w:rsidR="009532C9" w:rsidRDefault="009532C9"/>
                              </w:tc>
                              <w:tc>
                                <w:tcPr>
                                  <w:tcW w:w="326" w:type="dxa"/>
                                  <w:tcBorders>
                                    <w:top w:val="single" w:sz="8" w:space="0" w:color="FAFAFA"/>
                                  </w:tcBorders>
                                </w:tcPr>
                                <w:p w14:paraId="6B8C79E2" w14:textId="77777777" w:rsidR="009532C9" w:rsidRDefault="009532C9"/>
                              </w:tc>
                              <w:tc>
                                <w:tcPr>
                                  <w:tcW w:w="196" w:type="dxa"/>
                                  <w:tcBorders>
                                    <w:top w:val="single" w:sz="8" w:space="0" w:color="FAFAFA"/>
                                    <w:right w:val="single" w:sz="8" w:space="0" w:color="7F7F7F"/>
                                  </w:tcBorders>
                                </w:tcPr>
                                <w:p w14:paraId="072CCC6A" w14:textId="77777777" w:rsidR="009532C9" w:rsidRDefault="009532C9"/>
                              </w:tc>
                            </w:tr>
                            <w:tr w:rsidR="009532C9" w14:paraId="2050CFBE" w14:textId="77777777">
                              <w:trPr>
                                <w:trHeight w:hRule="exact" w:val="245"/>
                              </w:trPr>
                              <w:tc>
                                <w:tcPr>
                                  <w:tcW w:w="196" w:type="dxa"/>
                                  <w:tcBorders>
                                    <w:left w:val="single" w:sz="8" w:space="0" w:color="7F7F7F"/>
                                    <w:bottom w:val="single" w:sz="8" w:space="0" w:color="FAFAFA"/>
                                  </w:tcBorders>
                                </w:tcPr>
                                <w:p w14:paraId="1BEDDD0C" w14:textId="77777777" w:rsidR="009532C9" w:rsidRDefault="009532C9"/>
                              </w:tc>
                              <w:tc>
                                <w:tcPr>
                                  <w:tcW w:w="326" w:type="dxa"/>
                                  <w:tcBorders>
                                    <w:bottom w:val="single" w:sz="8" w:space="0" w:color="FAFAFA"/>
                                  </w:tcBorders>
                                </w:tcPr>
                                <w:p w14:paraId="0F45E35D" w14:textId="77777777" w:rsidR="009532C9" w:rsidRDefault="009532C9"/>
                              </w:tc>
                              <w:tc>
                                <w:tcPr>
                                  <w:tcW w:w="326" w:type="dxa"/>
                                  <w:tcBorders>
                                    <w:bottom w:val="single" w:sz="8" w:space="0" w:color="FAFAFA"/>
                                  </w:tcBorders>
                                </w:tcPr>
                                <w:p w14:paraId="07301DA3" w14:textId="77777777" w:rsidR="009532C9" w:rsidRDefault="009532C9"/>
                              </w:tc>
                              <w:tc>
                                <w:tcPr>
                                  <w:tcW w:w="326" w:type="dxa"/>
                                  <w:tcBorders>
                                    <w:bottom w:val="single" w:sz="8" w:space="0" w:color="FAFAFA"/>
                                  </w:tcBorders>
                                </w:tcPr>
                                <w:p w14:paraId="5BEDA831" w14:textId="77777777" w:rsidR="009532C9" w:rsidRDefault="009532C9"/>
                              </w:tc>
                              <w:tc>
                                <w:tcPr>
                                  <w:tcW w:w="326" w:type="dxa"/>
                                  <w:tcBorders>
                                    <w:bottom w:val="single" w:sz="8" w:space="0" w:color="FAFAFA"/>
                                  </w:tcBorders>
                                </w:tcPr>
                                <w:p w14:paraId="475A3F8F" w14:textId="77777777" w:rsidR="009532C9" w:rsidRDefault="009532C9"/>
                              </w:tc>
                              <w:tc>
                                <w:tcPr>
                                  <w:tcW w:w="326" w:type="dxa"/>
                                  <w:tcBorders>
                                    <w:bottom w:val="single" w:sz="8" w:space="0" w:color="FAFAFA"/>
                                  </w:tcBorders>
                                </w:tcPr>
                                <w:p w14:paraId="6C453008" w14:textId="77777777" w:rsidR="009532C9" w:rsidRDefault="009532C9"/>
                              </w:tc>
                              <w:tc>
                                <w:tcPr>
                                  <w:tcW w:w="326" w:type="dxa"/>
                                  <w:tcBorders>
                                    <w:bottom w:val="single" w:sz="8" w:space="0" w:color="FAFAFA"/>
                                  </w:tcBorders>
                                </w:tcPr>
                                <w:p w14:paraId="35509001" w14:textId="77777777" w:rsidR="009532C9" w:rsidRDefault="009532C9"/>
                              </w:tc>
                              <w:tc>
                                <w:tcPr>
                                  <w:tcW w:w="196" w:type="dxa"/>
                                  <w:tcBorders>
                                    <w:bottom w:val="single" w:sz="8" w:space="0" w:color="FAFAFA"/>
                                    <w:right w:val="single" w:sz="8" w:space="0" w:color="7F7F7F"/>
                                  </w:tcBorders>
                                </w:tcPr>
                                <w:p w14:paraId="6EB13BD2" w14:textId="77777777" w:rsidR="009532C9" w:rsidRDefault="009532C9"/>
                              </w:tc>
                            </w:tr>
                            <w:tr w:rsidR="009532C9" w14:paraId="441699DF" w14:textId="77777777">
                              <w:trPr>
                                <w:trHeight w:hRule="exact" w:val="246"/>
                              </w:trPr>
                              <w:tc>
                                <w:tcPr>
                                  <w:tcW w:w="196" w:type="dxa"/>
                                  <w:tcBorders>
                                    <w:top w:val="single" w:sz="8" w:space="0" w:color="FAFAFA"/>
                                    <w:left w:val="single" w:sz="8" w:space="0" w:color="7F7F7F"/>
                                  </w:tcBorders>
                                </w:tcPr>
                                <w:p w14:paraId="573E6797" w14:textId="77777777" w:rsidR="009532C9" w:rsidRDefault="009532C9"/>
                              </w:tc>
                              <w:tc>
                                <w:tcPr>
                                  <w:tcW w:w="326" w:type="dxa"/>
                                  <w:tcBorders>
                                    <w:top w:val="single" w:sz="8" w:space="0" w:color="FAFAFA"/>
                                  </w:tcBorders>
                                </w:tcPr>
                                <w:p w14:paraId="1018F535" w14:textId="77777777" w:rsidR="009532C9" w:rsidRDefault="009532C9"/>
                              </w:tc>
                              <w:tc>
                                <w:tcPr>
                                  <w:tcW w:w="326" w:type="dxa"/>
                                  <w:tcBorders>
                                    <w:top w:val="single" w:sz="8" w:space="0" w:color="FAFAFA"/>
                                  </w:tcBorders>
                                </w:tcPr>
                                <w:p w14:paraId="2883B491" w14:textId="77777777" w:rsidR="009532C9" w:rsidRDefault="009532C9"/>
                              </w:tc>
                              <w:tc>
                                <w:tcPr>
                                  <w:tcW w:w="326" w:type="dxa"/>
                                  <w:tcBorders>
                                    <w:top w:val="single" w:sz="8" w:space="0" w:color="FAFAFA"/>
                                  </w:tcBorders>
                                </w:tcPr>
                                <w:p w14:paraId="5FB2EEFF" w14:textId="77777777" w:rsidR="009532C9" w:rsidRDefault="009532C9"/>
                              </w:tc>
                              <w:tc>
                                <w:tcPr>
                                  <w:tcW w:w="326" w:type="dxa"/>
                                  <w:tcBorders>
                                    <w:top w:val="single" w:sz="8" w:space="0" w:color="FAFAFA"/>
                                  </w:tcBorders>
                                </w:tcPr>
                                <w:p w14:paraId="6E87A20C" w14:textId="77777777" w:rsidR="009532C9" w:rsidRDefault="009532C9"/>
                              </w:tc>
                              <w:tc>
                                <w:tcPr>
                                  <w:tcW w:w="326" w:type="dxa"/>
                                  <w:tcBorders>
                                    <w:top w:val="single" w:sz="8" w:space="0" w:color="FAFAFA"/>
                                  </w:tcBorders>
                                </w:tcPr>
                                <w:p w14:paraId="64609866" w14:textId="77777777" w:rsidR="009532C9" w:rsidRDefault="009532C9"/>
                              </w:tc>
                              <w:tc>
                                <w:tcPr>
                                  <w:tcW w:w="326" w:type="dxa"/>
                                  <w:tcBorders>
                                    <w:top w:val="single" w:sz="8" w:space="0" w:color="FAFAFA"/>
                                  </w:tcBorders>
                                </w:tcPr>
                                <w:p w14:paraId="68C36C93" w14:textId="77777777" w:rsidR="009532C9" w:rsidRDefault="009532C9"/>
                              </w:tc>
                              <w:tc>
                                <w:tcPr>
                                  <w:tcW w:w="196" w:type="dxa"/>
                                  <w:tcBorders>
                                    <w:top w:val="single" w:sz="8" w:space="0" w:color="FAFAFA"/>
                                    <w:right w:val="single" w:sz="8" w:space="0" w:color="7F7F7F"/>
                                  </w:tcBorders>
                                </w:tcPr>
                                <w:p w14:paraId="2C293658" w14:textId="77777777" w:rsidR="009532C9" w:rsidRDefault="009532C9"/>
                              </w:tc>
                            </w:tr>
                            <w:tr w:rsidR="009532C9" w14:paraId="01E75391" w14:textId="77777777">
                              <w:trPr>
                                <w:trHeight w:hRule="exact" w:val="98"/>
                              </w:trPr>
                              <w:tc>
                                <w:tcPr>
                                  <w:tcW w:w="196" w:type="dxa"/>
                                  <w:tcBorders>
                                    <w:left w:val="single" w:sz="8" w:space="0" w:color="7F7F7F"/>
                                    <w:bottom w:val="single" w:sz="8" w:space="0" w:color="7F7F7F"/>
                                  </w:tcBorders>
                                </w:tcPr>
                                <w:p w14:paraId="3219D9ED" w14:textId="77777777" w:rsidR="009532C9" w:rsidRDefault="009532C9"/>
                              </w:tc>
                              <w:tc>
                                <w:tcPr>
                                  <w:tcW w:w="326" w:type="dxa"/>
                                  <w:tcBorders>
                                    <w:bottom w:val="single" w:sz="8" w:space="0" w:color="7F7F7F"/>
                                  </w:tcBorders>
                                </w:tcPr>
                                <w:p w14:paraId="24CA31BD" w14:textId="77777777" w:rsidR="009532C9" w:rsidRDefault="009532C9"/>
                              </w:tc>
                              <w:tc>
                                <w:tcPr>
                                  <w:tcW w:w="326" w:type="dxa"/>
                                  <w:tcBorders>
                                    <w:bottom w:val="single" w:sz="8" w:space="0" w:color="7F7F7F"/>
                                  </w:tcBorders>
                                </w:tcPr>
                                <w:p w14:paraId="7BE2F4ED" w14:textId="77777777" w:rsidR="009532C9" w:rsidRDefault="009532C9"/>
                              </w:tc>
                              <w:tc>
                                <w:tcPr>
                                  <w:tcW w:w="326" w:type="dxa"/>
                                  <w:tcBorders>
                                    <w:bottom w:val="single" w:sz="8" w:space="0" w:color="7F7F7F"/>
                                  </w:tcBorders>
                                </w:tcPr>
                                <w:p w14:paraId="4CDB1D0F" w14:textId="77777777" w:rsidR="009532C9" w:rsidRDefault="009532C9"/>
                              </w:tc>
                              <w:tc>
                                <w:tcPr>
                                  <w:tcW w:w="326" w:type="dxa"/>
                                  <w:tcBorders>
                                    <w:bottom w:val="single" w:sz="8" w:space="0" w:color="7F7F7F"/>
                                  </w:tcBorders>
                                </w:tcPr>
                                <w:p w14:paraId="0CF6B71F" w14:textId="77777777" w:rsidR="009532C9" w:rsidRDefault="009532C9"/>
                              </w:tc>
                              <w:tc>
                                <w:tcPr>
                                  <w:tcW w:w="326" w:type="dxa"/>
                                  <w:tcBorders>
                                    <w:bottom w:val="single" w:sz="8" w:space="0" w:color="7F7F7F"/>
                                  </w:tcBorders>
                                </w:tcPr>
                                <w:p w14:paraId="6FDBDE99" w14:textId="77777777" w:rsidR="009532C9" w:rsidRDefault="009532C9"/>
                              </w:tc>
                              <w:tc>
                                <w:tcPr>
                                  <w:tcW w:w="326" w:type="dxa"/>
                                  <w:tcBorders>
                                    <w:bottom w:val="single" w:sz="8" w:space="0" w:color="7F7F7F"/>
                                  </w:tcBorders>
                                </w:tcPr>
                                <w:p w14:paraId="60F79894" w14:textId="77777777" w:rsidR="009532C9" w:rsidRDefault="009532C9"/>
                              </w:tc>
                              <w:tc>
                                <w:tcPr>
                                  <w:tcW w:w="196" w:type="dxa"/>
                                  <w:tcBorders>
                                    <w:bottom w:val="single" w:sz="8" w:space="0" w:color="7F7F7F"/>
                                    <w:right w:val="single" w:sz="8" w:space="0" w:color="7F7F7F"/>
                                  </w:tcBorders>
                                </w:tcPr>
                                <w:p w14:paraId="15A54F7E" w14:textId="77777777" w:rsidR="009532C9" w:rsidRDefault="009532C9"/>
                              </w:tc>
                            </w:tr>
                          </w:tbl>
                          <w:p w14:paraId="227D9D65" w14:textId="77777777" w:rsidR="009532C9" w:rsidRDefault="009532C9">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9" o:spid="_x0000_s1030" type="#_x0000_t202" style="position:absolute;left:0;text-align:left;margin-left:308.8pt;margin-top:-14.15pt;width:118.85pt;height:127.1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" filled="f" stroked="f">
                <v:textbox inset="0,0,0,0">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196"/>
                        <w:gridCol w:w="326"/>
                        <w:gridCol w:w="326"/>
                        <w:gridCol w:w="326"/>
                        <w:gridCol w:w="326"/>
                        <w:gridCol w:w="326"/>
                        <w:gridCol w:w="326"/>
                        <w:gridCol w:w="196"/>
                      </w:tblGrid>
                      <w:tr w:rsidR="009532C9" w14:paraId="44BC64B7" w14:textId="77777777">
                        <w:trPr>
                          <w:trHeight w:hRule="exact" w:val="366"/>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14:paraId="07FB0A07" w14:textId="77777777" w:rsidR="009532C9" w:rsidRDefault="009532C9">
                            <w:pPr>
                              <w:pStyle w:val="TableParagraph"/>
                              <w:spacing w:before="101" w:line="240" w:lineRule="auto"/>
                              <w:ind w:left="556"/>
                              <w:rPr>
                                <w:rFonts w:ascii="Helvetica"/>
                                <w:i/>
                                <w:sz w:val="19"/>
                              </w:rPr>
                            </w:pPr>
                            <w:r>
                              <w:rPr>
                                <w:rFonts w:ascii="Helvetica"/>
                                <w:i/>
                                <w:color w:val="1A1A1A"/>
                                <w:sz w:val="19"/>
                              </w:rPr>
                              <w:t>Pseudomonas</w:t>
                            </w:r>
                          </w:p>
                        </w:tc>
                      </w:tr>
                      <w:tr w:rsidR="009532C9" w14:paraId="7A2CEA4E" w14:textId="77777777">
                        <w:trPr>
                          <w:trHeight w:hRule="exact" w:val="110"/>
                        </w:trPr>
                        <w:tc>
                          <w:tcPr>
                            <w:tcW w:w="196" w:type="dxa"/>
                            <w:tcBorders>
                              <w:top w:val="single" w:sz="8" w:space="0" w:color="7F7F7F"/>
                              <w:left w:val="single" w:sz="8" w:space="0" w:color="7F7F7F"/>
                            </w:tcBorders>
                          </w:tcPr>
                          <w:p w14:paraId="0A70A6D6" w14:textId="77777777" w:rsidR="009532C9" w:rsidRDefault="009532C9"/>
                        </w:tc>
                        <w:tc>
                          <w:tcPr>
                            <w:tcW w:w="326" w:type="dxa"/>
                            <w:tcBorders>
                              <w:top w:val="single" w:sz="8" w:space="0" w:color="7F7F7F"/>
                              <w:bottom w:val="single" w:sz="8" w:space="0" w:color="000000"/>
                            </w:tcBorders>
                          </w:tcPr>
                          <w:p w14:paraId="1EBD17DE" w14:textId="77777777" w:rsidR="009532C9" w:rsidRDefault="009532C9"/>
                        </w:tc>
                        <w:tc>
                          <w:tcPr>
                            <w:tcW w:w="326" w:type="dxa"/>
                            <w:tcBorders>
                              <w:top w:val="single" w:sz="8" w:space="0" w:color="7F7F7F"/>
                              <w:bottom w:val="single" w:sz="8" w:space="0" w:color="000000"/>
                            </w:tcBorders>
                          </w:tcPr>
                          <w:p w14:paraId="574954FF" w14:textId="77777777" w:rsidR="009532C9" w:rsidRDefault="009532C9"/>
                        </w:tc>
                        <w:tc>
                          <w:tcPr>
                            <w:tcW w:w="326" w:type="dxa"/>
                            <w:tcBorders>
                              <w:top w:val="single" w:sz="8" w:space="0" w:color="7F7F7F"/>
                              <w:bottom w:val="single" w:sz="8" w:space="0" w:color="000000"/>
                            </w:tcBorders>
                          </w:tcPr>
                          <w:p w14:paraId="334EA111" w14:textId="77777777" w:rsidR="009532C9" w:rsidRDefault="009532C9"/>
                        </w:tc>
                        <w:tc>
                          <w:tcPr>
                            <w:tcW w:w="326" w:type="dxa"/>
                            <w:tcBorders>
                              <w:top w:val="single" w:sz="8" w:space="0" w:color="7F7F7F"/>
                              <w:bottom w:val="single" w:sz="8" w:space="0" w:color="000000"/>
                            </w:tcBorders>
                          </w:tcPr>
                          <w:p w14:paraId="6A85C843" w14:textId="77777777" w:rsidR="009532C9" w:rsidRDefault="009532C9"/>
                        </w:tc>
                        <w:tc>
                          <w:tcPr>
                            <w:tcW w:w="326" w:type="dxa"/>
                            <w:tcBorders>
                              <w:top w:val="single" w:sz="8" w:space="0" w:color="7F7F7F"/>
                              <w:bottom w:val="single" w:sz="8" w:space="0" w:color="000000"/>
                            </w:tcBorders>
                          </w:tcPr>
                          <w:p w14:paraId="2960B04C" w14:textId="77777777" w:rsidR="009532C9" w:rsidRDefault="009532C9"/>
                        </w:tc>
                        <w:tc>
                          <w:tcPr>
                            <w:tcW w:w="326" w:type="dxa"/>
                            <w:tcBorders>
                              <w:top w:val="single" w:sz="8" w:space="0" w:color="7F7F7F"/>
                              <w:bottom w:val="single" w:sz="8" w:space="0" w:color="000000"/>
                            </w:tcBorders>
                          </w:tcPr>
                          <w:p w14:paraId="7D58140B" w14:textId="77777777" w:rsidR="009532C9" w:rsidRDefault="009532C9"/>
                        </w:tc>
                        <w:tc>
                          <w:tcPr>
                            <w:tcW w:w="196" w:type="dxa"/>
                            <w:tcBorders>
                              <w:top w:val="single" w:sz="8" w:space="0" w:color="7F7F7F"/>
                              <w:right w:val="single" w:sz="8" w:space="0" w:color="7F7F7F"/>
                            </w:tcBorders>
                          </w:tcPr>
                          <w:p w14:paraId="3705F24B" w14:textId="77777777" w:rsidR="009532C9" w:rsidRDefault="009532C9"/>
                        </w:tc>
                      </w:tr>
                      <w:tr w:rsidR="009532C9" w14:paraId="524B75BD" w14:textId="77777777">
                        <w:trPr>
                          <w:trHeight w:hRule="exact" w:val="233"/>
                        </w:trPr>
                        <w:tc>
                          <w:tcPr>
                            <w:tcW w:w="196" w:type="dxa"/>
                            <w:tcBorders>
                              <w:left w:val="single" w:sz="8" w:space="0" w:color="7F7F7F"/>
                              <w:bottom w:val="single" w:sz="8" w:space="0" w:color="FAFAFA"/>
                            </w:tcBorders>
                          </w:tcPr>
                          <w:p w14:paraId="2825A1FB" w14:textId="77777777" w:rsidR="009532C9" w:rsidRDefault="009532C9"/>
                        </w:tc>
                        <w:tc>
                          <w:tcPr>
                            <w:tcW w:w="326" w:type="dxa"/>
                            <w:tcBorders>
                              <w:top w:val="single" w:sz="8" w:space="0" w:color="000000"/>
                              <w:bottom w:val="single" w:sz="8" w:space="0" w:color="FAFAFA"/>
                            </w:tcBorders>
                          </w:tcPr>
                          <w:p w14:paraId="46C3E689" w14:textId="77777777" w:rsidR="009532C9" w:rsidRDefault="009532C9"/>
                        </w:tc>
                        <w:tc>
                          <w:tcPr>
                            <w:tcW w:w="326" w:type="dxa"/>
                            <w:tcBorders>
                              <w:top w:val="single" w:sz="8" w:space="0" w:color="000000"/>
                              <w:bottom w:val="single" w:sz="8" w:space="0" w:color="FAFAFA"/>
                            </w:tcBorders>
                          </w:tcPr>
                          <w:p w14:paraId="646FF321" w14:textId="77777777" w:rsidR="009532C9" w:rsidRDefault="009532C9"/>
                        </w:tc>
                        <w:tc>
                          <w:tcPr>
                            <w:tcW w:w="326" w:type="dxa"/>
                            <w:tcBorders>
                              <w:top w:val="single" w:sz="8" w:space="0" w:color="000000"/>
                              <w:bottom w:val="single" w:sz="8" w:space="0" w:color="FAFAFA"/>
                            </w:tcBorders>
                          </w:tcPr>
                          <w:p w14:paraId="35CF1F44" w14:textId="77777777" w:rsidR="009532C9" w:rsidRDefault="009532C9"/>
                        </w:tc>
                        <w:tc>
                          <w:tcPr>
                            <w:tcW w:w="326" w:type="dxa"/>
                            <w:tcBorders>
                              <w:top w:val="single" w:sz="8" w:space="0" w:color="000000"/>
                              <w:bottom w:val="single" w:sz="8" w:space="0" w:color="FAFAFA"/>
                            </w:tcBorders>
                          </w:tcPr>
                          <w:p w14:paraId="65EF4B38" w14:textId="77777777" w:rsidR="009532C9" w:rsidRDefault="009532C9"/>
                        </w:tc>
                        <w:tc>
                          <w:tcPr>
                            <w:tcW w:w="326" w:type="dxa"/>
                            <w:tcBorders>
                              <w:top w:val="single" w:sz="8" w:space="0" w:color="000000"/>
                              <w:bottom w:val="single" w:sz="8" w:space="0" w:color="FAFAFA"/>
                            </w:tcBorders>
                          </w:tcPr>
                          <w:p w14:paraId="2825832E" w14:textId="77777777" w:rsidR="009532C9" w:rsidRDefault="009532C9"/>
                        </w:tc>
                        <w:tc>
                          <w:tcPr>
                            <w:tcW w:w="326" w:type="dxa"/>
                            <w:tcBorders>
                              <w:top w:val="single" w:sz="8" w:space="0" w:color="000000"/>
                              <w:bottom w:val="single" w:sz="8" w:space="0" w:color="FAFAFA"/>
                            </w:tcBorders>
                          </w:tcPr>
                          <w:p w14:paraId="42263B66" w14:textId="77777777" w:rsidR="009532C9" w:rsidRDefault="009532C9"/>
                        </w:tc>
                        <w:tc>
                          <w:tcPr>
                            <w:tcW w:w="196" w:type="dxa"/>
                            <w:tcBorders>
                              <w:bottom w:val="single" w:sz="8" w:space="0" w:color="FAFAFA"/>
                              <w:right w:val="single" w:sz="8" w:space="0" w:color="7F7F7F"/>
                            </w:tcBorders>
                          </w:tcPr>
                          <w:p w14:paraId="4FC1A107" w14:textId="77777777" w:rsidR="009532C9" w:rsidRDefault="009532C9"/>
                        </w:tc>
                      </w:tr>
                      <w:tr w:rsidR="009532C9" w14:paraId="0AA26AC5" w14:textId="77777777">
                        <w:trPr>
                          <w:trHeight w:hRule="exact" w:val="246"/>
                        </w:trPr>
                        <w:tc>
                          <w:tcPr>
                            <w:tcW w:w="196" w:type="dxa"/>
                            <w:tcBorders>
                              <w:top w:val="single" w:sz="8" w:space="0" w:color="FAFAFA"/>
                              <w:left w:val="single" w:sz="8" w:space="0" w:color="7F7F7F"/>
                            </w:tcBorders>
                          </w:tcPr>
                          <w:p w14:paraId="33F0B897" w14:textId="77777777" w:rsidR="009532C9" w:rsidRDefault="009532C9"/>
                        </w:tc>
                        <w:tc>
                          <w:tcPr>
                            <w:tcW w:w="326" w:type="dxa"/>
                            <w:tcBorders>
                              <w:top w:val="single" w:sz="8" w:space="0" w:color="FAFAFA"/>
                            </w:tcBorders>
                          </w:tcPr>
                          <w:p w14:paraId="34E64608" w14:textId="77777777" w:rsidR="009532C9" w:rsidRDefault="009532C9"/>
                        </w:tc>
                        <w:tc>
                          <w:tcPr>
                            <w:tcW w:w="326" w:type="dxa"/>
                            <w:tcBorders>
                              <w:top w:val="single" w:sz="8" w:space="0" w:color="FAFAFA"/>
                            </w:tcBorders>
                          </w:tcPr>
                          <w:p w14:paraId="01197E32" w14:textId="77777777" w:rsidR="009532C9" w:rsidRDefault="009532C9"/>
                        </w:tc>
                        <w:tc>
                          <w:tcPr>
                            <w:tcW w:w="326" w:type="dxa"/>
                            <w:tcBorders>
                              <w:top w:val="single" w:sz="8" w:space="0" w:color="FAFAFA"/>
                            </w:tcBorders>
                          </w:tcPr>
                          <w:p w14:paraId="4A0AFD1C" w14:textId="77777777" w:rsidR="009532C9" w:rsidRDefault="009532C9"/>
                        </w:tc>
                        <w:tc>
                          <w:tcPr>
                            <w:tcW w:w="326" w:type="dxa"/>
                            <w:tcBorders>
                              <w:top w:val="single" w:sz="8" w:space="0" w:color="FAFAFA"/>
                            </w:tcBorders>
                          </w:tcPr>
                          <w:p w14:paraId="229CF6D0" w14:textId="77777777" w:rsidR="009532C9" w:rsidRDefault="009532C9"/>
                        </w:tc>
                        <w:tc>
                          <w:tcPr>
                            <w:tcW w:w="326" w:type="dxa"/>
                            <w:tcBorders>
                              <w:top w:val="single" w:sz="8" w:space="0" w:color="FAFAFA"/>
                            </w:tcBorders>
                          </w:tcPr>
                          <w:p w14:paraId="7AB54E1E" w14:textId="77777777" w:rsidR="009532C9" w:rsidRDefault="009532C9"/>
                        </w:tc>
                        <w:tc>
                          <w:tcPr>
                            <w:tcW w:w="326" w:type="dxa"/>
                            <w:tcBorders>
                              <w:top w:val="single" w:sz="8" w:space="0" w:color="FAFAFA"/>
                            </w:tcBorders>
                          </w:tcPr>
                          <w:p w14:paraId="1882DCD2" w14:textId="77777777" w:rsidR="009532C9" w:rsidRDefault="009532C9"/>
                        </w:tc>
                        <w:tc>
                          <w:tcPr>
                            <w:tcW w:w="196" w:type="dxa"/>
                            <w:tcBorders>
                              <w:top w:val="single" w:sz="8" w:space="0" w:color="FAFAFA"/>
                              <w:right w:val="single" w:sz="8" w:space="0" w:color="7F7F7F"/>
                            </w:tcBorders>
                          </w:tcPr>
                          <w:p w14:paraId="6F5E2AF2" w14:textId="77777777" w:rsidR="009532C9" w:rsidRDefault="009532C9"/>
                        </w:tc>
                      </w:tr>
                      <w:tr w:rsidR="009532C9" w14:paraId="773FC343" w14:textId="77777777">
                        <w:trPr>
                          <w:trHeight w:hRule="exact" w:val="245"/>
                        </w:trPr>
                        <w:tc>
                          <w:tcPr>
                            <w:tcW w:w="196" w:type="dxa"/>
                            <w:tcBorders>
                              <w:left w:val="single" w:sz="8" w:space="0" w:color="7F7F7F"/>
                              <w:bottom w:val="single" w:sz="8" w:space="0" w:color="FAFAFA"/>
                            </w:tcBorders>
                          </w:tcPr>
                          <w:p w14:paraId="13E6CDED" w14:textId="77777777" w:rsidR="009532C9" w:rsidRDefault="009532C9"/>
                        </w:tc>
                        <w:tc>
                          <w:tcPr>
                            <w:tcW w:w="326" w:type="dxa"/>
                            <w:tcBorders>
                              <w:bottom w:val="single" w:sz="8" w:space="0" w:color="FAFAFA"/>
                            </w:tcBorders>
                          </w:tcPr>
                          <w:p w14:paraId="1876C615" w14:textId="77777777" w:rsidR="009532C9" w:rsidRDefault="009532C9"/>
                        </w:tc>
                        <w:tc>
                          <w:tcPr>
                            <w:tcW w:w="326" w:type="dxa"/>
                            <w:tcBorders>
                              <w:bottom w:val="single" w:sz="8" w:space="0" w:color="FAFAFA"/>
                            </w:tcBorders>
                          </w:tcPr>
                          <w:p w14:paraId="1F99C3F6" w14:textId="77777777" w:rsidR="009532C9" w:rsidRDefault="009532C9"/>
                        </w:tc>
                        <w:tc>
                          <w:tcPr>
                            <w:tcW w:w="326" w:type="dxa"/>
                            <w:tcBorders>
                              <w:bottom w:val="single" w:sz="8" w:space="0" w:color="FAFAFA"/>
                            </w:tcBorders>
                          </w:tcPr>
                          <w:p w14:paraId="68FF6DE9" w14:textId="77777777" w:rsidR="009532C9" w:rsidRDefault="009532C9"/>
                        </w:tc>
                        <w:tc>
                          <w:tcPr>
                            <w:tcW w:w="326" w:type="dxa"/>
                            <w:tcBorders>
                              <w:bottom w:val="single" w:sz="8" w:space="0" w:color="FAFAFA"/>
                            </w:tcBorders>
                          </w:tcPr>
                          <w:p w14:paraId="2A2870AB" w14:textId="77777777" w:rsidR="009532C9" w:rsidRDefault="009532C9"/>
                        </w:tc>
                        <w:tc>
                          <w:tcPr>
                            <w:tcW w:w="326" w:type="dxa"/>
                            <w:tcBorders>
                              <w:bottom w:val="single" w:sz="8" w:space="0" w:color="FAFAFA"/>
                            </w:tcBorders>
                          </w:tcPr>
                          <w:p w14:paraId="6C770E9C" w14:textId="77777777" w:rsidR="009532C9" w:rsidRDefault="009532C9"/>
                        </w:tc>
                        <w:tc>
                          <w:tcPr>
                            <w:tcW w:w="326" w:type="dxa"/>
                            <w:tcBorders>
                              <w:bottom w:val="single" w:sz="8" w:space="0" w:color="FAFAFA"/>
                            </w:tcBorders>
                          </w:tcPr>
                          <w:p w14:paraId="2E78633F" w14:textId="77777777" w:rsidR="009532C9" w:rsidRDefault="009532C9"/>
                        </w:tc>
                        <w:tc>
                          <w:tcPr>
                            <w:tcW w:w="196" w:type="dxa"/>
                            <w:tcBorders>
                              <w:bottom w:val="single" w:sz="8" w:space="0" w:color="FAFAFA"/>
                              <w:right w:val="single" w:sz="8" w:space="0" w:color="7F7F7F"/>
                            </w:tcBorders>
                          </w:tcPr>
                          <w:p w14:paraId="5B842301" w14:textId="77777777" w:rsidR="009532C9" w:rsidRDefault="009532C9"/>
                        </w:tc>
                      </w:tr>
                      <w:tr w:rsidR="009532C9" w14:paraId="7629C5E6" w14:textId="77777777">
                        <w:trPr>
                          <w:trHeight w:hRule="exact" w:val="246"/>
                        </w:trPr>
                        <w:tc>
                          <w:tcPr>
                            <w:tcW w:w="196" w:type="dxa"/>
                            <w:tcBorders>
                              <w:top w:val="single" w:sz="8" w:space="0" w:color="FAFAFA"/>
                              <w:left w:val="single" w:sz="8" w:space="0" w:color="7F7F7F"/>
                            </w:tcBorders>
                          </w:tcPr>
                          <w:p w14:paraId="6432E2BD" w14:textId="77777777" w:rsidR="009532C9" w:rsidRDefault="009532C9"/>
                        </w:tc>
                        <w:tc>
                          <w:tcPr>
                            <w:tcW w:w="326" w:type="dxa"/>
                            <w:tcBorders>
                              <w:top w:val="single" w:sz="8" w:space="0" w:color="FAFAFA"/>
                            </w:tcBorders>
                          </w:tcPr>
                          <w:p w14:paraId="0F31612D" w14:textId="77777777" w:rsidR="009532C9" w:rsidRDefault="009532C9"/>
                        </w:tc>
                        <w:tc>
                          <w:tcPr>
                            <w:tcW w:w="326" w:type="dxa"/>
                            <w:tcBorders>
                              <w:top w:val="single" w:sz="8" w:space="0" w:color="FAFAFA"/>
                            </w:tcBorders>
                          </w:tcPr>
                          <w:p w14:paraId="7469C021" w14:textId="77777777" w:rsidR="009532C9" w:rsidRDefault="009532C9"/>
                        </w:tc>
                        <w:tc>
                          <w:tcPr>
                            <w:tcW w:w="326" w:type="dxa"/>
                            <w:tcBorders>
                              <w:top w:val="single" w:sz="8" w:space="0" w:color="FAFAFA"/>
                            </w:tcBorders>
                          </w:tcPr>
                          <w:p w14:paraId="17FCA874" w14:textId="77777777" w:rsidR="009532C9" w:rsidRDefault="009532C9"/>
                        </w:tc>
                        <w:tc>
                          <w:tcPr>
                            <w:tcW w:w="326" w:type="dxa"/>
                            <w:tcBorders>
                              <w:top w:val="single" w:sz="8" w:space="0" w:color="FAFAFA"/>
                            </w:tcBorders>
                          </w:tcPr>
                          <w:p w14:paraId="52D7245C" w14:textId="77777777" w:rsidR="009532C9" w:rsidRDefault="009532C9"/>
                        </w:tc>
                        <w:tc>
                          <w:tcPr>
                            <w:tcW w:w="326" w:type="dxa"/>
                            <w:tcBorders>
                              <w:top w:val="single" w:sz="8" w:space="0" w:color="FAFAFA"/>
                            </w:tcBorders>
                          </w:tcPr>
                          <w:p w14:paraId="229ABC6F" w14:textId="77777777" w:rsidR="009532C9" w:rsidRDefault="009532C9"/>
                        </w:tc>
                        <w:tc>
                          <w:tcPr>
                            <w:tcW w:w="326" w:type="dxa"/>
                            <w:tcBorders>
                              <w:top w:val="single" w:sz="8" w:space="0" w:color="FAFAFA"/>
                            </w:tcBorders>
                          </w:tcPr>
                          <w:p w14:paraId="253BAE17" w14:textId="77777777" w:rsidR="009532C9" w:rsidRDefault="009532C9"/>
                        </w:tc>
                        <w:tc>
                          <w:tcPr>
                            <w:tcW w:w="196" w:type="dxa"/>
                            <w:tcBorders>
                              <w:top w:val="single" w:sz="8" w:space="0" w:color="FAFAFA"/>
                              <w:right w:val="single" w:sz="8" w:space="0" w:color="7F7F7F"/>
                            </w:tcBorders>
                          </w:tcPr>
                          <w:p w14:paraId="7D9271EE" w14:textId="77777777" w:rsidR="009532C9" w:rsidRDefault="009532C9"/>
                        </w:tc>
                      </w:tr>
                      <w:tr w:rsidR="009532C9" w14:paraId="2DD36F4E" w14:textId="77777777">
                        <w:trPr>
                          <w:trHeight w:hRule="exact" w:val="245"/>
                        </w:trPr>
                        <w:tc>
                          <w:tcPr>
                            <w:tcW w:w="196" w:type="dxa"/>
                            <w:tcBorders>
                              <w:left w:val="single" w:sz="8" w:space="0" w:color="7F7F7F"/>
                              <w:bottom w:val="single" w:sz="8" w:space="0" w:color="FAFAFA"/>
                            </w:tcBorders>
                          </w:tcPr>
                          <w:p w14:paraId="3B99EDEF" w14:textId="77777777" w:rsidR="009532C9" w:rsidRDefault="009532C9"/>
                        </w:tc>
                        <w:tc>
                          <w:tcPr>
                            <w:tcW w:w="326" w:type="dxa"/>
                            <w:tcBorders>
                              <w:bottom w:val="single" w:sz="8" w:space="0" w:color="FAFAFA"/>
                            </w:tcBorders>
                          </w:tcPr>
                          <w:p w14:paraId="1B49BA86" w14:textId="77777777" w:rsidR="009532C9" w:rsidRDefault="009532C9"/>
                        </w:tc>
                        <w:tc>
                          <w:tcPr>
                            <w:tcW w:w="326" w:type="dxa"/>
                            <w:tcBorders>
                              <w:bottom w:val="single" w:sz="8" w:space="0" w:color="FAFAFA"/>
                            </w:tcBorders>
                          </w:tcPr>
                          <w:p w14:paraId="76857234" w14:textId="77777777" w:rsidR="009532C9" w:rsidRDefault="009532C9"/>
                        </w:tc>
                        <w:tc>
                          <w:tcPr>
                            <w:tcW w:w="326" w:type="dxa"/>
                            <w:tcBorders>
                              <w:bottom w:val="single" w:sz="8" w:space="0" w:color="FAFAFA"/>
                            </w:tcBorders>
                          </w:tcPr>
                          <w:p w14:paraId="787B38B0" w14:textId="77777777" w:rsidR="009532C9" w:rsidRDefault="009532C9"/>
                        </w:tc>
                        <w:tc>
                          <w:tcPr>
                            <w:tcW w:w="326" w:type="dxa"/>
                            <w:tcBorders>
                              <w:bottom w:val="single" w:sz="8" w:space="0" w:color="FAFAFA"/>
                            </w:tcBorders>
                          </w:tcPr>
                          <w:p w14:paraId="2A3AA542" w14:textId="77777777" w:rsidR="009532C9" w:rsidRDefault="009532C9"/>
                        </w:tc>
                        <w:tc>
                          <w:tcPr>
                            <w:tcW w:w="326" w:type="dxa"/>
                            <w:tcBorders>
                              <w:bottom w:val="single" w:sz="8" w:space="0" w:color="FAFAFA"/>
                            </w:tcBorders>
                          </w:tcPr>
                          <w:p w14:paraId="26E2AF6B" w14:textId="77777777" w:rsidR="009532C9" w:rsidRDefault="009532C9"/>
                        </w:tc>
                        <w:tc>
                          <w:tcPr>
                            <w:tcW w:w="326" w:type="dxa"/>
                            <w:tcBorders>
                              <w:bottom w:val="single" w:sz="8" w:space="0" w:color="FAFAFA"/>
                            </w:tcBorders>
                          </w:tcPr>
                          <w:p w14:paraId="61705890" w14:textId="77777777" w:rsidR="009532C9" w:rsidRDefault="009532C9"/>
                        </w:tc>
                        <w:tc>
                          <w:tcPr>
                            <w:tcW w:w="196" w:type="dxa"/>
                            <w:tcBorders>
                              <w:bottom w:val="single" w:sz="8" w:space="0" w:color="FAFAFA"/>
                              <w:right w:val="single" w:sz="8" w:space="0" w:color="7F7F7F"/>
                            </w:tcBorders>
                          </w:tcPr>
                          <w:p w14:paraId="2E026B19" w14:textId="77777777" w:rsidR="009532C9" w:rsidRDefault="009532C9"/>
                        </w:tc>
                      </w:tr>
                      <w:tr w:rsidR="009532C9" w14:paraId="5CAAB4FB" w14:textId="77777777">
                        <w:trPr>
                          <w:trHeight w:hRule="exact" w:val="246"/>
                        </w:trPr>
                        <w:tc>
                          <w:tcPr>
                            <w:tcW w:w="196" w:type="dxa"/>
                            <w:tcBorders>
                              <w:top w:val="single" w:sz="8" w:space="0" w:color="FAFAFA"/>
                              <w:left w:val="single" w:sz="8" w:space="0" w:color="7F7F7F"/>
                            </w:tcBorders>
                          </w:tcPr>
                          <w:p w14:paraId="2361D948" w14:textId="77777777" w:rsidR="009532C9" w:rsidRDefault="009532C9"/>
                        </w:tc>
                        <w:tc>
                          <w:tcPr>
                            <w:tcW w:w="326" w:type="dxa"/>
                            <w:tcBorders>
                              <w:top w:val="single" w:sz="8" w:space="0" w:color="FAFAFA"/>
                            </w:tcBorders>
                          </w:tcPr>
                          <w:p w14:paraId="7BD95FBE" w14:textId="77777777" w:rsidR="009532C9" w:rsidRDefault="009532C9"/>
                        </w:tc>
                        <w:tc>
                          <w:tcPr>
                            <w:tcW w:w="326" w:type="dxa"/>
                            <w:tcBorders>
                              <w:top w:val="single" w:sz="8" w:space="0" w:color="FAFAFA"/>
                            </w:tcBorders>
                          </w:tcPr>
                          <w:p w14:paraId="5D3AEBE4" w14:textId="77777777" w:rsidR="009532C9" w:rsidRDefault="009532C9"/>
                        </w:tc>
                        <w:tc>
                          <w:tcPr>
                            <w:tcW w:w="326" w:type="dxa"/>
                            <w:tcBorders>
                              <w:top w:val="single" w:sz="8" w:space="0" w:color="FAFAFA"/>
                            </w:tcBorders>
                          </w:tcPr>
                          <w:p w14:paraId="38786B03" w14:textId="77777777" w:rsidR="009532C9" w:rsidRDefault="009532C9"/>
                        </w:tc>
                        <w:tc>
                          <w:tcPr>
                            <w:tcW w:w="326" w:type="dxa"/>
                            <w:tcBorders>
                              <w:top w:val="single" w:sz="8" w:space="0" w:color="FAFAFA"/>
                            </w:tcBorders>
                          </w:tcPr>
                          <w:p w14:paraId="7EAE1C1E" w14:textId="77777777" w:rsidR="009532C9" w:rsidRDefault="009532C9"/>
                        </w:tc>
                        <w:tc>
                          <w:tcPr>
                            <w:tcW w:w="326" w:type="dxa"/>
                            <w:tcBorders>
                              <w:top w:val="single" w:sz="8" w:space="0" w:color="FAFAFA"/>
                            </w:tcBorders>
                          </w:tcPr>
                          <w:p w14:paraId="7879966B" w14:textId="77777777" w:rsidR="009532C9" w:rsidRDefault="009532C9"/>
                        </w:tc>
                        <w:tc>
                          <w:tcPr>
                            <w:tcW w:w="326" w:type="dxa"/>
                            <w:tcBorders>
                              <w:top w:val="single" w:sz="8" w:space="0" w:color="FAFAFA"/>
                            </w:tcBorders>
                          </w:tcPr>
                          <w:p w14:paraId="6B8C79E2" w14:textId="77777777" w:rsidR="009532C9" w:rsidRDefault="009532C9"/>
                        </w:tc>
                        <w:tc>
                          <w:tcPr>
                            <w:tcW w:w="196" w:type="dxa"/>
                            <w:tcBorders>
                              <w:top w:val="single" w:sz="8" w:space="0" w:color="FAFAFA"/>
                              <w:right w:val="single" w:sz="8" w:space="0" w:color="7F7F7F"/>
                            </w:tcBorders>
                          </w:tcPr>
                          <w:p w14:paraId="072CCC6A" w14:textId="77777777" w:rsidR="009532C9" w:rsidRDefault="009532C9"/>
                        </w:tc>
                      </w:tr>
                      <w:tr w:rsidR="009532C9" w14:paraId="2050CFBE" w14:textId="77777777">
                        <w:trPr>
                          <w:trHeight w:hRule="exact" w:val="245"/>
                        </w:trPr>
                        <w:tc>
                          <w:tcPr>
                            <w:tcW w:w="196" w:type="dxa"/>
                            <w:tcBorders>
                              <w:left w:val="single" w:sz="8" w:space="0" w:color="7F7F7F"/>
                              <w:bottom w:val="single" w:sz="8" w:space="0" w:color="FAFAFA"/>
                            </w:tcBorders>
                          </w:tcPr>
                          <w:p w14:paraId="1BEDDD0C" w14:textId="77777777" w:rsidR="009532C9" w:rsidRDefault="009532C9"/>
                        </w:tc>
                        <w:tc>
                          <w:tcPr>
                            <w:tcW w:w="326" w:type="dxa"/>
                            <w:tcBorders>
                              <w:bottom w:val="single" w:sz="8" w:space="0" w:color="FAFAFA"/>
                            </w:tcBorders>
                          </w:tcPr>
                          <w:p w14:paraId="0F45E35D" w14:textId="77777777" w:rsidR="009532C9" w:rsidRDefault="009532C9"/>
                        </w:tc>
                        <w:tc>
                          <w:tcPr>
                            <w:tcW w:w="326" w:type="dxa"/>
                            <w:tcBorders>
                              <w:bottom w:val="single" w:sz="8" w:space="0" w:color="FAFAFA"/>
                            </w:tcBorders>
                          </w:tcPr>
                          <w:p w14:paraId="07301DA3" w14:textId="77777777" w:rsidR="009532C9" w:rsidRDefault="009532C9"/>
                        </w:tc>
                        <w:tc>
                          <w:tcPr>
                            <w:tcW w:w="326" w:type="dxa"/>
                            <w:tcBorders>
                              <w:bottom w:val="single" w:sz="8" w:space="0" w:color="FAFAFA"/>
                            </w:tcBorders>
                          </w:tcPr>
                          <w:p w14:paraId="5BEDA831" w14:textId="77777777" w:rsidR="009532C9" w:rsidRDefault="009532C9"/>
                        </w:tc>
                        <w:tc>
                          <w:tcPr>
                            <w:tcW w:w="326" w:type="dxa"/>
                            <w:tcBorders>
                              <w:bottom w:val="single" w:sz="8" w:space="0" w:color="FAFAFA"/>
                            </w:tcBorders>
                          </w:tcPr>
                          <w:p w14:paraId="475A3F8F" w14:textId="77777777" w:rsidR="009532C9" w:rsidRDefault="009532C9"/>
                        </w:tc>
                        <w:tc>
                          <w:tcPr>
                            <w:tcW w:w="326" w:type="dxa"/>
                            <w:tcBorders>
                              <w:bottom w:val="single" w:sz="8" w:space="0" w:color="FAFAFA"/>
                            </w:tcBorders>
                          </w:tcPr>
                          <w:p w14:paraId="6C453008" w14:textId="77777777" w:rsidR="009532C9" w:rsidRDefault="009532C9"/>
                        </w:tc>
                        <w:tc>
                          <w:tcPr>
                            <w:tcW w:w="326" w:type="dxa"/>
                            <w:tcBorders>
                              <w:bottom w:val="single" w:sz="8" w:space="0" w:color="FAFAFA"/>
                            </w:tcBorders>
                          </w:tcPr>
                          <w:p w14:paraId="35509001" w14:textId="77777777" w:rsidR="009532C9" w:rsidRDefault="009532C9"/>
                        </w:tc>
                        <w:tc>
                          <w:tcPr>
                            <w:tcW w:w="196" w:type="dxa"/>
                            <w:tcBorders>
                              <w:bottom w:val="single" w:sz="8" w:space="0" w:color="FAFAFA"/>
                              <w:right w:val="single" w:sz="8" w:space="0" w:color="7F7F7F"/>
                            </w:tcBorders>
                          </w:tcPr>
                          <w:p w14:paraId="6EB13BD2" w14:textId="77777777" w:rsidR="009532C9" w:rsidRDefault="009532C9"/>
                        </w:tc>
                      </w:tr>
                      <w:tr w:rsidR="009532C9" w14:paraId="441699DF" w14:textId="77777777">
                        <w:trPr>
                          <w:trHeight w:hRule="exact" w:val="246"/>
                        </w:trPr>
                        <w:tc>
                          <w:tcPr>
                            <w:tcW w:w="196" w:type="dxa"/>
                            <w:tcBorders>
                              <w:top w:val="single" w:sz="8" w:space="0" w:color="FAFAFA"/>
                              <w:left w:val="single" w:sz="8" w:space="0" w:color="7F7F7F"/>
                            </w:tcBorders>
                          </w:tcPr>
                          <w:p w14:paraId="573E6797" w14:textId="77777777" w:rsidR="009532C9" w:rsidRDefault="009532C9"/>
                        </w:tc>
                        <w:tc>
                          <w:tcPr>
                            <w:tcW w:w="326" w:type="dxa"/>
                            <w:tcBorders>
                              <w:top w:val="single" w:sz="8" w:space="0" w:color="FAFAFA"/>
                            </w:tcBorders>
                          </w:tcPr>
                          <w:p w14:paraId="1018F535" w14:textId="77777777" w:rsidR="009532C9" w:rsidRDefault="009532C9"/>
                        </w:tc>
                        <w:tc>
                          <w:tcPr>
                            <w:tcW w:w="326" w:type="dxa"/>
                            <w:tcBorders>
                              <w:top w:val="single" w:sz="8" w:space="0" w:color="FAFAFA"/>
                            </w:tcBorders>
                          </w:tcPr>
                          <w:p w14:paraId="2883B491" w14:textId="77777777" w:rsidR="009532C9" w:rsidRDefault="009532C9"/>
                        </w:tc>
                        <w:tc>
                          <w:tcPr>
                            <w:tcW w:w="326" w:type="dxa"/>
                            <w:tcBorders>
                              <w:top w:val="single" w:sz="8" w:space="0" w:color="FAFAFA"/>
                            </w:tcBorders>
                          </w:tcPr>
                          <w:p w14:paraId="5FB2EEFF" w14:textId="77777777" w:rsidR="009532C9" w:rsidRDefault="009532C9"/>
                        </w:tc>
                        <w:tc>
                          <w:tcPr>
                            <w:tcW w:w="326" w:type="dxa"/>
                            <w:tcBorders>
                              <w:top w:val="single" w:sz="8" w:space="0" w:color="FAFAFA"/>
                            </w:tcBorders>
                          </w:tcPr>
                          <w:p w14:paraId="6E87A20C" w14:textId="77777777" w:rsidR="009532C9" w:rsidRDefault="009532C9"/>
                        </w:tc>
                        <w:tc>
                          <w:tcPr>
                            <w:tcW w:w="326" w:type="dxa"/>
                            <w:tcBorders>
                              <w:top w:val="single" w:sz="8" w:space="0" w:color="FAFAFA"/>
                            </w:tcBorders>
                          </w:tcPr>
                          <w:p w14:paraId="64609866" w14:textId="77777777" w:rsidR="009532C9" w:rsidRDefault="009532C9"/>
                        </w:tc>
                        <w:tc>
                          <w:tcPr>
                            <w:tcW w:w="326" w:type="dxa"/>
                            <w:tcBorders>
                              <w:top w:val="single" w:sz="8" w:space="0" w:color="FAFAFA"/>
                            </w:tcBorders>
                          </w:tcPr>
                          <w:p w14:paraId="68C36C93" w14:textId="77777777" w:rsidR="009532C9" w:rsidRDefault="009532C9"/>
                        </w:tc>
                        <w:tc>
                          <w:tcPr>
                            <w:tcW w:w="196" w:type="dxa"/>
                            <w:tcBorders>
                              <w:top w:val="single" w:sz="8" w:space="0" w:color="FAFAFA"/>
                              <w:right w:val="single" w:sz="8" w:space="0" w:color="7F7F7F"/>
                            </w:tcBorders>
                          </w:tcPr>
                          <w:p w14:paraId="2C293658" w14:textId="77777777" w:rsidR="009532C9" w:rsidRDefault="009532C9"/>
                        </w:tc>
                      </w:tr>
                      <w:tr w:rsidR="009532C9" w14:paraId="01E75391" w14:textId="77777777">
                        <w:trPr>
                          <w:trHeight w:hRule="exact" w:val="98"/>
                        </w:trPr>
                        <w:tc>
                          <w:tcPr>
                            <w:tcW w:w="196" w:type="dxa"/>
                            <w:tcBorders>
                              <w:left w:val="single" w:sz="8" w:space="0" w:color="7F7F7F"/>
                              <w:bottom w:val="single" w:sz="8" w:space="0" w:color="7F7F7F"/>
                            </w:tcBorders>
                          </w:tcPr>
                          <w:p w14:paraId="3219D9ED" w14:textId="77777777" w:rsidR="009532C9" w:rsidRDefault="009532C9"/>
                        </w:tc>
                        <w:tc>
                          <w:tcPr>
                            <w:tcW w:w="326" w:type="dxa"/>
                            <w:tcBorders>
                              <w:bottom w:val="single" w:sz="8" w:space="0" w:color="7F7F7F"/>
                            </w:tcBorders>
                          </w:tcPr>
                          <w:p w14:paraId="24CA31BD" w14:textId="77777777" w:rsidR="009532C9" w:rsidRDefault="009532C9"/>
                        </w:tc>
                        <w:tc>
                          <w:tcPr>
                            <w:tcW w:w="326" w:type="dxa"/>
                            <w:tcBorders>
                              <w:bottom w:val="single" w:sz="8" w:space="0" w:color="7F7F7F"/>
                            </w:tcBorders>
                          </w:tcPr>
                          <w:p w14:paraId="7BE2F4ED" w14:textId="77777777" w:rsidR="009532C9" w:rsidRDefault="009532C9"/>
                        </w:tc>
                        <w:tc>
                          <w:tcPr>
                            <w:tcW w:w="326" w:type="dxa"/>
                            <w:tcBorders>
                              <w:bottom w:val="single" w:sz="8" w:space="0" w:color="7F7F7F"/>
                            </w:tcBorders>
                          </w:tcPr>
                          <w:p w14:paraId="4CDB1D0F" w14:textId="77777777" w:rsidR="009532C9" w:rsidRDefault="009532C9"/>
                        </w:tc>
                        <w:tc>
                          <w:tcPr>
                            <w:tcW w:w="326" w:type="dxa"/>
                            <w:tcBorders>
                              <w:bottom w:val="single" w:sz="8" w:space="0" w:color="7F7F7F"/>
                            </w:tcBorders>
                          </w:tcPr>
                          <w:p w14:paraId="0CF6B71F" w14:textId="77777777" w:rsidR="009532C9" w:rsidRDefault="009532C9"/>
                        </w:tc>
                        <w:tc>
                          <w:tcPr>
                            <w:tcW w:w="326" w:type="dxa"/>
                            <w:tcBorders>
                              <w:bottom w:val="single" w:sz="8" w:space="0" w:color="7F7F7F"/>
                            </w:tcBorders>
                          </w:tcPr>
                          <w:p w14:paraId="6FDBDE99" w14:textId="77777777" w:rsidR="009532C9" w:rsidRDefault="009532C9"/>
                        </w:tc>
                        <w:tc>
                          <w:tcPr>
                            <w:tcW w:w="326" w:type="dxa"/>
                            <w:tcBorders>
                              <w:bottom w:val="single" w:sz="8" w:space="0" w:color="7F7F7F"/>
                            </w:tcBorders>
                          </w:tcPr>
                          <w:p w14:paraId="60F79894" w14:textId="77777777" w:rsidR="009532C9" w:rsidRDefault="009532C9"/>
                        </w:tc>
                        <w:tc>
                          <w:tcPr>
                            <w:tcW w:w="196" w:type="dxa"/>
                            <w:tcBorders>
                              <w:bottom w:val="single" w:sz="8" w:space="0" w:color="7F7F7F"/>
                              <w:right w:val="single" w:sz="8" w:space="0" w:color="7F7F7F"/>
                            </w:tcBorders>
                          </w:tcPr>
                          <w:p w14:paraId="15A54F7E" w14:textId="77777777" w:rsidR="009532C9" w:rsidRDefault="009532C9"/>
                        </w:tc>
                      </w:tr>
                    </w:tbl>
                    <w:p w14:paraId="227D9D65" w14:textId="77777777" w:rsidR="009532C9" w:rsidRDefault="009532C9">
                      <w:pPr>
                        <w:pStyle w:val="BodyText"/>
                        <w:spacing w:before="0"/>
                      </w:pPr>
                    </w:p>
                  </w:txbxContent>
                </v:textbox>
                <w10:wrap anchorx="page"/>
              </v:shape>
            </w:pict>
          </mc:Fallback>
        </mc:AlternateContent>
      </w:r>
      <w:r>
        <w:rPr>
          <w:noProof/>
        </w:rPr>
        <mc:AlternateContent>
          <mc:Choice Requires="wps">
            <w:drawing>
              <wp:anchor distT="0" distB="0" distL="114300" distR="114300" simplePos="0" relativeHeight="251662848" behindDoc="0" locked="0" layoutInCell="1" allowOverlap="1" wp14:anchorId="1FC4805D" wp14:editId="507D38B1">
                <wp:simplePos x="0" y="0"/>
                <wp:positionH relativeFrom="page">
                  <wp:posOffset>5483860</wp:posOffset>
                </wp:positionH>
                <wp:positionV relativeFrom="paragraph">
                  <wp:posOffset>-180340</wp:posOffset>
                </wp:positionV>
                <wp:extent cx="1509395" cy="1614170"/>
                <wp:effectExtent l="0" t="0" r="4445" b="1270"/>
                <wp:wrapNone/>
                <wp:docPr id="226"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161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195"/>
                              <w:gridCol w:w="326"/>
                              <w:gridCol w:w="326"/>
                              <w:gridCol w:w="326"/>
                              <w:gridCol w:w="326"/>
                              <w:gridCol w:w="326"/>
                              <w:gridCol w:w="326"/>
                              <w:gridCol w:w="196"/>
                            </w:tblGrid>
                            <w:tr w:rsidR="009532C9" w14:paraId="50898BF6" w14:textId="77777777">
                              <w:trPr>
                                <w:trHeight w:hRule="exact" w:val="366"/>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14:paraId="0EE70A79" w14:textId="77777777" w:rsidR="009532C9" w:rsidRDefault="009532C9">
                                  <w:pPr>
                                    <w:pStyle w:val="TableParagraph"/>
                                    <w:spacing w:before="101" w:line="240" w:lineRule="auto"/>
                                    <w:ind w:left="694"/>
                                    <w:rPr>
                                      <w:rFonts w:ascii="Helvetica"/>
                                      <w:i/>
                                      <w:sz w:val="19"/>
                                    </w:rPr>
                                  </w:pPr>
                                  <w:r>
                                    <w:rPr>
                                      <w:rFonts w:ascii="Helvetica"/>
                                      <w:i/>
                                      <w:color w:val="1A1A1A"/>
                                      <w:sz w:val="19"/>
                                    </w:rPr>
                                    <w:t>Salmonella</w:t>
                                  </w:r>
                                </w:p>
                              </w:tc>
                            </w:tr>
                            <w:tr w:rsidR="009532C9" w14:paraId="74111F60" w14:textId="77777777">
                              <w:trPr>
                                <w:trHeight w:hRule="exact" w:val="107"/>
                              </w:trPr>
                              <w:tc>
                                <w:tcPr>
                                  <w:tcW w:w="195" w:type="dxa"/>
                                  <w:tcBorders>
                                    <w:top w:val="single" w:sz="8" w:space="0" w:color="7F7F7F"/>
                                    <w:left w:val="single" w:sz="8" w:space="0" w:color="7F7F7F"/>
                                  </w:tcBorders>
                                </w:tcPr>
                                <w:p w14:paraId="47CB4B90" w14:textId="77777777" w:rsidR="009532C9" w:rsidRDefault="009532C9"/>
                              </w:tc>
                              <w:tc>
                                <w:tcPr>
                                  <w:tcW w:w="326" w:type="dxa"/>
                                  <w:tcBorders>
                                    <w:top w:val="single" w:sz="8" w:space="0" w:color="7F7F7F"/>
                                    <w:bottom w:val="single" w:sz="8" w:space="0" w:color="000000"/>
                                  </w:tcBorders>
                                </w:tcPr>
                                <w:p w14:paraId="5D1E9C11" w14:textId="77777777" w:rsidR="009532C9" w:rsidRDefault="009532C9"/>
                              </w:tc>
                              <w:tc>
                                <w:tcPr>
                                  <w:tcW w:w="326" w:type="dxa"/>
                                  <w:tcBorders>
                                    <w:top w:val="single" w:sz="8" w:space="0" w:color="7F7F7F"/>
                                    <w:bottom w:val="single" w:sz="8" w:space="0" w:color="000000"/>
                                  </w:tcBorders>
                                </w:tcPr>
                                <w:p w14:paraId="7A562053" w14:textId="77777777" w:rsidR="009532C9" w:rsidRDefault="009532C9"/>
                              </w:tc>
                              <w:tc>
                                <w:tcPr>
                                  <w:tcW w:w="326" w:type="dxa"/>
                                  <w:tcBorders>
                                    <w:top w:val="single" w:sz="8" w:space="0" w:color="7F7F7F"/>
                                    <w:bottom w:val="single" w:sz="8" w:space="0" w:color="000000"/>
                                  </w:tcBorders>
                                </w:tcPr>
                                <w:p w14:paraId="5522FC6C" w14:textId="77777777" w:rsidR="009532C9" w:rsidRDefault="009532C9"/>
                              </w:tc>
                              <w:tc>
                                <w:tcPr>
                                  <w:tcW w:w="326" w:type="dxa"/>
                                  <w:tcBorders>
                                    <w:top w:val="single" w:sz="8" w:space="0" w:color="7F7F7F"/>
                                    <w:bottom w:val="single" w:sz="8" w:space="0" w:color="000000"/>
                                  </w:tcBorders>
                                </w:tcPr>
                                <w:p w14:paraId="3A3AA735" w14:textId="77777777" w:rsidR="009532C9" w:rsidRDefault="009532C9"/>
                              </w:tc>
                              <w:tc>
                                <w:tcPr>
                                  <w:tcW w:w="326" w:type="dxa"/>
                                  <w:tcBorders>
                                    <w:top w:val="single" w:sz="8" w:space="0" w:color="7F7F7F"/>
                                    <w:bottom w:val="single" w:sz="8" w:space="0" w:color="000000"/>
                                  </w:tcBorders>
                                </w:tcPr>
                                <w:p w14:paraId="772D6C46" w14:textId="77777777" w:rsidR="009532C9" w:rsidRDefault="009532C9"/>
                              </w:tc>
                              <w:tc>
                                <w:tcPr>
                                  <w:tcW w:w="326" w:type="dxa"/>
                                  <w:tcBorders>
                                    <w:top w:val="single" w:sz="8" w:space="0" w:color="7F7F7F"/>
                                    <w:bottom w:val="single" w:sz="8" w:space="0" w:color="000000"/>
                                  </w:tcBorders>
                                </w:tcPr>
                                <w:p w14:paraId="249FB956" w14:textId="77777777" w:rsidR="009532C9" w:rsidRDefault="009532C9"/>
                              </w:tc>
                              <w:tc>
                                <w:tcPr>
                                  <w:tcW w:w="196" w:type="dxa"/>
                                  <w:tcBorders>
                                    <w:top w:val="single" w:sz="8" w:space="0" w:color="7F7F7F"/>
                                    <w:right w:val="single" w:sz="8" w:space="0" w:color="7F7F7F"/>
                                  </w:tcBorders>
                                </w:tcPr>
                                <w:p w14:paraId="1E95CE1E" w14:textId="77777777" w:rsidR="009532C9" w:rsidRDefault="009532C9"/>
                              </w:tc>
                            </w:tr>
                            <w:tr w:rsidR="009532C9" w14:paraId="472E4E80" w14:textId="77777777">
                              <w:trPr>
                                <w:trHeight w:hRule="exact" w:val="237"/>
                              </w:trPr>
                              <w:tc>
                                <w:tcPr>
                                  <w:tcW w:w="195" w:type="dxa"/>
                                  <w:tcBorders>
                                    <w:left w:val="single" w:sz="8" w:space="0" w:color="7F7F7F"/>
                                    <w:bottom w:val="single" w:sz="8" w:space="0" w:color="FAFAFA"/>
                                  </w:tcBorders>
                                </w:tcPr>
                                <w:p w14:paraId="4FED94D8" w14:textId="77777777" w:rsidR="009532C9" w:rsidRDefault="009532C9"/>
                              </w:tc>
                              <w:tc>
                                <w:tcPr>
                                  <w:tcW w:w="326" w:type="dxa"/>
                                  <w:tcBorders>
                                    <w:top w:val="single" w:sz="8" w:space="0" w:color="000000"/>
                                    <w:bottom w:val="single" w:sz="8" w:space="0" w:color="FAFAFA"/>
                                  </w:tcBorders>
                                </w:tcPr>
                                <w:p w14:paraId="6873FCC1" w14:textId="77777777" w:rsidR="009532C9" w:rsidRDefault="009532C9"/>
                              </w:tc>
                              <w:tc>
                                <w:tcPr>
                                  <w:tcW w:w="326" w:type="dxa"/>
                                  <w:tcBorders>
                                    <w:top w:val="single" w:sz="8" w:space="0" w:color="000000"/>
                                    <w:bottom w:val="single" w:sz="8" w:space="0" w:color="FAFAFA"/>
                                  </w:tcBorders>
                                </w:tcPr>
                                <w:p w14:paraId="44B47398" w14:textId="77777777" w:rsidR="009532C9" w:rsidRDefault="009532C9"/>
                              </w:tc>
                              <w:tc>
                                <w:tcPr>
                                  <w:tcW w:w="326" w:type="dxa"/>
                                  <w:tcBorders>
                                    <w:top w:val="single" w:sz="8" w:space="0" w:color="000000"/>
                                    <w:bottom w:val="single" w:sz="8" w:space="0" w:color="FAFAFA"/>
                                  </w:tcBorders>
                                </w:tcPr>
                                <w:p w14:paraId="59C3753E" w14:textId="77777777" w:rsidR="009532C9" w:rsidRDefault="009532C9"/>
                              </w:tc>
                              <w:tc>
                                <w:tcPr>
                                  <w:tcW w:w="326" w:type="dxa"/>
                                  <w:tcBorders>
                                    <w:top w:val="single" w:sz="8" w:space="0" w:color="000000"/>
                                    <w:bottom w:val="single" w:sz="8" w:space="0" w:color="FAFAFA"/>
                                  </w:tcBorders>
                                </w:tcPr>
                                <w:p w14:paraId="3A75C25C" w14:textId="77777777" w:rsidR="009532C9" w:rsidRDefault="009532C9"/>
                              </w:tc>
                              <w:tc>
                                <w:tcPr>
                                  <w:tcW w:w="326" w:type="dxa"/>
                                  <w:tcBorders>
                                    <w:top w:val="single" w:sz="8" w:space="0" w:color="000000"/>
                                    <w:bottom w:val="single" w:sz="8" w:space="0" w:color="FAFAFA"/>
                                  </w:tcBorders>
                                </w:tcPr>
                                <w:p w14:paraId="52AE2068" w14:textId="77777777" w:rsidR="009532C9" w:rsidRDefault="009532C9"/>
                              </w:tc>
                              <w:tc>
                                <w:tcPr>
                                  <w:tcW w:w="326" w:type="dxa"/>
                                  <w:tcBorders>
                                    <w:top w:val="single" w:sz="8" w:space="0" w:color="000000"/>
                                    <w:bottom w:val="single" w:sz="8" w:space="0" w:color="FAFAFA"/>
                                  </w:tcBorders>
                                </w:tcPr>
                                <w:p w14:paraId="7D1E1F94" w14:textId="77777777" w:rsidR="009532C9" w:rsidRDefault="009532C9"/>
                              </w:tc>
                              <w:tc>
                                <w:tcPr>
                                  <w:tcW w:w="196" w:type="dxa"/>
                                  <w:tcBorders>
                                    <w:bottom w:val="single" w:sz="8" w:space="0" w:color="FAFAFA"/>
                                    <w:right w:val="single" w:sz="8" w:space="0" w:color="7F7F7F"/>
                                  </w:tcBorders>
                                </w:tcPr>
                                <w:p w14:paraId="07AE5CE4" w14:textId="77777777" w:rsidR="009532C9" w:rsidRDefault="009532C9"/>
                              </w:tc>
                            </w:tr>
                            <w:tr w:rsidR="009532C9" w14:paraId="024CB582" w14:textId="77777777">
                              <w:trPr>
                                <w:trHeight w:hRule="exact" w:val="246"/>
                              </w:trPr>
                              <w:tc>
                                <w:tcPr>
                                  <w:tcW w:w="195" w:type="dxa"/>
                                  <w:tcBorders>
                                    <w:top w:val="single" w:sz="8" w:space="0" w:color="FAFAFA"/>
                                    <w:left w:val="single" w:sz="8" w:space="0" w:color="7F7F7F"/>
                                  </w:tcBorders>
                                </w:tcPr>
                                <w:p w14:paraId="56865CC4" w14:textId="77777777" w:rsidR="009532C9" w:rsidRDefault="009532C9"/>
                              </w:tc>
                              <w:tc>
                                <w:tcPr>
                                  <w:tcW w:w="326" w:type="dxa"/>
                                  <w:tcBorders>
                                    <w:top w:val="single" w:sz="8" w:space="0" w:color="FAFAFA"/>
                                  </w:tcBorders>
                                </w:tcPr>
                                <w:p w14:paraId="7BA1A3FD" w14:textId="77777777" w:rsidR="009532C9" w:rsidRDefault="009532C9"/>
                              </w:tc>
                              <w:tc>
                                <w:tcPr>
                                  <w:tcW w:w="326" w:type="dxa"/>
                                  <w:tcBorders>
                                    <w:top w:val="single" w:sz="8" w:space="0" w:color="FAFAFA"/>
                                  </w:tcBorders>
                                </w:tcPr>
                                <w:p w14:paraId="031D2A7C" w14:textId="77777777" w:rsidR="009532C9" w:rsidRDefault="009532C9"/>
                              </w:tc>
                              <w:tc>
                                <w:tcPr>
                                  <w:tcW w:w="326" w:type="dxa"/>
                                  <w:tcBorders>
                                    <w:top w:val="single" w:sz="8" w:space="0" w:color="FAFAFA"/>
                                  </w:tcBorders>
                                </w:tcPr>
                                <w:p w14:paraId="10F3770B" w14:textId="77777777" w:rsidR="009532C9" w:rsidRDefault="009532C9"/>
                              </w:tc>
                              <w:tc>
                                <w:tcPr>
                                  <w:tcW w:w="326" w:type="dxa"/>
                                  <w:tcBorders>
                                    <w:top w:val="single" w:sz="8" w:space="0" w:color="FAFAFA"/>
                                  </w:tcBorders>
                                </w:tcPr>
                                <w:p w14:paraId="672AA9FA" w14:textId="77777777" w:rsidR="009532C9" w:rsidRDefault="009532C9"/>
                              </w:tc>
                              <w:tc>
                                <w:tcPr>
                                  <w:tcW w:w="326" w:type="dxa"/>
                                  <w:tcBorders>
                                    <w:top w:val="single" w:sz="8" w:space="0" w:color="FAFAFA"/>
                                  </w:tcBorders>
                                </w:tcPr>
                                <w:p w14:paraId="6AC7C983" w14:textId="77777777" w:rsidR="009532C9" w:rsidRDefault="009532C9"/>
                              </w:tc>
                              <w:tc>
                                <w:tcPr>
                                  <w:tcW w:w="326" w:type="dxa"/>
                                  <w:tcBorders>
                                    <w:top w:val="single" w:sz="8" w:space="0" w:color="FAFAFA"/>
                                  </w:tcBorders>
                                </w:tcPr>
                                <w:p w14:paraId="0D8AA3CC" w14:textId="77777777" w:rsidR="009532C9" w:rsidRDefault="009532C9"/>
                              </w:tc>
                              <w:tc>
                                <w:tcPr>
                                  <w:tcW w:w="196" w:type="dxa"/>
                                  <w:tcBorders>
                                    <w:top w:val="single" w:sz="8" w:space="0" w:color="FAFAFA"/>
                                    <w:right w:val="single" w:sz="8" w:space="0" w:color="7F7F7F"/>
                                  </w:tcBorders>
                                </w:tcPr>
                                <w:p w14:paraId="1ABA90AB" w14:textId="77777777" w:rsidR="009532C9" w:rsidRDefault="009532C9"/>
                              </w:tc>
                            </w:tr>
                            <w:tr w:rsidR="009532C9" w14:paraId="2E1C232B" w14:textId="77777777">
                              <w:trPr>
                                <w:trHeight w:hRule="exact" w:val="245"/>
                              </w:trPr>
                              <w:tc>
                                <w:tcPr>
                                  <w:tcW w:w="195" w:type="dxa"/>
                                  <w:tcBorders>
                                    <w:left w:val="single" w:sz="8" w:space="0" w:color="7F7F7F"/>
                                    <w:bottom w:val="single" w:sz="8" w:space="0" w:color="FAFAFA"/>
                                  </w:tcBorders>
                                </w:tcPr>
                                <w:p w14:paraId="53DBF758" w14:textId="77777777" w:rsidR="009532C9" w:rsidRDefault="009532C9"/>
                              </w:tc>
                              <w:tc>
                                <w:tcPr>
                                  <w:tcW w:w="326" w:type="dxa"/>
                                  <w:tcBorders>
                                    <w:bottom w:val="single" w:sz="8" w:space="0" w:color="FAFAFA"/>
                                  </w:tcBorders>
                                </w:tcPr>
                                <w:p w14:paraId="38ACD0E0" w14:textId="77777777" w:rsidR="009532C9" w:rsidRDefault="009532C9"/>
                              </w:tc>
                              <w:tc>
                                <w:tcPr>
                                  <w:tcW w:w="326" w:type="dxa"/>
                                  <w:tcBorders>
                                    <w:bottom w:val="single" w:sz="8" w:space="0" w:color="FAFAFA"/>
                                  </w:tcBorders>
                                </w:tcPr>
                                <w:p w14:paraId="58D5ED0D" w14:textId="77777777" w:rsidR="009532C9" w:rsidRDefault="009532C9"/>
                              </w:tc>
                              <w:tc>
                                <w:tcPr>
                                  <w:tcW w:w="326" w:type="dxa"/>
                                  <w:tcBorders>
                                    <w:bottom w:val="single" w:sz="8" w:space="0" w:color="FAFAFA"/>
                                  </w:tcBorders>
                                </w:tcPr>
                                <w:p w14:paraId="21F3F719" w14:textId="77777777" w:rsidR="009532C9" w:rsidRDefault="009532C9"/>
                              </w:tc>
                              <w:tc>
                                <w:tcPr>
                                  <w:tcW w:w="326" w:type="dxa"/>
                                  <w:tcBorders>
                                    <w:bottom w:val="single" w:sz="8" w:space="0" w:color="FAFAFA"/>
                                  </w:tcBorders>
                                </w:tcPr>
                                <w:p w14:paraId="275B38B9" w14:textId="77777777" w:rsidR="009532C9" w:rsidRDefault="009532C9"/>
                              </w:tc>
                              <w:tc>
                                <w:tcPr>
                                  <w:tcW w:w="326" w:type="dxa"/>
                                  <w:tcBorders>
                                    <w:bottom w:val="single" w:sz="8" w:space="0" w:color="FAFAFA"/>
                                  </w:tcBorders>
                                </w:tcPr>
                                <w:p w14:paraId="719BE559" w14:textId="77777777" w:rsidR="009532C9" w:rsidRDefault="009532C9"/>
                              </w:tc>
                              <w:tc>
                                <w:tcPr>
                                  <w:tcW w:w="326" w:type="dxa"/>
                                  <w:tcBorders>
                                    <w:bottom w:val="single" w:sz="8" w:space="0" w:color="FAFAFA"/>
                                  </w:tcBorders>
                                </w:tcPr>
                                <w:p w14:paraId="04BA86DD" w14:textId="77777777" w:rsidR="009532C9" w:rsidRDefault="009532C9"/>
                              </w:tc>
                              <w:tc>
                                <w:tcPr>
                                  <w:tcW w:w="196" w:type="dxa"/>
                                  <w:tcBorders>
                                    <w:bottom w:val="single" w:sz="8" w:space="0" w:color="FAFAFA"/>
                                    <w:right w:val="single" w:sz="8" w:space="0" w:color="7F7F7F"/>
                                  </w:tcBorders>
                                </w:tcPr>
                                <w:p w14:paraId="02D485C2" w14:textId="77777777" w:rsidR="009532C9" w:rsidRDefault="009532C9"/>
                              </w:tc>
                            </w:tr>
                            <w:tr w:rsidR="009532C9" w14:paraId="3FB1FAC7" w14:textId="77777777">
                              <w:trPr>
                                <w:trHeight w:hRule="exact" w:val="246"/>
                              </w:trPr>
                              <w:tc>
                                <w:tcPr>
                                  <w:tcW w:w="195" w:type="dxa"/>
                                  <w:tcBorders>
                                    <w:top w:val="single" w:sz="8" w:space="0" w:color="FAFAFA"/>
                                    <w:left w:val="single" w:sz="8" w:space="0" w:color="7F7F7F"/>
                                  </w:tcBorders>
                                </w:tcPr>
                                <w:p w14:paraId="087DEB3D" w14:textId="77777777" w:rsidR="009532C9" w:rsidRDefault="009532C9"/>
                              </w:tc>
                              <w:tc>
                                <w:tcPr>
                                  <w:tcW w:w="326" w:type="dxa"/>
                                  <w:tcBorders>
                                    <w:top w:val="single" w:sz="8" w:space="0" w:color="FAFAFA"/>
                                  </w:tcBorders>
                                </w:tcPr>
                                <w:p w14:paraId="61B639A2" w14:textId="77777777" w:rsidR="009532C9" w:rsidRDefault="009532C9"/>
                              </w:tc>
                              <w:tc>
                                <w:tcPr>
                                  <w:tcW w:w="326" w:type="dxa"/>
                                  <w:tcBorders>
                                    <w:top w:val="single" w:sz="8" w:space="0" w:color="FAFAFA"/>
                                  </w:tcBorders>
                                </w:tcPr>
                                <w:p w14:paraId="26CDD7B7" w14:textId="77777777" w:rsidR="009532C9" w:rsidRDefault="009532C9"/>
                              </w:tc>
                              <w:tc>
                                <w:tcPr>
                                  <w:tcW w:w="326" w:type="dxa"/>
                                  <w:tcBorders>
                                    <w:top w:val="single" w:sz="8" w:space="0" w:color="FAFAFA"/>
                                  </w:tcBorders>
                                </w:tcPr>
                                <w:p w14:paraId="41D9557B" w14:textId="77777777" w:rsidR="009532C9" w:rsidRDefault="009532C9"/>
                              </w:tc>
                              <w:tc>
                                <w:tcPr>
                                  <w:tcW w:w="326" w:type="dxa"/>
                                  <w:tcBorders>
                                    <w:top w:val="single" w:sz="8" w:space="0" w:color="FAFAFA"/>
                                  </w:tcBorders>
                                </w:tcPr>
                                <w:p w14:paraId="49B12CE5" w14:textId="77777777" w:rsidR="009532C9" w:rsidRDefault="009532C9"/>
                              </w:tc>
                              <w:tc>
                                <w:tcPr>
                                  <w:tcW w:w="326" w:type="dxa"/>
                                  <w:tcBorders>
                                    <w:top w:val="single" w:sz="8" w:space="0" w:color="FAFAFA"/>
                                  </w:tcBorders>
                                </w:tcPr>
                                <w:p w14:paraId="2D142589" w14:textId="77777777" w:rsidR="009532C9" w:rsidRDefault="009532C9"/>
                              </w:tc>
                              <w:tc>
                                <w:tcPr>
                                  <w:tcW w:w="326" w:type="dxa"/>
                                  <w:tcBorders>
                                    <w:top w:val="single" w:sz="8" w:space="0" w:color="FAFAFA"/>
                                  </w:tcBorders>
                                </w:tcPr>
                                <w:p w14:paraId="78F0B229" w14:textId="77777777" w:rsidR="009532C9" w:rsidRDefault="009532C9"/>
                              </w:tc>
                              <w:tc>
                                <w:tcPr>
                                  <w:tcW w:w="196" w:type="dxa"/>
                                  <w:tcBorders>
                                    <w:top w:val="single" w:sz="8" w:space="0" w:color="FAFAFA"/>
                                    <w:right w:val="single" w:sz="8" w:space="0" w:color="7F7F7F"/>
                                  </w:tcBorders>
                                </w:tcPr>
                                <w:p w14:paraId="44EFD458" w14:textId="77777777" w:rsidR="009532C9" w:rsidRDefault="009532C9"/>
                              </w:tc>
                            </w:tr>
                            <w:tr w:rsidR="009532C9" w14:paraId="7CF2F15D" w14:textId="77777777">
                              <w:trPr>
                                <w:trHeight w:hRule="exact" w:val="245"/>
                              </w:trPr>
                              <w:tc>
                                <w:tcPr>
                                  <w:tcW w:w="195" w:type="dxa"/>
                                  <w:tcBorders>
                                    <w:left w:val="single" w:sz="8" w:space="0" w:color="7F7F7F"/>
                                    <w:bottom w:val="single" w:sz="8" w:space="0" w:color="FAFAFA"/>
                                  </w:tcBorders>
                                </w:tcPr>
                                <w:p w14:paraId="29EE70B9" w14:textId="77777777" w:rsidR="009532C9" w:rsidRDefault="009532C9"/>
                              </w:tc>
                              <w:tc>
                                <w:tcPr>
                                  <w:tcW w:w="326" w:type="dxa"/>
                                  <w:tcBorders>
                                    <w:bottom w:val="single" w:sz="8" w:space="0" w:color="FAFAFA"/>
                                  </w:tcBorders>
                                </w:tcPr>
                                <w:p w14:paraId="3B67272C" w14:textId="77777777" w:rsidR="009532C9" w:rsidRDefault="009532C9"/>
                              </w:tc>
                              <w:tc>
                                <w:tcPr>
                                  <w:tcW w:w="326" w:type="dxa"/>
                                  <w:tcBorders>
                                    <w:bottom w:val="single" w:sz="8" w:space="0" w:color="FAFAFA"/>
                                  </w:tcBorders>
                                </w:tcPr>
                                <w:p w14:paraId="7F56A523" w14:textId="77777777" w:rsidR="009532C9" w:rsidRDefault="009532C9"/>
                              </w:tc>
                              <w:tc>
                                <w:tcPr>
                                  <w:tcW w:w="326" w:type="dxa"/>
                                  <w:tcBorders>
                                    <w:bottom w:val="single" w:sz="8" w:space="0" w:color="FAFAFA"/>
                                  </w:tcBorders>
                                </w:tcPr>
                                <w:p w14:paraId="3A0A2DF8" w14:textId="77777777" w:rsidR="009532C9" w:rsidRDefault="009532C9"/>
                              </w:tc>
                              <w:tc>
                                <w:tcPr>
                                  <w:tcW w:w="326" w:type="dxa"/>
                                  <w:tcBorders>
                                    <w:bottom w:val="single" w:sz="8" w:space="0" w:color="FAFAFA"/>
                                  </w:tcBorders>
                                </w:tcPr>
                                <w:p w14:paraId="33925F7B" w14:textId="77777777" w:rsidR="009532C9" w:rsidRDefault="009532C9"/>
                              </w:tc>
                              <w:tc>
                                <w:tcPr>
                                  <w:tcW w:w="326" w:type="dxa"/>
                                  <w:tcBorders>
                                    <w:bottom w:val="single" w:sz="8" w:space="0" w:color="FAFAFA"/>
                                  </w:tcBorders>
                                </w:tcPr>
                                <w:p w14:paraId="1165CA1A" w14:textId="77777777" w:rsidR="009532C9" w:rsidRDefault="009532C9"/>
                              </w:tc>
                              <w:tc>
                                <w:tcPr>
                                  <w:tcW w:w="326" w:type="dxa"/>
                                  <w:tcBorders>
                                    <w:bottom w:val="single" w:sz="8" w:space="0" w:color="FAFAFA"/>
                                  </w:tcBorders>
                                </w:tcPr>
                                <w:p w14:paraId="090707D0" w14:textId="77777777" w:rsidR="009532C9" w:rsidRDefault="009532C9"/>
                              </w:tc>
                              <w:tc>
                                <w:tcPr>
                                  <w:tcW w:w="196" w:type="dxa"/>
                                  <w:tcBorders>
                                    <w:bottom w:val="single" w:sz="8" w:space="0" w:color="FAFAFA"/>
                                    <w:right w:val="single" w:sz="8" w:space="0" w:color="7F7F7F"/>
                                  </w:tcBorders>
                                </w:tcPr>
                                <w:p w14:paraId="6DC36B29" w14:textId="77777777" w:rsidR="009532C9" w:rsidRDefault="009532C9"/>
                              </w:tc>
                            </w:tr>
                            <w:tr w:rsidR="009532C9" w14:paraId="19195A84" w14:textId="77777777">
                              <w:trPr>
                                <w:trHeight w:hRule="exact" w:val="246"/>
                              </w:trPr>
                              <w:tc>
                                <w:tcPr>
                                  <w:tcW w:w="195" w:type="dxa"/>
                                  <w:tcBorders>
                                    <w:top w:val="single" w:sz="8" w:space="0" w:color="FAFAFA"/>
                                    <w:left w:val="single" w:sz="8" w:space="0" w:color="7F7F7F"/>
                                  </w:tcBorders>
                                </w:tcPr>
                                <w:p w14:paraId="0F22652A" w14:textId="77777777" w:rsidR="009532C9" w:rsidRDefault="009532C9"/>
                              </w:tc>
                              <w:tc>
                                <w:tcPr>
                                  <w:tcW w:w="326" w:type="dxa"/>
                                  <w:tcBorders>
                                    <w:top w:val="single" w:sz="8" w:space="0" w:color="FAFAFA"/>
                                  </w:tcBorders>
                                </w:tcPr>
                                <w:p w14:paraId="358FB0C9" w14:textId="77777777" w:rsidR="009532C9" w:rsidRDefault="009532C9"/>
                              </w:tc>
                              <w:tc>
                                <w:tcPr>
                                  <w:tcW w:w="326" w:type="dxa"/>
                                  <w:tcBorders>
                                    <w:top w:val="single" w:sz="8" w:space="0" w:color="FAFAFA"/>
                                  </w:tcBorders>
                                </w:tcPr>
                                <w:p w14:paraId="647DCF28" w14:textId="77777777" w:rsidR="009532C9" w:rsidRDefault="009532C9"/>
                              </w:tc>
                              <w:tc>
                                <w:tcPr>
                                  <w:tcW w:w="326" w:type="dxa"/>
                                  <w:tcBorders>
                                    <w:top w:val="single" w:sz="8" w:space="0" w:color="FAFAFA"/>
                                  </w:tcBorders>
                                </w:tcPr>
                                <w:p w14:paraId="49811DF4" w14:textId="77777777" w:rsidR="009532C9" w:rsidRDefault="009532C9"/>
                              </w:tc>
                              <w:tc>
                                <w:tcPr>
                                  <w:tcW w:w="326" w:type="dxa"/>
                                  <w:tcBorders>
                                    <w:top w:val="single" w:sz="8" w:space="0" w:color="FAFAFA"/>
                                  </w:tcBorders>
                                </w:tcPr>
                                <w:p w14:paraId="7966ED1C" w14:textId="77777777" w:rsidR="009532C9" w:rsidRDefault="009532C9"/>
                              </w:tc>
                              <w:tc>
                                <w:tcPr>
                                  <w:tcW w:w="326" w:type="dxa"/>
                                  <w:tcBorders>
                                    <w:top w:val="single" w:sz="8" w:space="0" w:color="FAFAFA"/>
                                  </w:tcBorders>
                                </w:tcPr>
                                <w:p w14:paraId="7CA33258" w14:textId="77777777" w:rsidR="009532C9" w:rsidRDefault="009532C9"/>
                              </w:tc>
                              <w:tc>
                                <w:tcPr>
                                  <w:tcW w:w="326" w:type="dxa"/>
                                  <w:tcBorders>
                                    <w:top w:val="single" w:sz="8" w:space="0" w:color="FAFAFA"/>
                                  </w:tcBorders>
                                </w:tcPr>
                                <w:p w14:paraId="1BCF5ED2" w14:textId="77777777" w:rsidR="009532C9" w:rsidRDefault="009532C9"/>
                              </w:tc>
                              <w:tc>
                                <w:tcPr>
                                  <w:tcW w:w="196" w:type="dxa"/>
                                  <w:tcBorders>
                                    <w:top w:val="single" w:sz="8" w:space="0" w:color="FAFAFA"/>
                                    <w:right w:val="single" w:sz="8" w:space="0" w:color="7F7F7F"/>
                                  </w:tcBorders>
                                </w:tcPr>
                                <w:p w14:paraId="7D7553B6" w14:textId="77777777" w:rsidR="009532C9" w:rsidRDefault="009532C9"/>
                              </w:tc>
                            </w:tr>
                            <w:tr w:rsidR="009532C9" w14:paraId="481F6AB2" w14:textId="77777777">
                              <w:trPr>
                                <w:trHeight w:hRule="exact" w:val="245"/>
                              </w:trPr>
                              <w:tc>
                                <w:tcPr>
                                  <w:tcW w:w="195" w:type="dxa"/>
                                  <w:tcBorders>
                                    <w:left w:val="single" w:sz="8" w:space="0" w:color="7F7F7F"/>
                                    <w:bottom w:val="single" w:sz="8" w:space="0" w:color="FAFAFA"/>
                                  </w:tcBorders>
                                </w:tcPr>
                                <w:p w14:paraId="7CB234EB" w14:textId="77777777" w:rsidR="009532C9" w:rsidRDefault="009532C9"/>
                              </w:tc>
                              <w:tc>
                                <w:tcPr>
                                  <w:tcW w:w="326" w:type="dxa"/>
                                  <w:tcBorders>
                                    <w:bottom w:val="single" w:sz="8" w:space="0" w:color="FAFAFA"/>
                                  </w:tcBorders>
                                </w:tcPr>
                                <w:p w14:paraId="5BA519B3" w14:textId="77777777" w:rsidR="009532C9" w:rsidRDefault="009532C9"/>
                              </w:tc>
                              <w:tc>
                                <w:tcPr>
                                  <w:tcW w:w="326" w:type="dxa"/>
                                  <w:tcBorders>
                                    <w:bottom w:val="single" w:sz="8" w:space="0" w:color="FAFAFA"/>
                                  </w:tcBorders>
                                </w:tcPr>
                                <w:p w14:paraId="67D7CB75" w14:textId="77777777" w:rsidR="009532C9" w:rsidRDefault="009532C9"/>
                              </w:tc>
                              <w:tc>
                                <w:tcPr>
                                  <w:tcW w:w="326" w:type="dxa"/>
                                  <w:tcBorders>
                                    <w:bottom w:val="single" w:sz="8" w:space="0" w:color="FAFAFA"/>
                                  </w:tcBorders>
                                </w:tcPr>
                                <w:p w14:paraId="5CA522C4" w14:textId="77777777" w:rsidR="009532C9" w:rsidRDefault="009532C9"/>
                              </w:tc>
                              <w:tc>
                                <w:tcPr>
                                  <w:tcW w:w="326" w:type="dxa"/>
                                  <w:tcBorders>
                                    <w:bottom w:val="single" w:sz="8" w:space="0" w:color="FAFAFA"/>
                                  </w:tcBorders>
                                </w:tcPr>
                                <w:p w14:paraId="46339C2F" w14:textId="77777777" w:rsidR="009532C9" w:rsidRDefault="009532C9"/>
                              </w:tc>
                              <w:tc>
                                <w:tcPr>
                                  <w:tcW w:w="326" w:type="dxa"/>
                                  <w:tcBorders>
                                    <w:bottom w:val="single" w:sz="8" w:space="0" w:color="FAFAFA"/>
                                  </w:tcBorders>
                                </w:tcPr>
                                <w:p w14:paraId="44FB8EE4" w14:textId="77777777" w:rsidR="009532C9" w:rsidRDefault="009532C9"/>
                              </w:tc>
                              <w:tc>
                                <w:tcPr>
                                  <w:tcW w:w="326" w:type="dxa"/>
                                  <w:tcBorders>
                                    <w:bottom w:val="single" w:sz="8" w:space="0" w:color="FAFAFA"/>
                                  </w:tcBorders>
                                </w:tcPr>
                                <w:p w14:paraId="01A5962D" w14:textId="77777777" w:rsidR="009532C9" w:rsidRDefault="009532C9"/>
                              </w:tc>
                              <w:tc>
                                <w:tcPr>
                                  <w:tcW w:w="196" w:type="dxa"/>
                                  <w:tcBorders>
                                    <w:bottom w:val="single" w:sz="8" w:space="0" w:color="FAFAFA"/>
                                    <w:right w:val="single" w:sz="8" w:space="0" w:color="7F7F7F"/>
                                  </w:tcBorders>
                                </w:tcPr>
                                <w:p w14:paraId="487EEB8D" w14:textId="77777777" w:rsidR="009532C9" w:rsidRDefault="009532C9"/>
                              </w:tc>
                            </w:tr>
                            <w:tr w:rsidR="009532C9" w14:paraId="32F925D6" w14:textId="77777777">
                              <w:trPr>
                                <w:trHeight w:hRule="exact" w:val="246"/>
                              </w:trPr>
                              <w:tc>
                                <w:tcPr>
                                  <w:tcW w:w="195" w:type="dxa"/>
                                  <w:tcBorders>
                                    <w:top w:val="single" w:sz="8" w:space="0" w:color="FAFAFA"/>
                                    <w:left w:val="single" w:sz="8" w:space="0" w:color="7F7F7F"/>
                                  </w:tcBorders>
                                </w:tcPr>
                                <w:p w14:paraId="784D183C" w14:textId="77777777" w:rsidR="009532C9" w:rsidRDefault="009532C9"/>
                              </w:tc>
                              <w:tc>
                                <w:tcPr>
                                  <w:tcW w:w="326" w:type="dxa"/>
                                  <w:tcBorders>
                                    <w:top w:val="single" w:sz="8" w:space="0" w:color="FAFAFA"/>
                                  </w:tcBorders>
                                </w:tcPr>
                                <w:p w14:paraId="40A7B361" w14:textId="77777777" w:rsidR="009532C9" w:rsidRDefault="009532C9"/>
                              </w:tc>
                              <w:tc>
                                <w:tcPr>
                                  <w:tcW w:w="326" w:type="dxa"/>
                                  <w:tcBorders>
                                    <w:top w:val="single" w:sz="8" w:space="0" w:color="FAFAFA"/>
                                  </w:tcBorders>
                                </w:tcPr>
                                <w:p w14:paraId="7C995432" w14:textId="77777777" w:rsidR="009532C9" w:rsidRDefault="009532C9"/>
                              </w:tc>
                              <w:tc>
                                <w:tcPr>
                                  <w:tcW w:w="326" w:type="dxa"/>
                                  <w:tcBorders>
                                    <w:top w:val="single" w:sz="8" w:space="0" w:color="FAFAFA"/>
                                  </w:tcBorders>
                                </w:tcPr>
                                <w:p w14:paraId="213FF8B4" w14:textId="77777777" w:rsidR="009532C9" w:rsidRDefault="009532C9"/>
                              </w:tc>
                              <w:tc>
                                <w:tcPr>
                                  <w:tcW w:w="326" w:type="dxa"/>
                                  <w:tcBorders>
                                    <w:top w:val="single" w:sz="8" w:space="0" w:color="FAFAFA"/>
                                  </w:tcBorders>
                                </w:tcPr>
                                <w:p w14:paraId="2E34D2A8" w14:textId="77777777" w:rsidR="009532C9" w:rsidRDefault="009532C9"/>
                              </w:tc>
                              <w:tc>
                                <w:tcPr>
                                  <w:tcW w:w="326" w:type="dxa"/>
                                  <w:tcBorders>
                                    <w:top w:val="single" w:sz="8" w:space="0" w:color="FAFAFA"/>
                                  </w:tcBorders>
                                </w:tcPr>
                                <w:p w14:paraId="3B823286" w14:textId="77777777" w:rsidR="009532C9" w:rsidRDefault="009532C9"/>
                              </w:tc>
                              <w:tc>
                                <w:tcPr>
                                  <w:tcW w:w="326" w:type="dxa"/>
                                  <w:tcBorders>
                                    <w:top w:val="single" w:sz="8" w:space="0" w:color="FAFAFA"/>
                                  </w:tcBorders>
                                </w:tcPr>
                                <w:p w14:paraId="0CD92110" w14:textId="77777777" w:rsidR="009532C9" w:rsidRDefault="009532C9"/>
                              </w:tc>
                              <w:tc>
                                <w:tcPr>
                                  <w:tcW w:w="196" w:type="dxa"/>
                                  <w:tcBorders>
                                    <w:top w:val="single" w:sz="8" w:space="0" w:color="FAFAFA"/>
                                    <w:right w:val="single" w:sz="8" w:space="0" w:color="7F7F7F"/>
                                  </w:tcBorders>
                                </w:tcPr>
                                <w:p w14:paraId="00D62940" w14:textId="77777777" w:rsidR="009532C9" w:rsidRDefault="009532C9"/>
                              </w:tc>
                            </w:tr>
                            <w:tr w:rsidR="009532C9" w14:paraId="1718DF88" w14:textId="77777777">
                              <w:trPr>
                                <w:trHeight w:hRule="exact" w:val="98"/>
                              </w:trPr>
                              <w:tc>
                                <w:tcPr>
                                  <w:tcW w:w="195" w:type="dxa"/>
                                  <w:tcBorders>
                                    <w:left w:val="single" w:sz="8" w:space="0" w:color="7F7F7F"/>
                                    <w:bottom w:val="single" w:sz="8" w:space="0" w:color="7F7F7F"/>
                                  </w:tcBorders>
                                </w:tcPr>
                                <w:p w14:paraId="1B2D5551" w14:textId="77777777" w:rsidR="009532C9" w:rsidRDefault="009532C9"/>
                              </w:tc>
                              <w:tc>
                                <w:tcPr>
                                  <w:tcW w:w="326" w:type="dxa"/>
                                  <w:tcBorders>
                                    <w:bottom w:val="single" w:sz="8" w:space="0" w:color="7F7F7F"/>
                                  </w:tcBorders>
                                </w:tcPr>
                                <w:p w14:paraId="352EC9D9" w14:textId="77777777" w:rsidR="009532C9" w:rsidRDefault="009532C9"/>
                              </w:tc>
                              <w:tc>
                                <w:tcPr>
                                  <w:tcW w:w="326" w:type="dxa"/>
                                  <w:tcBorders>
                                    <w:bottom w:val="single" w:sz="8" w:space="0" w:color="7F7F7F"/>
                                  </w:tcBorders>
                                </w:tcPr>
                                <w:p w14:paraId="5F025B9D" w14:textId="77777777" w:rsidR="009532C9" w:rsidRDefault="009532C9"/>
                              </w:tc>
                              <w:tc>
                                <w:tcPr>
                                  <w:tcW w:w="326" w:type="dxa"/>
                                  <w:tcBorders>
                                    <w:bottom w:val="single" w:sz="8" w:space="0" w:color="7F7F7F"/>
                                  </w:tcBorders>
                                </w:tcPr>
                                <w:p w14:paraId="78818D0E" w14:textId="77777777" w:rsidR="009532C9" w:rsidRDefault="009532C9"/>
                              </w:tc>
                              <w:tc>
                                <w:tcPr>
                                  <w:tcW w:w="326" w:type="dxa"/>
                                  <w:tcBorders>
                                    <w:bottom w:val="single" w:sz="8" w:space="0" w:color="7F7F7F"/>
                                  </w:tcBorders>
                                </w:tcPr>
                                <w:p w14:paraId="1D0D53B7" w14:textId="77777777" w:rsidR="009532C9" w:rsidRDefault="009532C9"/>
                              </w:tc>
                              <w:tc>
                                <w:tcPr>
                                  <w:tcW w:w="326" w:type="dxa"/>
                                  <w:tcBorders>
                                    <w:bottom w:val="single" w:sz="8" w:space="0" w:color="7F7F7F"/>
                                  </w:tcBorders>
                                </w:tcPr>
                                <w:p w14:paraId="23515040" w14:textId="77777777" w:rsidR="009532C9" w:rsidRDefault="009532C9"/>
                              </w:tc>
                              <w:tc>
                                <w:tcPr>
                                  <w:tcW w:w="326" w:type="dxa"/>
                                  <w:tcBorders>
                                    <w:bottom w:val="single" w:sz="8" w:space="0" w:color="7F7F7F"/>
                                  </w:tcBorders>
                                </w:tcPr>
                                <w:p w14:paraId="018066A5" w14:textId="77777777" w:rsidR="009532C9" w:rsidRDefault="009532C9"/>
                              </w:tc>
                              <w:tc>
                                <w:tcPr>
                                  <w:tcW w:w="196" w:type="dxa"/>
                                  <w:tcBorders>
                                    <w:bottom w:val="single" w:sz="8" w:space="0" w:color="7F7F7F"/>
                                    <w:right w:val="single" w:sz="8" w:space="0" w:color="7F7F7F"/>
                                  </w:tcBorders>
                                </w:tcPr>
                                <w:p w14:paraId="35EE6EAE" w14:textId="77777777" w:rsidR="009532C9" w:rsidRDefault="009532C9"/>
                              </w:tc>
                            </w:tr>
                          </w:tbl>
                          <w:p w14:paraId="30442CF0" w14:textId="77777777" w:rsidR="009532C9" w:rsidRDefault="009532C9">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31" type="#_x0000_t202" style="position:absolute;left:0;text-align:left;margin-left:431.8pt;margin-top:-14.15pt;width:118.85pt;height:127.1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" filled="f" stroked="f">
                <v:textbox inset="0,0,0,0">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195"/>
                        <w:gridCol w:w="326"/>
                        <w:gridCol w:w="326"/>
                        <w:gridCol w:w="326"/>
                        <w:gridCol w:w="326"/>
                        <w:gridCol w:w="326"/>
                        <w:gridCol w:w="326"/>
                        <w:gridCol w:w="196"/>
                      </w:tblGrid>
                      <w:tr w:rsidR="009532C9" w14:paraId="50898BF6" w14:textId="77777777">
                        <w:trPr>
                          <w:trHeight w:hRule="exact" w:val="366"/>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14:paraId="0EE70A79" w14:textId="77777777" w:rsidR="009532C9" w:rsidRDefault="009532C9">
                            <w:pPr>
                              <w:pStyle w:val="TableParagraph"/>
                              <w:spacing w:before="101" w:line="240" w:lineRule="auto"/>
                              <w:ind w:left="694"/>
                              <w:rPr>
                                <w:rFonts w:ascii="Helvetica"/>
                                <w:i/>
                                <w:sz w:val="19"/>
                              </w:rPr>
                            </w:pPr>
                            <w:r>
                              <w:rPr>
                                <w:rFonts w:ascii="Helvetica"/>
                                <w:i/>
                                <w:color w:val="1A1A1A"/>
                                <w:sz w:val="19"/>
                              </w:rPr>
                              <w:t>Salmonella</w:t>
                            </w:r>
                          </w:p>
                        </w:tc>
                      </w:tr>
                      <w:tr w:rsidR="009532C9" w14:paraId="74111F60" w14:textId="77777777">
                        <w:trPr>
                          <w:trHeight w:hRule="exact" w:val="107"/>
                        </w:trPr>
                        <w:tc>
                          <w:tcPr>
                            <w:tcW w:w="195" w:type="dxa"/>
                            <w:tcBorders>
                              <w:top w:val="single" w:sz="8" w:space="0" w:color="7F7F7F"/>
                              <w:left w:val="single" w:sz="8" w:space="0" w:color="7F7F7F"/>
                            </w:tcBorders>
                          </w:tcPr>
                          <w:p w14:paraId="47CB4B90" w14:textId="77777777" w:rsidR="009532C9" w:rsidRDefault="009532C9"/>
                        </w:tc>
                        <w:tc>
                          <w:tcPr>
                            <w:tcW w:w="326" w:type="dxa"/>
                            <w:tcBorders>
                              <w:top w:val="single" w:sz="8" w:space="0" w:color="7F7F7F"/>
                              <w:bottom w:val="single" w:sz="8" w:space="0" w:color="000000"/>
                            </w:tcBorders>
                          </w:tcPr>
                          <w:p w14:paraId="5D1E9C11" w14:textId="77777777" w:rsidR="009532C9" w:rsidRDefault="009532C9"/>
                        </w:tc>
                        <w:tc>
                          <w:tcPr>
                            <w:tcW w:w="326" w:type="dxa"/>
                            <w:tcBorders>
                              <w:top w:val="single" w:sz="8" w:space="0" w:color="7F7F7F"/>
                              <w:bottom w:val="single" w:sz="8" w:space="0" w:color="000000"/>
                            </w:tcBorders>
                          </w:tcPr>
                          <w:p w14:paraId="7A562053" w14:textId="77777777" w:rsidR="009532C9" w:rsidRDefault="009532C9"/>
                        </w:tc>
                        <w:tc>
                          <w:tcPr>
                            <w:tcW w:w="326" w:type="dxa"/>
                            <w:tcBorders>
                              <w:top w:val="single" w:sz="8" w:space="0" w:color="7F7F7F"/>
                              <w:bottom w:val="single" w:sz="8" w:space="0" w:color="000000"/>
                            </w:tcBorders>
                          </w:tcPr>
                          <w:p w14:paraId="5522FC6C" w14:textId="77777777" w:rsidR="009532C9" w:rsidRDefault="009532C9"/>
                        </w:tc>
                        <w:tc>
                          <w:tcPr>
                            <w:tcW w:w="326" w:type="dxa"/>
                            <w:tcBorders>
                              <w:top w:val="single" w:sz="8" w:space="0" w:color="7F7F7F"/>
                              <w:bottom w:val="single" w:sz="8" w:space="0" w:color="000000"/>
                            </w:tcBorders>
                          </w:tcPr>
                          <w:p w14:paraId="3A3AA735" w14:textId="77777777" w:rsidR="009532C9" w:rsidRDefault="009532C9"/>
                        </w:tc>
                        <w:tc>
                          <w:tcPr>
                            <w:tcW w:w="326" w:type="dxa"/>
                            <w:tcBorders>
                              <w:top w:val="single" w:sz="8" w:space="0" w:color="7F7F7F"/>
                              <w:bottom w:val="single" w:sz="8" w:space="0" w:color="000000"/>
                            </w:tcBorders>
                          </w:tcPr>
                          <w:p w14:paraId="772D6C46" w14:textId="77777777" w:rsidR="009532C9" w:rsidRDefault="009532C9"/>
                        </w:tc>
                        <w:tc>
                          <w:tcPr>
                            <w:tcW w:w="326" w:type="dxa"/>
                            <w:tcBorders>
                              <w:top w:val="single" w:sz="8" w:space="0" w:color="7F7F7F"/>
                              <w:bottom w:val="single" w:sz="8" w:space="0" w:color="000000"/>
                            </w:tcBorders>
                          </w:tcPr>
                          <w:p w14:paraId="249FB956" w14:textId="77777777" w:rsidR="009532C9" w:rsidRDefault="009532C9"/>
                        </w:tc>
                        <w:tc>
                          <w:tcPr>
                            <w:tcW w:w="196" w:type="dxa"/>
                            <w:tcBorders>
                              <w:top w:val="single" w:sz="8" w:space="0" w:color="7F7F7F"/>
                              <w:right w:val="single" w:sz="8" w:space="0" w:color="7F7F7F"/>
                            </w:tcBorders>
                          </w:tcPr>
                          <w:p w14:paraId="1E95CE1E" w14:textId="77777777" w:rsidR="009532C9" w:rsidRDefault="009532C9"/>
                        </w:tc>
                      </w:tr>
                      <w:tr w:rsidR="009532C9" w14:paraId="472E4E80" w14:textId="77777777">
                        <w:trPr>
                          <w:trHeight w:hRule="exact" w:val="237"/>
                        </w:trPr>
                        <w:tc>
                          <w:tcPr>
                            <w:tcW w:w="195" w:type="dxa"/>
                            <w:tcBorders>
                              <w:left w:val="single" w:sz="8" w:space="0" w:color="7F7F7F"/>
                              <w:bottom w:val="single" w:sz="8" w:space="0" w:color="FAFAFA"/>
                            </w:tcBorders>
                          </w:tcPr>
                          <w:p w14:paraId="4FED94D8" w14:textId="77777777" w:rsidR="009532C9" w:rsidRDefault="009532C9"/>
                        </w:tc>
                        <w:tc>
                          <w:tcPr>
                            <w:tcW w:w="326" w:type="dxa"/>
                            <w:tcBorders>
                              <w:top w:val="single" w:sz="8" w:space="0" w:color="000000"/>
                              <w:bottom w:val="single" w:sz="8" w:space="0" w:color="FAFAFA"/>
                            </w:tcBorders>
                          </w:tcPr>
                          <w:p w14:paraId="6873FCC1" w14:textId="77777777" w:rsidR="009532C9" w:rsidRDefault="009532C9"/>
                        </w:tc>
                        <w:tc>
                          <w:tcPr>
                            <w:tcW w:w="326" w:type="dxa"/>
                            <w:tcBorders>
                              <w:top w:val="single" w:sz="8" w:space="0" w:color="000000"/>
                              <w:bottom w:val="single" w:sz="8" w:space="0" w:color="FAFAFA"/>
                            </w:tcBorders>
                          </w:tcPr>
                          <w:p w14:paraId="44B47398" w14:textId="77777777" w:rsidR="009532C9" w:rsidRDefault="009532C9"/>
                        </w:tc>
                        <w:tc>
                          <w:tcPr>
                            <w:tcW w:w="326" w:type="dxa"/>
                            <w:tcBorders>
                              <w:top w:val="single" w:sz="8" w:space="0" w:color="000000"/>
                              <w:bottom w:val="single" w:sz="8" w:space="0" w:color="FAFAFA"/>
                            </w:tcBorders>
                          </w:tcPr>
                          <w:p w14:paraId="59C3753E" w14:textId="77777777" w:rsidR="009532C9" w:rsidRDefault="009532C9"/>
                        </w:tc>
                        <w:tc>
                          <w:tcPr>
                            <w:tcW w:w="326" w:type="dxa"/>
                            <w:tcBorders>
                              <w:top w:val="single" w:sz="8" w:space="0" w:color="000000"/>
                              <w:bottom w:val="single" w:sz="8" w:space="0" w:color="FAFAFA"/>
                            </w:tcBorders>
                          </w:tcPr>
                          <w:p w14:paraId="3A75C25C" w14:textId="77777777" w:rsidR="009532C9" w:rsidRDefault="009532C9"/>
                        </w:tc>
                        <w:tc>
                          <w:tcPr>
                            <w:tcW w:w="326" w:type="dxa"/>
                            <w:tcBorders>
                              <w:top w:val="single" w:sz="8" w:space="0" w:color="000000"/>
                              <w:bottom w:val="single" w:sz="8" w:space="0" w:color="FAFAFA"/>
                            </w:tcBorders>
                          </w:tcPr>
                          <w:p w14:paraId="52AE2068" w14:textId="77777777" w:rsidR="009532C9" w:rsidRDefault="009532C9"/>
                        </w:tc>
                        <w:tc>
                          <w:tcPr>
                            <w:tcW w:w="326" w:type="dxa"/>
                            <w:tcBorders>
                              <w:top w:val="single" w:sz="8" w:space="0" w:color="000000"/>
                              <w:bottom w:val="single" w:sz="8" w:space="0" w:color="FAFAFA"/>
                            </w:tcBorders>
                          </w:tcPr>
                          <w:p w14:paraId="7D1E1F94" w14:textId="77777777" w:rsidR="009532C9" w:rsidRDefault="009532C9"/>
                        </w:tc>
                        <w:tc>
                          <w:tcPr>
                            <w:tcW w:w="196" w:type="dxa"/>
                            <w:tcBorders>
                              <w:bottom w:val="single" w:sz="8" w:space="0" w:color="FAFAFA"/>
                              <w:right w:val="single" w:sz="8" w:space="0" w:color="7F7F7F"/>
                            </w:tcBorders>
                          </w:tcPr>
                          <w:p w14:paraId="07AE5CE4" w14:textId="77777777" w:rsidR="009532C9" w:rsidRDefault="009532C9"/>
                        </w:tc>
                      </w:tr>
                      <w:tr w:rsidR="009532C9" w14:paraId="024CB582" w14:textId="77777777">
                        <w:trPr>
                          <w:trHeight w:hRule="exact" w:val="246"/>
                        </w:trPr>
                        <w:tc>
                          <w:tcPr>
                            <w:tcW w:w="195" w:type="dxa"/>
                            <w:tcBorders>
                              <w:top w:val="single" w:sz="8" w:space="0" w:color="FAFAFA"/>
                              <w:left w:val="single" w:sz="8" w:space="0" w:color="7F7F7F"/>
                            </w:tcBorders>
                          </w:tcPr>
                          <w:p w14:paraId="56865CC4" w14:textId="77777777" w:rsidR="009532C9" w:rsidRDefault="009532C9"/>
                        </w:tc>
                        <w:tc>
                          <w:tcPr>
                            <w:tcW w:w="326" w:type="dxa"/>
                            <w:tcBorders>
                              <w:top w:val="single" w:sz="8" w:space="0" w:color="FAFAFA"/>
                            </w:tcBorders>
                          </w:tcPr>
                          <w:p w14:paraId="7BA1A3FD" w14:textId="77777777" w:rsidR="009532C9" w:rsidRDefault="009532C9"/>
                        </w:tc>
                        <w:tc>
                          <w:tcPr>
                            <w:tcW w:w="326" w:type="dxa"/>
                            <w:tcBorders>
                              <w:top w:val="single" w:sz="8" w:space="0" w:color="FAFAFA"/>
                            </w:tcBorders>
                          </w:tcPr>
                          <w:p w14:paraId="031D2A7C" w14:textId="77777777" w:rsidR="009532C9" w:rsidRDefault="009532C9"/>
                        </w:tc>
                        <w:tc>
                          <w:tcPr>
                            <w:tcW w:w="326" w:type="dxa"/>
                            <w:tcBorders>
                              <w:top w:val="single" w:sz="8" w:space="0" w:color="FAFAFA"/>
                            </w:tcBorders>
                          </w:tcPr>
                          <w:p w14:paraId="10F3770B" w14:textId="77777777" w:rsidR="009532C9" w:rsidRDefault="009532C9"/>
                        </w:tc>
                        <w:tc>
                          <w:tcPr>
                            <w:tcW w:w="326" w:type="dxa"/>
                            <w:tcBorders>
                              <w:top w:val="single" w:sz="8" w:space="0" w:color="FAFAFA"/>
                            </w:tcBorders>
                          </w:tcPr>
                          <w:p w14:paraId="672AA9FA" w14:textId="77777777" w:rsidR="009532C9" w:rsidRDefault="009532C9"/>
                        </w:tc>
                        <w:tc>
                          <w:tcPr>
                            <w:tcW w:w="326" w:type="dxa"/>
                            <w:tcBorders>
                              <w:top w:val="single" w:sz="8" w:space="0" w:color="FAFAFA"/>
                            </w:tcBorders>
                          </w:tcPr>
                          <w:p w14:paraId="6AC7C983" w14:textId="77777777" w:rsidR="009532C9" w:rsidRDefault="009532C9"/>
                        </w:tc>
                        <w:tc>
                          <w:tcPr>
                            <w:tcW w:w="326" w:type="dxa"/>
                            <w:tcBorders>
                              <w:top w:val="single" w:sz="8" w:space="0" w:color="FAFAFA"/>
                            </w:tcBorders>
                          </w:tcPr>
                          <w:p w14:paraId="0D8AA3CC" w14:textId="77777777" w:rsidR="009532C9" w:rsidRDefault="009532C9"/>
                        </w:tc>
                        <w:tc>
                          <w:tcPr>
                            <w:tcW w:w="196" w:type="dxa"/>
                            <w:tcBorders>
                              <w:top w:val="single" w:sz="8" w:space="0" w:color="FAFAFA"/>
                              <w:right w:val="single" w:sz="8" w:space="0" w:color="7F7F7F"/>
                            </w:tcBorders>
                          </w:tcPr>
                          <w:p w14:paraId="1ABA90AB" w14:textId="77777777" w:rsidR="009532C9" w:rsidRDefault="009532C9"/>
                        </w:tc>
                      </w:tr>
                      <w:tr w:rsidR="009532C9" w14:paraId="2E1C232B" w14:textId="77777777">
                        <w:trPr>
                          <w:trHeight w:hRule="exact" w:val="245"/>
                        </w:trPr>
                        <w:tc>
                          <w:tcPr>
                            <w:tcW w:w="195" w:type="dxa"/>
                            <w:tcBorders>
                              <w:left w:val="single" w:sz="8" w:space="0" w:color="7F7F7F"/>
                              <w:bottom w:val="single" w:sz="8" w:space="0" w:color="FAFAFA"/>
                            </w:tcBorders>
                          </w:tcPr>
                          <w:p w14:paraId="53DBF758" w14:textId="77777777" w:rsidR="009532C9" w:rsidRDefault="009532C9"/>
                        </w:tc>
                        <w:tc>
                          <w:tcPr>
                            <w:tcW w:w="326" w:type="dxa"/>
                            <w:tcBorders>
                              <w:bottom w:val="single" w:sz="8" w:space="0" w:color="FAFAFA"/>
                            </w:tcBorders>
                          </w:tcPr>
                          <w:p w14:paraId="38ACD0E0" w14:textId="77777777" w:rsidR="009532C9" w:rsidRDefault="009532C9"/>
                        </w:tc>
                        <w:tc>
                          <w:tcPr>
                            <w:tcW w:w="326" w:type="dxa"/>
                            <w:tcBorders>
                              <w:bottom w:val="single" w:sz="8" w:space="0" w:color="FAFAFA"/>
                            </w:tcBorders>
                          </w:tcPr>
                          <w:p w14:paraId="58D5ED0D" w14:textId="77777777" w:rsidR="009532C9" w:rsidRDefault="009532C9"/>
                        </w:tc>
                        <w:tc>
                          <w:tcPr>
                            <w:tcW w:w="326" w:type="dxa"/>
                            <w:tcBorders>
                              <w:bottom w:val="single" w:sz="8" w:space="0" w:color="FAFAFA"/>
                            </w:tcBorders>
                          </w:tcPr>
                          <w:p w14:paraId="21F3F719" w14:textId="77777777" w:rsidR="009532C9" w:rsidRDefault="009532C9"/>
                        </w:tc>
                        <w:tc>
                          <w:tcPr>
                            <w:tcW w:w="326" w:type="dxa"/>
                            <w:tcBorders>
                              <w:bottom w:val="single" w:sz="8" w:space="0" w:color="FAFAFA"/>
                            </w:tcBorders>
                          </w:tcPr>
                          <w:p w14:paraId="275B38B9" w14:textId="77777777" w:rsidR="009532C9" w:rsidRDefault="009532C9"/>
                        </w:tc>
                        <w:tc>
                          <w:tcPr>
                            <w:tcW w:w="326" w:type="dxa"/>
                            <w:tcBorders>
                              <w:bottom w:val="single" w:sz="8" w:space="0" w:color="FAFAFA"/>
                            </w:tcBorders>
                          </w:tcPr>
                          <w:p w14:paraId="719BE559" w14:textId="77777777" w:rsidR="009532C9" w:rsidRDefault="009532C9"/>
                        </w:tc>
                        <w:tc>
                          <w:tcPr>
                            <w:tcW w:w="326" w:type="dxa"/>
                            <w:tcBorders>
                              <w:bottom w:val="single" w:sz="8" w:space="0" w:color="FAFAFA"/>
                            </w:tcBorders>
                          </w:tcPr>
                          <w:p w14:paraId="04BA86DD" w14:textId="77777777" w:rsidR="009532C9" w:rsidRDefault="009532C9"/>
                        </w:tc>
                        <w:tc>
                          <w:tcPr>
                            <w:tcW w:w="196" w:type="dxa"/>
                            <w:tcBorders>
                              <w:bottom w:val="single" w:sz="8" w:space="0" w:color="FAFAFA"/>
                              <w:right w:val="single" w:sz="8" w:space="0" w:color="7F7F7F"/>
                            </w:tcBorders>
                          </w:tcPr>
                          <w:p w14:paraId="02D485C2" w14:textId="77777777" w:rsidR="009532C9" w:rsidRDefault="009532C9"/>
                        </w:tc>
                      </w:tr>
                      <w:tr w:rsidR="009532C9" w14:paraId="3FB1FAC7" w14:textId="77777777">
                        <w:trPr>
                          <w:trHeight w:hRule="exact" w:val="246"/>
                        </w:trPr>
                        <w:tc>
                          <w:tcPr>
                            <w:tcW w:w="195" w:type="dxa"/>
                            <w:tcBorders>
                              <w:top w:val="single" w:sz="8" w:space="0" w:color="FAFAFA"/>
                              <w:left w:val="single" w:sz="8" w:space="0" w:color="7F7F7F"/>
                            </w:tcBorders>
                          </w:tcPr>
                          <w:p w14:paraId="087DEB3D" w14:textId="77777777" w:rsidR="009532C9" w:rsidRDefault="009532C9"/>
                        </w:tc>
                        <w:tc>
                          <w:tcPr>
                            <w:tcW w:w="326" w:type="dxa"/>
                            <w:tcBorders>
                              <w:top w:val="single" w:sz="8" w:space="0" w:color="FAFAFA"/>
                            </w:tcBorders>
                          </w:tcPr>
                          <w:p w14:paraId="61B639A2" w14:textId="77777777" w:rsidR="009532C9" w:rsidRDefault="009532C9"/>
                        </w:tc>
                        <w:tc>
                          <w:tcPr>
                            <w:tcW w:w="326" w:type="dxa"/>
                            <w:tcBorders>
                              <w:top w:val="single" w:sz="8" w:space="0" w:color="FAFAFA"/>
                            </w:tcBorders>
                          </w:tcPr>
                          <w:p w14:paraId="26CDD7B7" w14:textId="77777777" w:rsidR="009532C9" w:rsidRDefault="009532C9"/>
                        </w:tc>
                        <w:tc>
                          <w:tcPr>
                            <w:tcW w:w="326" w:type="dxa"/>
                            <w:tcBorders>
                              <w:top w:val="single" w:sz="8" w:space="0" w:color="FAFAFA"/>
                            </w:tcBorders>
                          </w:tcPr>
                          <w:p w14:paraId="41D9557B" w14:textId="77777777" w:rsidR="009532C9" w:rsidRDefault="009532C9"/>
                        </w:tc>
                        <w:tc>
                          <w:tcPr>
                            <w:tcW w:w="326" w:type="dxa"/>
                            <w:tcBorders>
                              <w:top w:val="single" w:sz="8" w:space="0" w:color="FAFAFA"/>
                            </w:tcBorders>
                          </w:tcPr>
                          <w:p w14:paraId="49B12CE5" w14:textId="77777777" w:rsidR="009532C9" w:rsidRDefault="009532C9"/>
                        </w:tc>
                        <w:tc>
                          <w:tcPr>
                            <w:tcW w:w="326" w:type="dxa"/>
                            <w:tcBorders>
                              <w:top w:val="single" w:sz="8" w:space="0" w:color="FAFAFA"/>
                            </w:tcBorders>
                          </w:tcPr>
                          <w:p w14:paraId="2D142589" w14:textId="77777777" w:rsidR="009532C9" w:rsidRDefault="009532C9"/>
                        </w:tc>
                        <w:tc>
                          <w:tcPr>
                            <w:tcW w:w="326" w:type="dxa"/>
                            <w:tcBorders>
                              <w:top w:val="single" w:sz="8" w:space="0" w:color="FAFAFA"/>
                            </w:tcBorders>
                          </w:tcPr>
                          <w:p w14:paraId="78F0B229" w14:textId="77777777" w:rsidR="009532C9" w:rsidRDefault="009532C9"/>
                        </w:tc>
                        <w:tc>
                          <w:tcPr>
                            <w:tcW w:w="196" w:type="dxa"/>
                            <w:tcBorders>
                              <w:top w:val="single" w:sz="8" w:space="0" w:color="FAFAFA"/>
                              <w:right w:val="single" w:sz="8" w:space="0" w:color="7F7F7F"/>
                            </w:tcBorders>
                          </w:tcPr>
                          <w:p w14:paraId="44EFD458" w14:textId="77777777" w:rsidR="009532C9" w:rsidRDefault="009532C9"/>
                        </w:tc>
                      </w:tr>
                      <w:tr w:rsidR="009532C9" w14:paraId="7CF2F15D" w14:textId="77777777">
                        <w:trPr>
                          <w:trHeight w:hRule="exact" w:val="245"/>
                        </w:trPr>
                        <w:tc>
                          <w:tcPr>
                            <w:tcW w:w="195" w:type="dxa"/>
                            <w:tcBorders>
                              <w:left w:val="single" w:sz="8" w:space="0" w:color="7F7F7F"/>
                              <w:bottom w:val="single" w:sz="8" w:space="0" w:color="FAFAFA"/>
                            </w:tcBorders>
                          </w:tcPr>
                          <w:p w14:paraId="29EE70B9" w14:textId="77777777" w:rsidR="009532C9" w:rsidRDefault="009532C9"/>
                        </w:tc>
                        <w:tc>
                          <w:tcPr>
                            <w:tcW w:w="326" w:type="dxa"/>
                            <w:tcBorders>
                              <w:bottom w:val="single" w:sz="8" w:space="0" w:color="FAFAFA"/>
                            </w:tcBorders>
                          </w:tcPr>
                          <w:p w14:paraId="3B67272C" w14:textId="77777777" w:rsidR="009532C9" w:rsidRDefault="009532C9"/>
                        </w:tc>
                        <w:tc>
                          <w:tcPr>
                            <w:tcW w:w="326" w:type="dxa"/>
                            <w:tcBorders>
                              <w:bottom w:val="single" w:sz="8" w:space="0" w:color="FAFAFA"/>
                            </w:tcBorders>
                          </w:tcPr>
                          <w:p w14:paraId="7F56A523" w14:textId="77777777" w:rsidR="009532C9" w:rsidRDefault="009532C9"/>
                        </w:tc>
                        <w:tc>
                          <w:tcPr>
                            <w:tcW w:w="326" w:type="dxa"/>
                            <w:tcBorders>
                              <w:bottom w:val="single" w:sz="8" w:space="0" w:color="FAFAFA"/>
                            </w:tcBorders>
                          </w:tcPr>
                          <w:p w14:paraId="3A0A2DF8" w14:textId="77777777" w:rsidR="009532C9" w:rsidRDefault="009532C9"/>
                        </w:tc>
                        <w:tc>
                          <w:tcPr>
                            <w:tcW w:w="326" w:type="dxa"/>
                            <w:tcBorders>
                              <w:bottom w:val="single" w:sz="8" w:space="0" w:color="FAFAFA"/>
                            </w:tcBorders>
                          </w:tcPr>
                          <w:p w14:paraId="33925F7B" w14:textId="77777777" w:rsidR="009532C9" w:rsidRDefault="009532C9"/>
                        </w:tc>
                        <w:tc>
                          <w:tcPr>
                            <w:tcW w:w="326" w:type="dxa"/>
                            <w:tcBorders>
                              <w:bottom w:val="single" w:sz="8" w:space="0" w:color="FAFAFA"/>
                            </w:tcBorders>
                          </w:tcPr>
                          <w:p w14:paraId="1165CA1A" w14:textId="77777777" w:rsidR="009532C9" w:rsidRDefault="009532C9"/>
                        </w:tc>
                        <w:tc>
                          <w:tcPr>
                            <w:tcW w:w="326" w:type="dxa"/>
                            <w:tcBorders>
                              <w:bottom w:val="single" w:sz="8" w:space="0" w:color="FAFAFA"/>
                            </w:tcBorders>
                          </w:tcPr>
                          <w:p w14:paraId="090707D0" w14:textId="77777777" w:rsidR="009532C9" w:rsidRDefault="009532C9"/>
                        </w:tc>
                        <w:tc>
                          <w:tcPr>
                            <w:tcW w:w="196" w:type="dxa"/>
                            <w:tcBorders>
                              <w:bottom w:val="single" w:sz="8" w:space="0" w:color="FAFAFA"/>
                              <w:right w:val="single" w:sz="8" w:space="0" w:color="7F7F7F"/>
                            </w:tcBorders>
                          </w:tcPr>
                          <w:p w14:paraId="6DC36B29" w14:textId="77777777" w:rsidR="009532C9" w:rsidRDefault="009532C9"/>
                        </w:tc>
                      </w:tr>
                      <w:tr w:rsidR="009532C9" w14:paraId="19195A84" w14:textId="77777777">
                        <w:trPr>
                          <w:trHeight w:hRule="exact" w:val="246"/>
                        </w:trPr>
                        <w:tc>
                          <w:tcPr>
                            <w:tcW w:w="195" w:type="dxa"/>
                            <w:tcBorders>
                              <w:top w:val="single" w:sz="8" w:space="0" w:color="FAFAFA"/>
                              <w:left w:val="single" w:sz="8" w:space="0" w:color="7F7F7F"/>
                            </w:tcBorders>
                          </w:tcPr>
                          <w:p w14:paraId="0F22652A" w14:textId="77777777" w:rsidR="009532C9" w:rsidRDefault="009532C9"/>
                        </w:tc>
                        <w:tc>
                          <w:tcPr>
                            <w:tcW w:w="326" w:type="dxa"/>
                            <w:tcBorders>
                              <w:top w:val="single" w:sz="8" w:space="0" w:color="FAFAFA"/>
                            </w:tcBorders>
                          </w:tcPr>
                          <w:p w14:paraId="358FB0C9" w14:textId="77777777" w:rsidR="009532C9" w:rsidRDefault="009532C9"/>
                        </w:tc>
                        <w:tc>
                          <w:tcPr>
                            <w:tcW w:w="326" w:type="dxa"/>
                            <w:tcBorders>
                              <w:top w:val="single" w:sz="8" w:space="0" w:color="FAFAFA"/>
                            </w:tcBorders>
                          </w:tcPr>
                          <w:p w14:paraId="647DCF28" w14:textId="77777777" w:rsidR="009532C9" w:rsidRDefault="009532C9"/>
                        </w:tc>
                        <w:tc>
                          <w:tcPr>
                            <w:tcW w:w="326" w:type="dxa"/>
                            <w:tcBorders>
                              <w:top w:val="single" w:sz="8" w:space="0" w:color="FAFAFA"/>
                            </w:tcBorders>
                          </w:tcPr>
                          <w:p w14:paraId="49811DF4" w14:textId="77777777" w:rsidR="009532C9" w:rsidRDefault="009532C9"/>
                        </w:tc>
                        <w:tc>
                          <w:tcPr>
                            <w:tcW w:w="326" w:type="dxa"/>
                            <w:tcBorders>
                              <w:top w:val="single" w:sz="8" w:space="0" w:color="FAFAFA"/>
                            </w:tcBorders>
                          </w:tcPr>
                          <w:p w14:paraId="7966ED1C" w14:textId="77777777" w:rsidR="009532C9" w:rsidRDefault="009532C9"/>
                        </w:tc>
                        <w:tc>
                          <w:tcPr>
                            <w:tcW w:w="326" w:type="dxa"/>
                            <w:tcBorders>
                              <w:top w:val="single" w:sz="8" w:space="0" w:color="FAFAFA"/>
                            </w:tcBorders>
                          </w:tcPr>
                          <w:p w14:paraId="7CA33258" w14:textId="77777777" w:rsidR="009532C9" w:rsidRDefault="009532C9"/>
                        </w:tc>
                        <w:tc>
                          <w:tcPr>
                            <w:tcW w:w="326" w:type="dxa"/>
                            <w:tcBorders>
                              <w:top w:val="single" w:sz="8" w:space="0" w:color="FAFAFA"/>
                            </w:tcBorders>
                          </w:tcPr>
                          <w:p w14:paraId="1BCF5ED2" w14:textId="77777777" w:rsidR="009532C9" w:rsidRDefault="009532C9"/>
                        </w:tc>
                        <w:tc>
                          <w:tcPr>
                            <w:tcW w:w="196" w:type="dxa"/>
                            <w:tcBorders>
                              <w:top w:val="single" w:sz="8" w:space="0" w:color="FAFAFA"/>
                              <w:right w:val="single" w:sz="8" w:space="0" w:color="7F7F7F"/>
                            </w:tcBorders>
                          </w:tcPr>
                          <w:p w14:paraId="7D7553B6" w14:textId="77777777" w:rsidR="009532C9" w:rsidRDefault="009532C9"/>
                        </w:tc>
                      </w:tr>
                      <w:tr w:rsidR="009532C9" w14:paraId="481F6AB2" w14:textId="77777777">
                        <w:trPr>
                          <w:trHeight w:hRule="exact" w:val="245"/>
                        </w:trPr>
                        <w:tc>
                          <w:tcPr>
                            <w:tcW w:w="195" w:type="dxa"/>
                            <w:tcBorders>
                              <w:left w:val="single" w:sz="8" w:space="0" w:color="7F7F7F"/>
                              <w:bottom w:val="single" w:sz="8" w:space="0" w:color="FAFAFA"/>
                            </w:tcBorders>
                          </w:tcPr>
                          <w:p w14:paraId="7CB234EB" w14:textId="77777777" w:rsidR="009532C9" w:rsidRDefault="009532C9"/>
                        </w:tc>
                        <w:tc>
                          <w:tcPr>
                            <w:tcW w:w="326" w:type="dxa"/>
                            <w:tcBorders>
                              <w:bottom w:val="single" w:sz="8" w:space="0" w:color="FAFAFA"/>
                            </w:tcBorders>
                          </w:tcPr>
                          <w:p w14:paraId="5BA519B3" w14:textId="77777777" w:rsidR="009532C9" w:rsidRDefault="009532C9"/>
                        </w:tc>
                        <w:tc>
                          <w:tcPr>
                            <w:tcW w:w="326" w:type="dxa"/>
                            <w:tcBorders>
                              <w:bottom w:val="single" w:sz="8" w:space="0" w:color="FAFAFA"/>
                            </w:tcBorders>
                          </w:tcPr>
                          <w:p w14:paraId="67D7CB75" w14:textId="77777777" w:rsidR="009532C9" w:rsidRDefault="009532C9"/>
                        </w:tc>
                        <w:tc>
                          <w:tcPr>
                            <w:tcW w:w="326" w:type="dxa"/>
                            <w:tcBorders>
                              <w:bottom w:val="single" w:sz="8" w:space="0" w:color="FAFAFA"/>
                            </w:tcBorders>
                          </w:tcPr>
                          <w:p w14:paraId="5CA522C4" w14:textId="77777777" w:rsidR="009532C9" w:rsidRDefault="009532C9"/>
                        </w:tc>
                        <w:tc>
                          <w:tcPr>
                            <w:tcW w:w="326" w:type="dxa"/>
                            <w:tcBorders>
                              <w:bottom w:val="single" w:sz="8" w:space="0" w:color="FAFAFA"/>
                            </w:tcBorders>
                          </w:tcPr>
                          <w:p w14:paraId="46339C2F" w14:textId="77777777" w:rsidR="009532C9" w:rsidRDefault="009532C9"/>
                        </w:tc>
                        <w:tc>
                          <w:tcPr>
                            <w:tcW w:w="326" w:type="dxa"/>
                            <w:tcBorders>
                              <w:bottom w:val="single" w:sz="8" w:space="0" w:color="FAFAFA"/>
                            </w:tcBorders>
                          </w:tcPr>
                          <w:p w14:paraId="44FB8EE4" w14:textId="77777777" w:rsidR="009532C9" w:rsidRDefault="009532C9"/>
                        </w:tc>
                        <w:tc>
                          <w:tcPr>
                            <w:tcW w:w="326" w:type="dxa"/>
                            <w:tcBorders>
                              <w:bottom w:val="single" w:sz="8" w:space="0" w:color="FAFAFA"/>
                            </w:tcBorders>
                          </w:tcPr>
                          <w:p w14:paraId="01A5962D" w14:textId="77777777" w:rsidR="009532C9" w:rsidRDefault="009532C9"/>
                        </w:tc>
                        <w:tc>
                          <w:tcPr>
                            <w:tcW w:w="196" w:type="dxa"/>
                            <w:tcBorders>
                              <w:bottom w:val="single" w:sz="8" w:space="0" w:color="FAFAFA"/>
                              <w:right w:val="single" w:sz="8" w:space="0" w:color="7F7F7F"/>
                            </w:tcBorders>
                          </w:tcPr>
                          <w:p w14:paraId="487EEB8D" w14:textId="77777777" w:rsidR="009532C9" w:rsidRDefault="009532C9"/>
                        </w:tc>
                      </w:tr>
                      <w:tr w:rsidR="009532C9" w14:paraId="32F925D6" w14:textId="77777777">
                        <w:trPr>
                          <w:trHeight w:hRule="exact" w:val="246"/>
                        </w:trPr>
                        <w:tc>
                          <w:tcPr>
                            <w:tcW w:w="195" w:type="dxa"/>
                            <w:tcBorders>
                              <w:top w:val="single" w:sz="8" w:space="0" w:color="FAFAFA"/>
                              <w:left w:val="single" w:sz="8" w:space="0" w:color="7F7F7F"/>
                            </w:tcBorders>
                          </w:tcPr>
                          <w:p w14:paraId="784D183C" w14:textId="77777777" w:rsidR="009532C9" w:rsidRDefault="009532C9"/>
                        </w:tc>
                        <w:tc>
                          <w:tcPr>
                            <w:tcW w:w="326" w:type="dxa"/>
                            <w:tcBorders>
                              <w:top w:val="single" w:sz="8" w:space="0" w:color="FAFAFA"/>
                            </w:tcBorders>
                          </w:tcPr>
                          <w:p w14:paraId="40A7B361" w14:textId="77777777" w:rsidR="009532C9" w:rsidRDefault="009532C9"/>
                        </w:tc>
                        <w:tc>
                          <w:tcPr>
                            <w:tcW w:w="326" w:type="dxa"/>
                            <w:tcBorders>
                              <w:top w:val="single" w:sz="8" w:space="0" w:color="FAFAFA"/>
                            </w:tcBorders>
                          </w:tcPr>
                          <w:p w14:paraId="7C995432" w14:textId="77777777" w:rsidR="009532C9" w:rsidRDefault="009532C9"/>
                        </w:tc>
                        <w:tc>
                          <w:tcPr>
                            <w:tcW w:w="326" w:type="dxa"/>
                            <w:tcBorders>
                              <w:top w:val="single" w:sz="8" w:space="0" w:color="FAFAFA"/>
                            </w:tcBorders>
                          </w:tcPr>
                          <w:p w14:paraId="213FF8B4" w14:textId="77777777" w:rsidR="009532C9" w:rsidRDefault="009532C9"/>
                        </w:tc>
                        <w:tc>
                          <w:tcPr>
                            <w:tcW w:w="326" w:type="dxa"/>
                            <w:tcBorders>
                              <w:top w:val="single" w:sz="8" w:space="0" w:color="FAFAFA"/>
                            </w:tcBorders>
                          </w:tcPr>
                          <w:p w14:paraId="2E34D2A8" w14:textId="77777777" w:rsidR="009532C9" w:rsidRDefault="009532C9"/>
                        </w:tc>
                        <w:tc>
                          <w:tcPr>
                            <w:tcW w:w="326" w:type="dxa"/>
                            <w:tcBorders>
                              <w:top w:val="single" w:sz="8" w:space="0" w:color="FAFAFA"/>
                            </w:tcBorders>
                          </w:tcPr>
                          <w:p w14:paraId="3B823286" w14:textId="77777777" w:rsidR="009532C9" w:rsidRDefault="009532C9"/>
                        </w:tc>
                        <w:tc>
                          <w:tcPr>
                            <w:tcW w:w="326" w:type="dxa"/>
                            <w:tcBorders>
                              <w:top w:val="single" w:sz="8" w:space="0" w:color="FAFAFA"/>
                            </w:tcBorders>
                          </w:tcPr>
                          <w:p w14:paraId="0CD92110" w14:textId="77777777" w:rsidR="009532C9" w:rsidRDefault="009532C9"/>
                        </w:tc>
                        <w:tc>
                          <w:tcPr>
                            <w:tcW w:w="196" w:type="dxa"/>
                            <w:tcBorders>
                              <w:top w:val="single" w:sz="8" w:space="0" w:color="FAFAFA"/>
                              <w:right w:val="single" w:sz="8" w:space="0" w:color="7F7F7F"/>
                            </w:tcBorders>
                          </w:tcPr>
                          <w:p w14:paraId="00D62940" w14:textId="77777777" w:rsidR="009532C9" w:rsidRDefault="009532C9"/>
                        </w:tc>
                      </w:tr>
                      <w:tr w:rsidR="009532C9" w14:paraId="1718DF88" w14:textId="77777777">
                        <w:trPr>
                          <w:trHeight w:hRule="exact" w:val="98"/>
                        </w:trPr>
                        <w:tc>
                          <w:tcPr>
                            <w:tcW w:w="195" w:type="dxa"/>
                            <w:tcBorders>
                              <w:left w:val="single" w:sz="8" w:space="0" w:color="7F7F7F"/>
                              <w:bottom w:val="single" w:sz="8" w:space="0" w:color="7F7F7F"/>
                            </w:tcBorders>
                          </w:tcPr>
                          <w:p w14:paraId="1B2D5551" w14:textId="77777777" w:rsidR="009532C9" w:rsidRDefault="009532C9"/>
                        </w:tc>
                        <w:tc>
                          <w:tcPr>
                            <w:tcW w:w="326" w:type="dxa"/>
                            <w:tcBorders>
                              <w:bottom w:val="single" w:sz="8" w:space="0" w:color="7F7F7F"/>
                            </w:tcBorders>
                          </w:tcPr>
                          <w:p w14:paraId="352EC9D9" w14:textId="77777777" w:rsidR="009532C9" w:rsidRDefault="009532C9"/>
                        </w:tc>
                        <w:tc>
                          <w:tcPr>
                            <w:tcW w:w="326" w:type="dxa"/>
                            <w:tcBorders>
                              <w:bottom w:val="single" w:sz="8" w:space="0" w:color="7F7F7F"/>
                            </w:tcBorders>
                          </w:tcPr>
                          <w:p w14:paraId="5F025B9D" w14:textId="77777777" w:rsidR="009532C9" w:rsidRDefault="009532C9"/>
                        </w:tc>
                        <w:tc>
                          <w:tcPr>
                            <w:tcW w:w="326" w:type="dxa"/>
                            <w:tcBorders>
                              <w:bottom w:val="single" w:sz="8" w:space="0" w:color="7F7F7F"/>
                            </w:tcBorders>
                          </w:tcPr>
                          <w:p w14:paraId="78818D0E" w14:textId="77777777" w:rsidR="009532C9" w:rsidRDefault="009532C9"/>
                        </w:tc>
                        <w:tc>
                          <w:tcPr>
                            <w:tcW w:w="326" w:type="dxa"/>
                            <w:tcBorders>
                              <w:bottom w:val="single" w:sz="8" w:space="0" w:color="7F7F7F"/>
                            </w:tcBorders>
                          </w:tcPr>
                          <w:p w14:paraId="1D0D53B7" w14:textId="77777777" w:rsidR="009532C9" w:rsidRDefault="009532C9"/>
                        </w:tc>
                        <w:tc>
                          <w:tcPr>
                            <w:tcW w:w="326" w:type="dxa"/>
                            <w:tcBorders>
                              <w:bottom w:val="single" w:sz="8" w:space="0" w:color="7F7F7F"/>
                            </w:tcBorders>
                          </w:tcPr>
                          <w:p w14:paraId="23515040" w14:textId="77777777" w:rsidR="009532C9" w:rsidRDefault="009532C9"/>
                        </w:tc>
                        <w:tc>
                          <w:tcPr>
                            <w:tcW w:w="326" w:type="dxa"/>
                            <w:tcBorders>
                              <w:bottom w:val="single" w:sz="8" w:space="0" w:color="7F7F7F"/>
                            </w:tcBorders>
                          </w:tcPr>
                          <w:p w14:paraId="018066A5" w14:textId="77777777" w:rsidR="009532C9" w:rsidRDefault="009532C9"/>
                        </w:tc>
                        <w:tc>
                          <w:tcPr>
                            <w:tcW w:w="196" w:type="dxa"/>
                            <w:tcBorders>
                              <w:bottom w:val="single" w:sz="8" w:space="0" w:color="7F7F7F"/>
                              <w:right w:val="single" w:sz="8" w:space="0" w:color="7F7F7F"/>
                            </w:tcBorders>
                          </w:tcPr>
                          <w:p w14:paraId="35EE6EAE" w14:textId="77777777" w:rsidR="009532C9" w:rsidRDefault="009532C9"/>
                        </w:tc>
                      </w:tr>
                    </w:tbl>
                    <w:p w14:paraId="30442CF0" w14:textId="77777777" w:rsidR="009532C9" w:rsidRDefault="009532C9">
                      <w:pPr>
                        <w:pStyle w:val="BodyText"/>
                        <w:spacing w:before="0"/>
                      </w:pPr>
                    </w:p>
                  </w:txbxContent>
                </v:textbox>
                <w10:wrap anchorx="page"/>
              </v:shape>
            </w:pict>
          </mc:Fallback>
        </mc:AlternateContent>
      </w:r>
      <w:r w:rsidR="004E417C">
        <w:rPr>
          <w:rFonts w:ascii="Helvetica"/>
          <w:sz w:val="19"/>
        </w:rPr>
        <w:t>1.00</w:t>
      </w:r>
    </w:p>
    <w:p w14:paraId="6F643635" w14:textId="77777777" w:rsidR="006312AD" w:rsidRDefault="006312AD">
      <w:pPr>
        <w:pStyle w:val="BodyText"/>
        <w:spacing w:before="2"/>
        <w:rPr>
          <w:rFonts w:ascii="Helvetica"/>
          <w:sz w:val="19"/>
        </w:rPr>
      </w:pPr>
    </w:p>
    <w:p w14:paraId="72807EE5" w14:textId="77777777" w:rsidR="006312AD" w:rsidRDefault="004E417C">
      <w:pPr>
        <w:spacing w:before="109"/>
        <w:ind w:left="1531" w:right="7"/>
        <w:rPr>
          <w:rFonts w:ascii="Helvetica"/>
          <w:sz w:val="19"/>
        </w:rPr>
      </w:pPr>
      <w:r>
        <w:rPr>
          <w:rFonts w:ascii="Helvetica"/>
          <w:sz w:val="19"/>
        </w:rPr>
        <w:t>0.75</w:t>
      </w:r>
    </w:p>
    <w:p w14:paraId="469109E8" w14:textId="77777777" w:rsidR="006312AD" w:rsidRDefault="006312AD">
      <w:pPr>
        <w:pStyle w:val="BodyText"/>
        <w:spacing w:before="2"/>
        <w:rPr>
          <w:rFonts w:ascii="Helvetica"/>
          <w:sz w:val="19"/>
        </w:rPr>
      </w:pPr>
    </w:p>
    <w:p w14:paraId="4535E6B8" w14:textId="77777777" w:rsidR="006312AD" w:rsidRDefault="004E417C">
      <w:pPr>
        <w:spacing w:before="109"/>
        <w:ind w:left="1531" w:right="7"/>
        <w:rPr>
          <w:rFonts w:ascii="Helvetica"/>
          <w:sz w:val="19"/>
        </w:rPr>
      </w:pPr>
      <w:r>
        <w:rPr>
          <w:rFonts w:ascii="Helvetica"/>
          <w:sz w:val="19"/>
        </w:rPr>
        <w:t>0.50</w:t>
      </w:r>
    </w:p>
    <w:p w14:paraId="3FE0E7BA" w14:textId="77777777" w:rsidR="006312AD" w:rsidRDefault="006312AD">
      <w:pPr>
        <w:pStyle w:val="BodyText"/>
        <w:spacing w:before="2"/>
        <w:rPr>
          <w:rFonts w:ascii="Helvetica"/>
          <w:sz w:val="19"/>
        </w:rPr>
      </w:pPr>
    </w:p>
    <w:p w14:paraId="32269DF7" w14:textId="77777777" w:rsidR="006312AD" w:rsidRDefault="004E417C">
      <w:pPr>
        <w:spacing w:before="109"/>
        <w:ind w:left="1531" w:right="7"/>
        <w:rPr>
          <w:rFonts w:ascii="Helvetica"/>
          <w:sz w:val="19"/>
        </w:rPr>
      </w:pPr>
      <w:r>
        <w:rPr>
          <w:rFonts w:ascii="Helvetica"/>
          <w:sz w:val="19"/>
        </w:rPr>
        <w:t>0.25</w:t>
      </w:r>
    </w:p>
    <w:p w14:paraId="0E86ECF1" w14:textId="77777777" w:rsidR="006312AD" w:rsidRDefault="006312AD">
      <w:pPr>
        <w:pStyle w:val="BodyText"/>
        <w:spacing w:before="2"/>
        <w:rPr>
          <w:rFonts w:ascii="Helvetica"/>
          <w:sz w:val="19"/>
        </w:rPr>
      </w:pPr>
    </w:p>
    <w:p w14:paraId="693C95B7" w14:textId="77777777" w:rsidR="006312AD" w:rsidRDefault="004E417C">
      <w:pPr>
        <w:spacing w:before="109"/>
        <w:ind w:left="1531" w:right="7"/>
        <w:rPr>
          <w:rFonts w:ascii="Helvetica"/>
          <w:sz w:val="19"/>
        </w:rPr>
      </w:pPr>
      <w:r>
        <w:rPr>
          <w:rFonts w:ascii="Helvetica"/>
          <w:sz w:val="19"/>
        </w:rPr>
        <w:t>0.00</w:t>
      </w:r>
    </w:p>
    <w:p w14:paraId="54488836" w14:textId="77777777" w:rsidR="006312AD" w:rsidRDefault="006312AD">
      <w:pPr>
        <w:pStyle w:val="BodyText"/>
        <w:spacing w:before="0"/>
        <w:rPr>
          <w:rFonts w:ascii="Helvetica"/>
        </w:rPr>
      </w:pPr>
    </w:p>
    <w:p w14:paraId="7D9E6DAF" w14:textId="77777777" w:rsidR="006312AD" w:rsidRDefault="006312AD">
      <w:pPr>
        <w:pStyle w:val="BodyText"/>
        <w:spacing w:before="0"/>
        <w:rPr>
          <w:rFonts w:ascii="Helvetica"/>
          <w:sz w:val="18"/>
        </w:rPr>
      </w:pPr>
    </w:p>
    <w:p w14:paraId="41E2CC42" w14:textId="77777777" w:rsidR="006312AD" w:rsidRDefault="0053712E">
      <w:pPr>
        <w:spacing w:before="107"/>
        <w:ind w:left="1531" w:right="7"/>
        <w:rPr>
          <w:rFonts w:ascii="Helvetica"/>
          <w:sz w:val="19"/>
        </w:rPr>
      </w:pPr>
      <w:r>
        <w:rPr>
          <w:noProof/>
        </w:rPr>
        <mc:AlternateContent>
          <mc:Choice Requires="wps">
            <w:drawing>
              <wp:anchor distT="0" distB="0" distL="114300" distR="114300" simplePos="0" relativeHeight="251694592" behindDoc="1" locked="0" layoutInCell="1" allowOverlap="1" wp14:anchorId="6EF4AE06" wp14:editId="3BC50036">
                <wp:simplePos x="0" y="0"/>
                <wp:positionH relativeFrom="page">
                  <wp:posOffset>721360</wp:posOffset>
                </wp:positionH>
                <wp:positionV relativeFrom="paragraph">
                  <wp:posOffset>2341880</wp:posOffset>
                </wp:positionV>
                <wp:extent cx="1296670" cy="523240"/>
                <wp:effectExtent l="0" t="2240280" r="1741170" b="0"/>
                <wp:wrapNone/>
                <wp:docPr id="225"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6670" cy="523240"/>
                        </a:xfrm>
                        <a:custGeom>
                          <a:avLst/>
                          <a:gdLst>
                            <a:gd name="T0" fmla="+- 0 4248 1136"/>
                            <a:gd name="T1" fmla="*/ T0 w 2042"/>
                            <a:gd name="T2" fmla="+- 0 616 3689"/>
                            <a:gd name="T3" fmla="*/ 616 h 824"/>
                            <a:gd name="T4" fmla="+- 0 4900 1136"/>
                            <a:gd name="T5" fmla="*/ T4 w 2042"/>
                            <a:gd name="T6" fmla="+- 0 186 3689"/>
                            <a:gd name="T7" fmla="*/ 186 h 824"/>
                            <a:gd name="T8" fmla="+- 0 5551 1136"/>
                            <a:gd name="T9" fmla="*/ T8 w 2042"/>
                            <a:gd name="T10" fmla="+- 0 186 3689"/>
                            <a:gd name="T11" fmla="*/ 186 h 824"/>
                            <a:gd name="T12" fmla="+- 0 3922 1136"/>
                            <a:gd name="T13" fmla="*/ T12 w 2042"/>
                            <a:gd name="T14" fmla="+- 0 875 3689"/>
                            <a:gd name="T15" fmla="*/ 875 h 824"/>
                            <a:gd name="T16" fmla="+- 0 4574 1136"/>
                            <a:gd name="T17" fmla="*/ T16 w 2042"/>
                            <a:gd name="T18" fmla="+- 0 191 3689"/>
                            <a:gd name="T19" fmla="*/ 191 h 824"/>
                            <a:gd name="T20" fmla="+- 0 5225 1136"/>
                            <a:gd name="T21" fmla="*/ T20 w 2042"/>
                            <a:gd name="T22" fmla="+- 0 191 3689"/>
                            <a:gd name="T23" fmla="*/ 191 h 824"/>
                            <a:gd name="T24" fmla="+- 0 5877 1136"/>
                            <a:gd name="T25" fmla="*/ T24 w 2042"/>
                            <a:gd name="T26" fmla="+- 0 190 3689"/>
                            <a:gd name="T27" fmla="*/ 190 h 824"/>
                            <a:gd name="T28" fmla="+- 0 4248 1136"/>
                            <a:gd name="T29" fmla="*/ T28 w 2042"/>
                            <a:gd name="T30" fmla="+- 0 626 3689"/>
                            <a:gd name="T31" fmla="*/ 626 h 824"/>
                            <a:gd name="T32" fmla="+- 0 4900 1136"/>
                            <a:gd name="T33" fmla="*/ T32 w 2042"/>
                            <a:gd name="T34" fmla="+- 0 185 3689"/>
                            <a:gd name="T35" fmla="*/ 185 h 824"/>
                            <a:gd name="T36" fmla="+- 0 5551 1136"/>
                            <a:gd name="T37" fmla="*/ T36 w 2042"/>
                            <a:gd name="T38" fmla="+- 0 185 3689"/>
                            <a:gd name="T39" fmla="*/ 185 h 824"/>
                            <a:gd name="T40" fmla="+- 0 3922 1136"/>
                            <a:gd name="T41" fmla="*/ T40 w 2042"/>
                            <a:gd name="T42" fmla="+- 0 899 3689"/>
                            <a:gd name="T43" fmla="*/ 899 h 824"/>
                            <a:gd name="T44" fmla="+- 0 4574 1136"/>
                            <a:gd name="T45" fmla="*/ T44 w 2042"/>
                            <a:gd name="T46" fmla="+- 0 185 3689"/>
                            <a:gd name="T47" fmla="*/ 185 h 824"/>
                            <a:gd name="T48" fmla="+- 0 5225 1136"/>
                            <a:gd name="T49" fmla="*/ T48 w 2042"/>
                            <a:gd name="T50" fmla="+- 0 185 3689"/>
                            <a:gd name="T51" fmla="*/ 185 h 824"/>
                            <a:gd name="T52" fmla="+- 0 5877 1136"/>
                            <a:gd name="T53" fmla="*/ T52 w 2042"/>
                            <a:gd name="T54" fmla="+- 0 185 3689"/>
                            <a:gd name="T55" fmla="*/ 185 h 824"/>
                            <a:gd name="T56" fmla="+- 0 4248 1136"/>
                            <a:gd name="T57" fmla="*/ T56 w 2042"/>
                            <a:gd name="T58" fmla="+- 0 554 3689"/>
                            <a:gd name="T59" fmla="*/ 554 h 824"/>
                            <a:gd name="T60" fmla="+- 0 4900 1136"/>
                            <a:gd name="T61" fmla="*/ T60 w 2042"/>
                            <a:gd name="T62" fmla="+- 0 230 3689"/>
                            <a:gd name="T63" fmla="*/ 230 h 824"/>
                            <a:gd name="T64" fmla="+- 0 5551 1136"/>
                            <a:gd name="T65" fmla="*/ T64 w 2042"/>
                            <a:gd name="T66" fmla="+- 0 188 3689"/>
                            <a:gd name="T67" fmla="*/ 188 h 824"/>
                            <a:gd name="T68" fmla="+- 0 3922 1136"/>
                            <a:gd name="T69" fmla="*/ T68 w 2042"/>
                            <a:gd name="T70" fmla="+- 0 569 3689"/>
                            <a:gd name="T71" fmla="*/ 569 h 824"/>
                            <a:gd name="T72" fmla="+- 0 4574 1136"/>
                            <a:gd name="T73" fmla="*/ T72 w 2042"/>
                            <a:gd name="T74" fmla="+- 0 189 3689"/>
                            <a:gd name="T75" fmla="*/ 189 h 824"/>
                            <a:gd name="T76" fmla="+- 0 5225 1136"/>
                            <a:gd name="T77" fmla="*/ T76 w 2042"/>
                            <a:gd name="T78" fmla="+- 0 186 3689"/>
                            <a:gd name="T79" fmla="*/ 186 h 824"/>
                            <a:gd name="T80" fmla="+- 0 5877 1136"/>
                            <a:gd name="T81" fmla="*/ T80 w 2042"/>
                            <a:gd name="T82" fmla="+- 0 186 3689"/>
                            <a:gd name="T83" fmla="*/ 186 h 824"/>
                            <a:gd name="T84" fmla="+- 0 4248 1136"/>
                            <a:gd name="T85" fmla="*/ T84 w 2042"/>
                            <a:gd name="T86" fmla="+- 0 490 3689"/>
                            <a:gd name="T87" fmla="*/ 490 h 824"/>
                            <a:gd name="T88" fmla="+- 0 4900 1136"/>
                            <a:gd name="T89" fmla="*/ T88 w 2042"/>
                            <a:gd name="T90" fmla="+- 0 185 3689"/>
                            <a:gd name="T91" fmla="*/ 185 h 824"/>
                            <a:gd name="T92" fmla="+- 0 5551 1136"/>
                            <a:gd name="T93" fmla="*/ T92 w 2042"/>
                            <a:gd name="T94" fmla="+- 0 185 3689"/>
                            <a:gd name="T95" fmla="*/ 185 h 824"/>
                            <a:gd name="T96" fmla="+- 0 3922 1136"/>
                            <a:gd name="T97" fmla="*/ T96 w 2042"/>
                            <a:gd name="T98" fmla="+- 0 659 3689"/>
                            <a:gd name="T99" fmla="*/ 659 h 824"/>
                            <a:gd name="T100" fmla="+- 0 4574 1136"/>
                            <a:gd name="T101" fmla="*/ T100 w 2042"/>
                            <a:gd name="T102" fmla="+- 0 201 3689"/>
                            <a:gd name="T103" fmla="*/ 201 h 824"/>
                            <a:gd name="T104" fmla="+- 0 5225 1136"/>
                            <a:gd name="T105" fmla="*/ T104 w 2042"/>
                            <a:gd name="T106" fmla="+- 0 201 3689"/>
                            <a:gd name="T107" fmla="*/ 201 h 824"/>
                            <a:gd name="T108" fmla="+- 0 5877 1136"/>
                            <a:gd name="T109" fmla="*/ T108 w 2042"/>
                            <a:gd name="T110" fmla="+- 0 201 3689"/>
                            <a:gd name="T111" fmla="*/ 201 h 824"/>
                            <a:gd name="T112" fmla="+- 0 4248 1136"/>
                            <a:gd name="T113" fmla="*/ T112 w 2042"/>
                            <a:gd name="T114" fmla="+- 0 785 3689"/>
                            <a:gd name="T115" fmla="*/ 785 h 824"/>
                            <a:gd name="T116" fmla="+- 0 4900 1136"/>
                            <a:gd name="T117" fmla="*/ T116 w 2042"/>
                            <a:gd name="T118" fmla="+- 0 244 3689"/>
                            <a:gd name="T119" fmla="*/ 244 h 824"/>
                            <a:gd name="T120" fmla="+- 0 5551 1136"/>
                            <a:gd name="T121" fmla="*/ T120 w 2042"/>
                            <a:gd name="T122" fmla="+- 0 187 3689"/>
                            <a:gd name="T123" fmla="*/ 187 h 824"/>
                            <a:gd name="T124" fmla="+- 0 3922 1136"/>
                            <a:gd name="T125" fmla="*/ T124 w 2042"/>
                            <a:gd name="T126" fmla="+- 0 825 3689"/>
                            <a:gd name="T127" fmla="*/ 825 h 824"/>
                            <a:gd name="T128" fmla="+- 0 4574 1136"/>
                            <a:gd name="T129" fmla="*/ T128 w 2042"/>
                            <a:gd name="T130" fmla="+- 0 190 3689"/>
                            <a:gd name="T131" fmla="*/ 190 h 824"/>
                            <a:gd name="T132" fmla="+- 0 5225 1136"/>
                            <a:gd name="T133" fmla="*/ T132 w 2042"/>
                            <a:gd name="T134" fmla="+- 0 190 3689"/>
                            <a:gd name="T135" fmla="*/ 190 h 824"/>
                            <a:gd name="T136" fmla="+- 0 5877 1136"/>
                            <a:gd name="T137" fmla="*/ T136 w 2042"/>
                            <a:gd name="T138" fmla="+- 0 189 3689"/>
                            <a:gd name="T139" fmla="*/ 189 h 8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2042" h="824">
                              <a:moveTo>
                                <a:pt x="2786" y="-2816"/>
                              </a:moveTo>
                              <a:lnTo>
                                <a:pt x="3112" y="-3073"/>
                              </a:lnTo>
                              <a:lnTo>
                                <a:pt x="3438" y="-3503"/>
                              </a:lnTo>
                              <a:lnTo>
                                <a:pt x="3764" y="-3503"/>
                              </a:lnTo>
                              <a:lnTo>
                                <a:pt x="4089" y="-3503"/>
                              </a:lnTo>
                              <a:lnTo>
                                <a:pt x="4415" y="-3503"/>
                              </a:lnTo>
                              <a:lnTo>
                                <a:pt x="4741" y="-3504"/>
                              </a:lnTo>
                              <a:moveTo>
                                <a:pt x="2786" y="-2814"/>
                              </a:moveTo>
                              <a:lnTo>
                                <a:pt x="3112" y="-2949"/>
                              </a:lnTo>
                              <a:lnTo>
                                <a:pt x="3438" y="-3498"/>
                              </a:lnTo>
                              <a:lnTo>
                                <a:pt x="3764" y="-3498"/>
                              </a:lnTo>
                              <a:lnTo>
                                <a:pt x="4089" y="-3498"/>
                              </a:lnTo>
                              <a:lnTo>
                                <a:pt x="4415" y="-3498"/>
                              </a:lnTo>
                              <a:lnTo>
                                <a:pt x="4741" y="-3499"/>
                              </a:lnTo>
                              <a:moveTo>
                                <a:pt x="2786" y="-2771"/>
                              </a:moveTo>
                              <a:lnTo>
                                <a:pt x="3112" y="-3063"/>
                              </a:lnTo>
                              <a:lnTo>
                                <a:pt x="3438" y="-3504"/>
                              </a:lnTo>
                              <a:lnTo>
                                <a:pt x="3764" y="-3504"/>
                              </a:lnTo>
                              <a:lnTo>
                                <a:pt x="4089" y="-3504"/>
                              </a:lnTo>
                              <a:lnTo>
                                <a:pt x="4415" y="-3504"/>
                              </a:lnTo>
                              <a:lnTo>
                                <a:pt x="4741" y="-3504"/>
                              </a:lnTo>
                              <a:moveTo>
                                <a:pt x="2786" y="-2790"/>
                              </a:moveTo>
                              <a:lnTo>
                                <a:pt x="3112" y="-3096"/>
                              </a:lnTo>
                              <a:lnTo>
                                <a:pt x="3438" y="-3504"/>
                              </a:lnTo>
                              <a:lnTo>
                                <a:pt x="3764" y="-3504"/>
                              </a:lnTo>
                              <a:lnTo>
                                <a:pt x="4089" y="-3504"/>
                              </a:lnTo>
                              <a:lnTo>
                                <a:pt x="4415" y="-3504"/>
                              </a:lnTo>
                              <a:lnTo>
                                <a:pt x="4741" y="-3504"/>
                              </a:lnTo>
                              <a:moveTo>
                                <a:pt x="2786" y="-3109"/>
                              </a:moveTo>
                              <a:lnTo>
                                <a:pt x="3112" y="-3135"/>
                              </a:lnTo>
                              <a:lnTo>
                                <a:pt x="3438" y="-3459"/>
                              </a:lnTo>
                              <a:lnTo>
                                <a:pt x="3764" y="-3459"/>
                              </a:lnTo>
                              <a:lnTo>
                                <a:pt x="4089" y="-3501"/>
                              </a:lnTo>
                              <a:lnTo>
                                <a:pt x="4415" y="-3501"/>
                              </a:lnTo>
                              <a:lnTo>
                                <a:pt x="4741" y="-3501"/>
                              </a:lnTo>
                              <a:moveTo>
                                <a:pt x="2786" y="-3120"/>
                              </a:moveTo>
                              <a:lnTo>
                                <a:pt x="3112" y="-3140"/>
                              </a:lnTo>
                              <a:lnTo>
                                <a:pt x="3438" y="-3500"/>
                              </a:lnTo>
                              <a:lnTo>
                                <a:pt x="3764" y="-3500"/>
                              </a:lnTo>
                              <a:lnTo>
                                <a:pt x="4089" y="-3503"/>
                              </a:lnTo>
                              <a:lnTo>
                                <a:pt x="4415" y="-3503"/>
                              </a:lnTo>
                              <a:lnTo>
                                <a:pt x="4741" y="-3503"/>
                              </a:lnTo>
                              <a:moveTo>
                                <a:pt x="2786" y="-3179"/>
                              </a:moveTo>
                              <a:lnTo>
                                <a:pt x="3112" y="-3199"/>
                              </a:lnTo>
                              <a:lnTo>
                                <a:pt x="3438" y="-3504"/>
                              </a:lnTo>
                              <a:lnTo>
                                <a:pt x="3764" y="-3504"/>
                              </a:lnTo>
                              <a:lnTo>
                                <a:pt x="4089" y="-3504"/>
                              </a:lnTo>
                              <a:lnTo>
                                <a:pt x="4415" y="-3504"/>
                              </a:lnTo>
                              <a:lnTo>
                                <a:pt x="4741" y="-3504"/>
                              </a:lnTo>
                              <a:moveTo>
                                <a:pt x="2786" y="-3030"/>
                              </a:moveTo>
                              <a:lnTo>
                                <a:pt x="3112" y="-3058"/>
                              </a:lnTo>
                              <a:lnTo>
                                <a:pt x="3438" y="-3488"/>
                              </a:lnTo>
                              <a:lnTo>
                                <a:pt x="3764" y="-3488"/>
                              </a:lnTo>
                              <a:lnTo>
                                <a:pt x="4089" y="-3488"/>
                              </a:lnTo>
                              <a:lnTo>
                                <a:pt x="4415" y="-3488"/>
                              </a:lnTo>
                              <a:lnTo>
                                <a:pt x="4741" y="-3488"/>
                              </a:lnTo>
                              <a:moveTo>
                                <a:pt x="2786" y="-2716"/>
                              </a:moveTo>
                              <a:lnTo>
                                <a:pt x="3112" y="-2904"/>
                              </a:lnTo>
                              <a:lnTo>
                                <a:pt x="3438" y="-3445"/>
                              </a:lnTo>
                              <a:lnTo>
                                <a:pt x="3764" y="-3445"/>
                              </a:lnTo>
                              <a:lnTo>
                                <a:pt x="4089" y="-3502"/>
                              </a:lnTo>
                              <a:lnTo>
                                <a:pt x="4415" y="-3502"/>
                              </a:lnTo>
                              <a:lnTo>
                                <a:pt x="4741" y="-3503"/>
                              </a:lnTo>
                              <a:moveTo>
                                <a:pt x="2786" y="-2864"/>
                              </a:moveTo>
                              <a:lnTo>
                                <a:pt x="3112" y="-3036"/>
                              </a:lnTo>
                              <a:lnTo>
                                <a:pt x="3438" y="-3499"/>
                              </a:lnTo>
                              <a:lnTo>
                                <a:pt x="3764" y="-3499"/>
                              </a:lnTo>
                              <a:lnTo>
                                <a:pt x="4089" y="-3499"/>
                              </a:lnTo>
                              <a:lnTo>
                                <a:pt x="4415" y="-3499"/>
                              </a:lnTo>
                              <a:lnTo>
                                <a:pt x="4741" y="-3500"/>
                              </a:lnTo>
                            </a:path>
                          </a:pathLst>
                        </a:custGeom>
                        <a:noFill/>
                        <a:ln w="130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7" o:spid="_x0000_s1026" style="position:absolute;margin-left:56.8pt;margin-top:184.4pt;width:102.1pt;height:41.2pt;z-index:-25162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42,8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" path="m2786,-2816l3112,-3073,3438,-3503,3764,-3503,4089,-3503,4415,-3503,4741,-3504m2786,-2814l3112,-2949,3438,-3498,3764,-3498,4089,-3498,4415,-3498,4741,-3499m2786,-2771l3112,-3063,3438,-3504,3764,-3504,4089,-3504,4415,-3504,4741,-3504m2786,-2790l3112,-3096,3438,-3504,3764,-3504,4089,-3504,4415,-3504,4741,-3504m2786,-3109l3112,-3135,3438,-3459,3764,-3459,4089,-3501,4415,-3501,4741,-3501m2786,-3120l3112,-3140,3438,-3500,3764,-3500,4089,-3503,4415,-3503,4741,-3503m2786,-3179l3112,-3199,3438,-3504,3764,-3504,4089,-3504,4415,-3504,4741,-3504m2786,-3030l3112,-3058,3438,-3488,3764,-3488,4089,-3488,4415,-3488,4741,-3488m2786,-2716l3112,-2904,3438,-3445,3764,-3445,4089,-3502,4415,-3502,4741,-3503m2786,-2864l3112,-3036,3438,-3499,3764,-3499,4089,-3499,4415,-3499,4741,-3500e" filled="f" strokeweight="13010emu">
                <v:path arrowok="t" o:connecttype="custom" o:connectlocs="1976120,391160;2390140,118110;2803525,118110;1769110,555625;2183130,121285;2596515,121285;3010535,120650;1976120,397510;2390140,117475;2803525,117475;1769110,570865;2183130,117475;2596515,117475;3010535,117475;1976120,351790;2390140,146050;2803525,119380;1769110,361315;2183130,120015;2596515,118110;3010535,118110;1976120,311150;2390140,117475;2803525,117475;1769110,418465;2183130,127635;2596515,127635;3010535,127635;1976120,498475;2390140,154940;2803525,118745;1769110,523875;2183130,120650;2596515,120650;3010535,120015" o:connectangles="0,0,0,0,0,0,0,0,0,0,0,0,0,0,0,0,0,0,0,0,0,0,0,0,0,0,0,0,0,0,0,0,0,0,0"/>
                <w10:wrap anchorx="page"/>
              </v:shape>
            </w:pict>
          </mc:Fallback>
        </mc:AlternateContent>
      </w:r>
      <w:r>
        <w:rPr>
          <w:noProof/>
        </w:rPr>
        <mc:AlternateContent>
          <mc:Choice Requires="wps">
            <w:drawing>
              <wp:anchor distT="0" distB="0" distL="114300" distR="114300" simplePos="0" relativeHeight="251654656" behindDoc="0" locked="0" layoutInCell="1" allowOverlap="1" wp14:anchorId="0FA5DDFA" wp14:editId="694188CC">
                <wp:simplePos x="0" y="0"/>
                <wp:positionH relativeFrom="page">
                  <wp:posOffset>2352675</wp:posOffset>
                </wp:positionH>
                <wp:positionV relativeFrom="paragraph">
                  <wp:posOffset>2362835</wp:posOffset>
                </wp:positionV>
                <wp:extent cx="1296670" cy="137795"/>
                <wp:effectExtent l="0" t="2235835" r="1671955" b="0"/>
                <wp:wrapNone/>
                <wp:docPr id="224"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6670" cy="137795"/>
                        </a:xfrm>
                        <a:custGeom>
                          <a:avLst/>
                          <a:gdLst>
                            <a:gd name="T0" fmla="+- 0 6382 3706"/>
                            <a:gd name="T1" fmla="*/ T0 w 2042"/>
                            <a:gd name="T2" fmla="+- 0 424 3722"/>
                            <a:gd name="T3" fmla="*/ 424 h 217"/>
                            <a:gd name="T4" fmla="+- 0 6708 3706"/>
                            <a:gd name="T5" fmla="*/ T4 w 2042"/>
                            <a:gd name="T6" fmla="+- 0 329 3722"/>
                            <a:gd name="T7" fmla="*/ 329 h 217"/>
                            <a:gd name="T8" fmla="+- 0 7034 3706"/>
                            <a:gd name="T9" fmla="*/ T8 w 2042"/>
                            <a:gd name="T10" fmla="+- 0 329 3722"/>
                            <a:gd name="T11" fmla="*/ 329 h 217"/>
                            <a:gd name="T12" fmla="+- 0 7360 3706"/>
                            <a:gd name="T13" fmla="*/ T12 w 2042"/>
                            <a:gd name="T14" fmla="+- 0 329 3722"/>
                            <a:gd name="T15" fmla="*/ 329 h 217"/>
                            <a:gd name="T16" fmla="+- 0 7685 3706"/>
                            <a:gd name="T17" fmla="*/ T16 w 2042"/>
                            <a:gd name="T18" fmla="+- 0 317 3722"/>
                            <a:gd name="T19" fmla="*/ 317 h 217"/>
                            <a:gd name="T20" fmla="+- 0 8011 3706"/>
                            <a:gd name="T21" fmla="*/ T20 w 2042"/>
                            <a:gd name="T22" fmla="+- 0 317 3722"/>
                            <a:gd name="T23" fmla="*/ 317 h 217"/>
                            <a:gd name="T24" fmla="+- 0 8337 3706"/>
                            <a:gd name="T25" fmla="*/ T24 w 2042"/>
                            <a:gd name="T26" fmla="+- 0 317 3722"/>
                            <a:gd name="T27" fmla="*/ 317 h 217"/>
                            <a:gd name="T28" fmla="+- 0 6382 3706"/>
                            <a:gd name="T29" fmla="*/ T28 w 2042"/>
                            <a:gd name="T30" fmla="+- 0 363 3722"/>
                            <a:gd name="T31" fmla="*/ 363 h 217"/>
                            <a:gd name="T32" fmla="+- 0 6708 3706"/>
                            <a:gd name="T33" fmla="*/ T32 w 2042"/>
                            <a:gd name="T34" fmla="+- 0 294 3722"/>
                            <a:gd name="T35" fmla="*/ 294 h 217"/>
                            <a:gd name="T36" fmla="+- 0 7034 3706"/>
                            <a:gd name="T37" fmla="*/ T36 w 2042"/>
                            <a:gd name="T38" fmla="+- 0 294 3722"/>
                            <a:gd name="T39" fmla="*/ 294 h 217"/>
                            <a:gd name="T40" fmla="+- 0 7360 3706"/>
                            <a:gd name="T41" fmla="*/ T40 w 2042"/>
                            <a:gd name="T42" fmla="+- 0 293 3722"/>
                            <a:gd name="T43" fmla="*/ 293 h 217"/>
                            <a:gd name="T44" fmla="+- 0 7685 3706"/>
                            <a:gd name="T45" fmla="*/ T44 w 2042"/>
                            <a:gd name="T46" fmla="+- 0 286 3722"/>
                            <a:gd name="T47" fmla="*/ 286 h 217"/>
                            <a:gd name="T48" fmla="+- 0 8011 3706"/>
                            <a:gd name="T49" fmla="*/ T48 w 2042"/>
                            <a:gd name="T50" fmla="+- 0 286 3722"/>
                            <a:gd name="T51" fmla="*/ 286 h 217"/>
                            <a:gd name="T52" fmla="+- 0 8337 3706"/>
                            <a:gd name="T53" fmla="*/ T52 w 2042"/>
                            <a:gd name="T54" fmla="+- 0 286 3722"/>
                            <a:gd name="T55" fmla="*/ 286 h 217"/>
                            <a:gd name="T56" fmla="+- 0 6382 3706"/>
                            <a:gd name="T57" fmla="*/ T56 w 2042"/>
                            <a:gd name="T58" fmla="+- 0 360 3722"/>
                            <a:gd name="T59" fmla="*/ 360 h 217"/>
                            <a:gd name="T60" fmla="+- 0 6708 3706"/>
                            <a:gd name="T61" fmla="*/ T60 w 2042"/>
                            <a:gd name="T62" fmla="+- 0 285 3722"/>
                            <a:gd name="T63" fmla="*/ 285 h 217"/>
                            <a:gd name="T64" fmla="+- 0 7034 3706"/>
                            <a:gd name="T65" fmla="*/ T64 w 2042"/>
                            <a:gd name="T66" fmla="+- 0 285 3722"/>
                            <a:gd name="T67" fmla="*/ 285 h 217"/>
                            <a:gd name="T68" fmla="+- 0 7360 3706"/>
                            <a:gd name="T69" fmla="*/ T68 w 2042"/>
                            <a:gd name="T70" fmla="+- 0 285 3722"/>
                            <a:gd name="T71" fmla="*/ 285 h 217"/>
                            <a:gd name="T72" fmla="+- 0 7685 3706"/>
                            <a:gd name="T73" fmla="*/ T72 w 2042"/>
                            <a:gd name="T74" fmla="+- 0 285 3722"/>
                            <a:gd name="T75" fmla="*/ 285 h 217"/>
                            <a:gd name="T76" fmla="+- 0 8011 3706"/>
                            <a:gd name="T77" fmla="*/ T76 w 2042"/>
                            <a:gd name="T78" fmla="+- 0 285 3722"/>
                            <a:gd name="T79" fmla="*/ 285 h 217"/>
                            <a:gd name="T80" fmla="+- 0 8337 3706"/>
                            <a:gd name="T81" fmla="*/ T80 w 2042"/>
                            <a:gd name="T82" fmla="+- 0 285 3722"/>
                            <a:gd name="T83" fmla="*/ 285 h 217"/>
                            <a:gd name="T84" fmla="+- 0 6382 3706"/>
                            <a:gd name="T85" fmla="*/ T84 w 2042"/>
                            <a:gd name="T86" fmla="+- 0 317 3722"/>
                            <a:gd name="T87" fmla="*/ 317 h 217"/>
                            <a:gd name="T88" fmla="+- 0 6708 3706"/>
                            <a:gd name="T89" fmla="*/ T88 w 2042"/>
                            <a:gd name="T90" fmla="+- 0 248 3722"/>
                            <a:gd name="T91" fmla="*/ 248 h 217"/>
                            <a:gd name="T92" fmla="+- 0 7034 3706"/>
                            <a:gd name="T93" fmla="*/ T92 w 2042"/>
                            <a:gd name="T94" fmla="+- 0 248 3722"/>
                            <a:gd name="T95" fmla="*/ 248 h 217"/>
                            <a:gd name="T96" fmla="+- 0 7360 3706"/>
                            <a:gd name="T97" fmla="*/ T96 w 2042"/>
                            <a:gd name="T98" fmla="+- 0 248 3722"/>
                            <a:gd name="T99" fmla="*/ 248 h 217"/>
                            <a:gd name="T100" fmla="+- 0 7685 3706"/>
                            <a:gd name="T101" fmla="*/ T100 w 2042"/>
                            <a:gd name="T102" fmla="+- 0 242 3722"/>
                            <a:gd name="T103" fmla="*/ 242 h 217"/>
                            <a:gd name="T104" fmla="+- 0 8011 3706"/>
                            <a:gd name="T105" fmla="*/ T104 w 2042"/>
                            <a:gd name="T106" fmla="+- 0 242 3722"/>
                            <a:gd name="T107" fmla="*/ 242 h 217"/>
                            <a:gd name="T108" fmla="+- 0 8337 3706"/>
                            <a:gd name="T109" fmla="*/ T108 w 2042"/>
                            <a:gd name="T110" fmla="+- 0 242 3722"/>
                            <a:gd name="T111" fmla="*/ 242 h 217"/>
                            <a:gd name="T112" fmla="+- 0 6382 3706"/>
                            <a:gd name="T113" fmla="*/ T112 w 2042"/>
                            <a:gd name="T114" fmla="+- 0 387 3722"/>
                            <a:gd name="T115" fmla="*/ 387 h 217"/>
                            <a:gd name="T116" fmla="+- 0 6708 3706"/>
                            <a:gd name="T117" fmla="*/ T116 w 2042"/>
                            <a:gd name="T118" fmla="+- 0 252 3722"/>
                            <a:gd name="T119" fmla="*/ 252 h 217"/>
                            <a:gd name="T120" fmla="+- 0 7034 3706"/>
                            <a:gd name="T121" fmla="*/ T120 w 2042"/>
                            <a:gd name="T122" fmla="+- 0 252 3722"/>
                            <a:gd name="T123" fmla="*/ 252 h 217"/>
                            <a:gd name="T124" fmla="+- 0 7360 3706"/>
                            <a:gd name="T125" fmla="*/ T124 w 2042"/>
                            <a:gd name="T126" fmla="+- 0 252 3722"/>
                            <a:gd name="T127" fmla="*/ 252 h 217"/>
                            <a:gd name="T128" fmla="+- 0 7685 3706"/>
                            <a:gd name="T129" fmla="*/ T128 w 2042"/>
                            <a:gd name="T130" fmla="+- 0 252 3722"/>
                            <a:gd name="T131" fmla="*/ 252 h 217"/>
                            <a:gd name="T132" fmla="+- 0 8011 3706"/>
                            <a:gd name="T133" fmla="*/ T132 w 2042"/>
                            <a:gd name="T134" fmla="+- 0 252 3722"/>
                            <a:gd name="T135" fmla="*/ 252 h 217"/>
                            <a:gd name="T136" fmla="+- 0 8337 3706"/>
                            <a:gd name="T137" fmla="*/ T136 w 2042"/>
                            <a:gd name="T138" fmla="+- 0 252 3722"/>
                            <a:gd name="T139" fmla="*/ 252 h 217"/>
                            <a:gd name="T140" fmla="+- 0 6382 3706"/>
                            <a:gd name="T141" fmla="*/ T140 w 2042"/>
                            <a:gd name="T142" fmla="+- 0 301 3722"/>
                            <a:gd name="T143" fmla="*/ 301 h 217"/>
                            <a:gd name="T144" fmla="+- 0 6708 3706"/>
                            <a:gd name="T145" fmla="*/ T144 w 2042"/>
                            <a:gd name="T146" fmla="+- 0 216 3722"/>
                            <a:gd name="T147" fmla="*/ 216 h 217"/>
                            <a:gd name="T148" fmla="+- 0 7034 3706"/>
                            <a:gd name="T149" fmla="*/ T148 w 2042"/>
                            <a:gd name="T150" fmla="+- 0 216 3722"/>
                            <a:gd name="T151" fmla="*/ 216 h 217"/>
                            <a:gd name="T152" fmla="+- 0 7360 3706"/>
                            <a:gd name="T153" fmla="*/ T152 w 2042"/>
                            <a:gd name="T154" fmla="+- 0 216 3722"/>
                            <a:gd name="T155" fmla="*/ 216 h 217"/>
                            <a:gd name="T156" fmla="+- 0 7685 3706"/>
                            <a:gd name="T157" fmla="*/ T156 w 2042"/>
                            <a:gd name="T158" fmla="+- 0 216 3722"/>
                            <a:gd name="T159" fmla="*/ 216 h 217"/>
                            <a:gd name="T160" fmla="+- 0 8011 3706"/>
                            <a:gd name="T161" fmla="*/ T160 w 2042"/>
                            <a:gd name="T162" fmla="+- 0 216 3722"/>
                            <a:gd name="T163" fmla="*/ 216 h 217"/>
                            <a:gd name="T164" fmla="+- 0 8337 3706"/>
                            <a:gd name="T165" fmla="*/ T164 w 2042"/>
                            <a:gd name="T166" fmla="+- 0 216 3722"/>
                            <a:gd name="T167" fmla="*/ 216 h 217"/>
                            <a:gd name="T168" fmla="+- 0 6382 3706"/>
                            <a:gd name="T169" fmla="*/ T168 w 2042"/>
                            <a:gd name="T170" fmla="+- 0 362 3722"/>
                            <a:gd name="T171" fmla="*/ 362 h 217"/>
                            <a:gd name="T172" fmla="+- 0 6708 3706"/>
                            <a:gd name="T173" fmla="*/ T172 w 2042"/>
                            <a:gd name="T174" fmla="+- 0 305 3722"/>
                            <a:gd name="T175" fmla="*/ 305 h 217"/>
                            <a:gd name="T176" fmla="+- 0 7034 3706"/>
                            <a:gd name="T177" fmla="*/ T176 w 2042"/>
                            <a:gd name="T178" fmla="+- 0 305 3722"/>
                            <a:gd name="T179" fmla="*/ 305 h 217"/>
                            <a:gd name="T180" fmla="+- 0 7360 3706"/>
                            <a:gd name="T181" fmla="*/ T180 w 2042"/>
                            <a:gd name="T182" fmla="+- 0 305 3722"/>
                            <a:gd name="T183" fmla="*/ 305 h 217"/>
                            <a:gd name="T184" fmla="+- 0 7685 3706"/>
                            <a:gd name="T185" fmla="*/ T184 w 2042"/>
                            <a:gd name="T186" fmla="+- 0 284 3722"/>
                            <a:gd name="T187" fmla="*/ 284 h 217"/>
                            <a:gd name="T188" fmla="+- 0 8011 3706"/>
                            <a:gd name="T189" fmla="*/ T188 w 2042"/>
                            <a:gd name="T190" fmla="+- 0 284 3722"/>
                            <a:gd name="T191" fmla="*/ 284 h 217"/>
                            <a:gd name="T192" fmla="+- 0 8337 3706"/>
                            <a:gd name="T193" fmla="*/ T192 w 2042"/>
                            <a:gd name="T194" fmla="+- 0 284 3722"/>
                            <a:gd name="T195" fmla="*/ 284 h 2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042" h="217">
                              <a:moveTo>
                                <a:pt x="2676" y="-3298"/>
                              </a:moveTo>
                              <a:lnTo>
                                <a:pt x="3002" y="-3393"/>
                              </a:lnTo>
                              <a:lnTo>
                                <a:pt x="3328" y="-3393"/>
                              </a:lnTo>
                              <a:lnTo>
                                <a:pt x="3654" y="-3393"/>
                              </a:lnTo>
                              <a:lnTo>
                                <a:pt x="3979" y="-3405"/>
                              </a:lnTo>
                              <a:lnTo>
                                <a:pt x="4305" y="-3405"/>
                              </a:lnTo>
                              <a:lnTo>
                                <a:pt x="4631" y="-3405"/>
                              </a:lnTo>
                              <a:moveTo>
                                <a:pt x="2676" y="-3359"/>
                              </a:moveTo>
                              <a:lnTo>
                                <a:pt x="3002" y="-3428"/>
                              </a:lnTo>
                              <a:lnTo>
                                <a:pt x="3328" y="-3428"/>
                              </a:lnTo>
                              <a:lnTo>
                                <a:pt x="3654" y="-3429"/>
                              </a:lnTo>
                              <a:lnTo>
                                <a:pt x="3979" y="-3436"/>
                              </a:lnTo>
                              <a:lnTo>
                                <a:pt x="4305" y="-3436"/>
                              </a:lnTo>
                              <a:lnTo>
                                <a:pt x="4631" y="-3436"/>
                              </a:lnTo>
                              <a:moveTo>
                                <a:pt x="2676" y="-3362"/>
                              </a:moveTo>
                              <a:lnTo>
                                <a:pt x="3002" y="-3437"/>
                              </a:lnTo>
                              <a:lnTo>
                                <a:pt x="3328" y="-3437"/>
                              </a:lnTo>
                              <a:lnTo>
                                <a:pt x="3654" y="-3437"/>
                              </a:lnTo>
                              <a:lnTo>
                                <a:pt x="3979" y="-3437"/>
                              </a:lnTo>
                              <a:lnTo>
                                <a:pt x="4305" y="-3437"/>
                              </a:lnTo>
                              <a:lnTo>
                                <a:pt x="4631" y="-3437"/>
                              </a:lnTo>
                              <a:moveTo>
                                <a:pt x="2676" y="-3405"/>
                              </a:moveTo>
                              <a:lnTo>
                                <a:pt x="3002" y="-3474"/>
                              </a:lnTo>
                              <a:lnTo>
                                <a:pt x="3328" y="-3474"/>
                              </a:lnTo>
                              <a:lnTo>
                                <a:pt x="3654" y="-3474"/>
                              </a:lnTo>
                              <a:lnTo>
                                <a:pt x="3979" y="-3480"/>
                              </a:lnTo>
                              <a:lnTo>
                                <a:pt x="4305" y="-3480"/>
                              </a:lnTo>
                              <a:lnTo>
                                <a:pt x="4631" y="-3480"/>
                              </a:lnTo>
                              <a:moveTo>
                                <a:pt x="2676" y="-3335"/>
                              </a:moveTo>
                              <a:lnTo>
                                <a:pt x="3002" y="-3470"/>
                              </a:lnTo>
                              <a:lnTo>
                                <a:pt x="3328" y="-3470"/>
                              </a:lnTo>
                              <a:lnTo>
                                <a:pt x="3654" y="-3470"/>
                              </a:lnTo>
                              <a:lnTo>
                                <a:pt x="3979" y="-3470"/>
                              </a:lnTo>
                              <a:lnTo>
                                <a:pt x="4305" y="-3470"/>
                              </a:lnTo>
                              <a:lnTo>
                                <a:pt x="4631" y="-3470"/>
                              </a:lnTo>
                              <a:moveTo>
                                <a:pt x="2676" y="-3421"/>
                              </a:moveTo>
                              <a:lnTo>
                                <a:pt x="3002" y="-3506"/>
                              </a:lnTo>
                              <a:lnTo>
                                <a:pt x="3328" y="-3506"/>
                              </a:lnTo>
                              <a:lnTo>
                                <a:pt x="3654" y="-3506"/>
                              </a:lnTo>
                              <a:lnTo>
                                <a:pt x="3979" y="-3506"/>
                              </a:lnTo>
                              <a:lnTo>
                                <a:pt x="4305" y="-3506"/>
                              </a:lnTo>
                              <a:lnTo>
                                <a:pt x="4631" y="-3506"/>
                              </a:lnTo>
                              <a:moveTo>
                                <a:pt x="2676" y="-3360"/>
                              </a:moveTo>
                              <a:lnTo>
                                <a:pt x="3002" y="-3417"/>
                              </a:lnTo>
                              <a:lnTo>
                                <a:pt x="3328" y="-3417"/>
                              </a:lnTo>
                              <a:lnTo>
                                <a:pt x="3654" y="-3417"/>
                              </a:lnTo>
                              <a:lnTo>
                                <a:pt x="3979" y="-3438"/>
                              </a:lnTo>
                              <a:lnTo>
                                <a:pt x="4305" y="-3438"/>
                              </a:lnTo>
                              <a:lnTo>
                                <a:pt x="4631" y="-3438"/>
                              </a:lnTo>
                            </a:path>
                          </a:pathLst>
                        </a:custGeom>
                        <a:noFill/>
                        <a:ln w="130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6" o:spid="_x0000_s1026" style="position:absolute;margin-left:185.25pt;margin-top:186.05pt;width:102.1pt;height:10.8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42,2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" path="m2676,-3298l3002,-3393,3328,-3393,3654,-3393,3979,-3405,4305,-3405,4631,-3405m2676,-3359l3002,-3428,3328,-3428,3654,-3429,3979,-3436,4305,-3436,4631,-3436m2676,-3362l3002,-3437,3328,-3437,3654,-3437,3979,-3437,4305,-3437,4631,-3437m2676,-3405l3002,-3474,3328,-3474,3654,-3474,3979,-3480,4305,-3480,4631,-3480m2676,-3335l3002,-3470,3328,-3470,3654,-3470,3979,-3470,4305,-3470,4631,-3470m2676,-3421l3002,-3506,3328,-3506,3654,-3506,3979,-3506,4305,-3506,4631,-3506m2676,-3360l3002,-3417,3328,-3417,3654,-3417,3979,-3438,4305,-3438,4631,-3438e" filled="f" strokeweight="13010emu">
                <v:path arrowok="t" o:connecttype="custom" o:connectlocs="1699260,269240;1906270,208915;2113280,208915;2320290,208915;2526665,201295;2733675,201295;2940685,201295;1699260,230505;1906270,186690;2113280,186690;2320290,186055;2526665,181610;2733675,181610;2940685,181610;1699260,228600;1906270,180975;2113280,180975;2320290,180975;2526665,180975;2733675,180975;2940685,180975;1699260,201295;1906270,157480;2113280,157480;2320290,157480;2526665,153670;2733675,153670;2940685,153670;1699260,245745;1906270,160020;2113280,160020;2320290,160020;2526665,160020;2733675,160020;2940685,160020;1699260,191135;1906270,137160;2113280,137160;2320290,137160;2526665,137160;2733675,137160;2940685,137160;1699260,229870;1906270,193675;2113280,193675;2320290,193675;2526665,180340;2733675,180340;2940685,180340" o:connectangles="0,0,0,0,0,0,0,0,0,0,0,0,0,0,0,0,0,0,0,0,0,0,0,0,0,0,0,0,0,0,0,0,0,0,0,0,0,0,0,0,0,0,0,0,0,0,0,0,0"/>
                <w10:wrap anchorx="page"/>
              </v:shape>
            </w:pict>
          </mc:Fallback>
        </mc:AlternateContent>
      </w:r>
      <w:r>
        <w:rPr>
          <w:noProof/>
        </w:rPr>
        <mc:AlternateContent>
          <mc:Choice Requires="wps">
            <w:drawing>
              <wp:anchor distT="0" distB="0" distL="114300" distR="114300" simplePos="0" relativeHeight="251663872" behindDoc="0" locked="0" layoutInCell="1" allowOverlap="1" wp14:anchorId="1229F72B" wp14:editId="6EFBE62A">
                <wp:simplePos x="0" y="0"/>
                <wp:positionH relativeFrom="page">
                  <wp:posOffset>2359660</wp:posOffset>
                </wp:positionH>
                <wp:positionV relativeFrom="paragraph">
                  <wp:posOffset>-180340</wp:posOffset>
                </wp:positionV>
                <wp:extent cx="1509395" cy="1614170"/>
                <wp:effectExtent l="0" t="0" r="4445" b="1270"/>
                <wp:wrapNone/>
                <wp:docPr id="223"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161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195"/>
                              <w:gridCol w:w="326"/>
                              <w:gridCol w:w="326"/>
                              <w:gridCol w:w="326"/>
                              <w:gridCol w:w="326"/>
                              <w:gridCol w:w="326"/>
                              <w:gridCol w:w="326"/>
                              <w:gridCol w:w="196"/>
                            </w:tblGrid>
                            <w:tr w:rsidR="009532C9" w14:paraId="60344BFD" w14:textId="77777777">
                              <w:trPr>
                                <w:trHeight w:hRule="exact" w:val="366"/>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14:paraId="47D56298" w14:textId="77777777" w:rsidR="009532C9" w:rsidRDefault="009532C9">
                                  <w:pPr>
                                    <w:pStyle w:val="TableParagraph"/>
                                    <w:spacing w:before="101" w:line="240" w:lineRule="auto"/>
                                    <w:ind w:left="805" w:right="805"/>
                                    <w:jc w:val="center"/>
                                    <w:rPr>
                                      <w:rFonts w:ascii="Helvetica"/>
                                      <w:i/>
                                      <w:sz w:val="19"/>
                                    </w:rPr>
                                  </w:pPr>
                                  <w:proofErr w:type="spellStart"/>
                                  <w:r>
                                    <w:rPr>
                                      <w:rFonts w:ascii="Helvetica"/>
                                      <w:i/>
                                      <w:color w:val="1A1A1A"/>
                                      <w:sz w:val="19"/>
                                    </w:rPr>
                                    <w:t>Shigella</w:t>
                                  </w:r>
                                  <w:proofErr w:type="spellEnd"/>
                                </w:p>
                              </w:tc>
                            </w:tr>
                            <w:tr w:rsidR="009532C9" w14:paraId="7E9F9670" w14:textId="77777777">
                              <w:trPr>
                                <w:trHeight w:hRule="exact" w:val="98"/>
                              </w:trPr>
                              <w:tc>
                                <w:tcPr>
                                  <w:tcW w:w="195" w:type="dxa"/>
                                  <w:tcBorders>
                                    <w:top w:val="single" w:sz="8" w:space="0" w:color="7F7F7F"/>
                                    <w:left w:val="single" w:sz="8" w:space="0" w:color="7F7F7F"/>
                                  </w:tcBorders>
                                  <w:shd w:val="clear" w:color="auto" w:fill="CCCCCC"/>
                                </w:tcPr>
                                <w:p w14:paraId="515422E5" w14:textId="77777777" w:rsidR="009532C9" w:rsidRDefault="009532C9"/>
                              </w:tc>
                              <w:tc>
                                <w:tcPr>
                                  <w:tcW w:w="326" w:type="dxa"/>
                                  <w:tcBorders>
                                    <w:top w:val="single" w:sz="8" w:space="0" w:color="7F7F7F"/>
                                  </w:tcBorders>
                                  <w:shd w:val="clear" w:color="auto" w:fill="CCCCCC"/>
                                </w:tcPr>
                                <w:p w14:paraId="23CB79F1" w14:textId="77777777" w:rsidR="009532C9" w:rsidRDefault="009532C9"/>
                              </w:tc>
                              <w:tc>
                                <w:tcPr>
                                  <w:tcW w:w="326" w:type="dxa"/>
                                  <w:tcBorders>
                                    <w:top w:val="single" w:sz="8" w:space="0" w:color="7F7F7F"/>
                                  </w:tcBorders>
                                  <w:shd w:val="clear" w:color="auto" w:fill="CCCCCC"/>
                                </w:tcPr>
                                <w:p w14:paraId="5011E8B8" w14:textId="77777777" w:rsidR="009532C9" w:rsidRDefault="009532C9"/>
                              </w:tc>
                              <w:tc>
                                <w:tcPr>
                                  <w:tcW w:w="326" w:type="dxa"/>
                                  <w:tcBorders>
                                    <w:top w:val="single" w:sz="8" w:space="0" w:color="7F7F7F"/>
                                  </w:tcBorders>
                                  <w:shd w:val="clear" w:color="auto" w:fill="CCCCCC"/>
                                </w:tcPr>
                                <w:p w14:paraId="5A19B056" w14:textId="77777777" w:rsidR="009532C9" w:rsidRDefault="009532C9"/>
                              </w:tc>
                              <w:tc>
                                <w:tcPr>
                                  <w:tcW w:w="326" w:type="dxa"/>
                                  <w:tcBorders>
                                    <w:top w:val="single" w:sz="8" w:space="0" w:color="7F7F7F"/>
                                  </w:tcBorders>
                                  <w:shd w:val="clear" w:color="auto" w:fill="CCCCCC"/>
                                </w:tcPr>
                                <w:p w14:paraId="268EB6C0" w14:textId="77777777" w:rsidR="009532C9" w:rsidRDefault="009532C9"/>
                              </w:tc>
                              <w:tc>
                                <w:tcPr>
                                  <w:tcW w:w="326" w:type="dxa"/>
                                  <w:tcBorders>
                                    <w:top w:val="single" w:sz="8" w:space="0" w:color="7F7F7F"/>
                                  </w:tcBorders>
                                  <w:shd w:val="clear" w:color="auto" w:fill="CCCCCC"/>
                                </w:tcPr>
                                <w:p w14:paraId="4C059F9E" w14:textId="77777777" w:rsidR="009532C9" w:rsidRDefault="009532C9"/>
                              </w:tc>
                              <w:tc>
                                <w:tcPr>
                                  <w:tcW w:w="326" w:type="dxa"/>
                                  <w:tcBorders>
                                    <w:top w:val="single" w:sz="8" w:space="0" w:color="7F7F7F"/>
                                  </w:tcBorders>
                                  <w:shd w:val="clear" w:color="auto" w:fill="CCCCCC"/>
                                </w:tcPr>
                                <w:p w14:paraId="0EC94F43" w14:textId="77777777" w:rsidR="009532C9" w:rsidRDefault="009532C9"/>
                              </w:tc>
                              <w:tc>
                                <w:tcPr>
                                  <w:tcW w:w="196" w:type="dxa"/>
                                  <w:tcBorders>
                                    <w:top w:val="single" w:sz="8" w:space="0" w:color="7F7F7F"/>
                                    <w:right w:val="single" w:sz="8" w:space="0" w:color="7F7F7F"/>
                                  </w:tcBorders>
                                  <w:shd w:val="clear" w:color="auto" w:fill="CCCCCC"/>
                                </w:tcPr>
                                <w:p w14:paraId="5BF26F2A" w14:textId="77777777" w:rsidR="009532C9" w:rsidRDefault="009532C9"/>
                              </w:tc>
                            </w:tr>
                            <w:tr w:rsidR="009532C9" w14:paraId="03E7FA5A" w14:textId="77777777">
                              <w:trPr>
                                <w:trHeight w:hRule="exact" w:val="245"/>
                              </w:trPr>
                              <w:tc>
                                <w:tcPr>
                                  <w:tcW w:w="195" w:type="dxa"/>
                                  <w:tcBorders>
                                    <w:left w:val="single" w:sz="8" w:space="0" w:color="7F7F7F"/>
                                    <w:bottom w:val="single" w:sz="8" w:space="0" w:color="FAFAFA"/>
                                  </w:tcBorders>
                                </w:tcPr>
                                <w:p w14:paraId="4B5B5460" w14:textId="77777777" w:rsidR="009532C9" w:rsidRDefault="009532C9"/>
                              </w:tc>
                              <w:tc>
                                <w:tcPr>
                                  <w:tcW w:w="326" w:type="dxa"/>
                                  <w:tcBorders>
                                    <w:bottom w:val="single" w:sz="8" w:space="0" w:color="FAFAFA"/>
                                  </w:tcBorders>
                                </w:tcPr>
                                <w:p w14:paraId="09C0D34D" w14:textId="77777777" w:rsidR="009532C9" w:rsidRDefault="009532C9"/>
                              </w:tc>
                              <w:tc>
                                <w:tcPr>
                                  <w:tcW w:w="326" w:type="dxa"/>
                                  <w:tcBorders>
                                    <w:bottom w:val="single" w:sz="8" w:space="0" w:color="FAFAFA"/>
                                  </w:tcBorders>
                                </w:tcPr>
                                <w:p w14:paraId="4576DE14" w14:textId="77777777" w:rsidR="009532C9" w:rsidRDefault="009532C9"/>
                              </w:tc>
                              <w:tc>
                                <w:tcPr>
                                  <w:tcW w:w="326" w:type="dxa"/>
                                  <w:tcBorders>
                                    <w:bottom w:val="single" w:sz="8" w:space="0" w:color="FAFAFA"/>
                                  </w:tcBorders>
                                </w:tcPr>
                                <w:p w14:paraId="7C328C70" w14:textId="77777777" w:rsidR="009532C9" w:rsidRDefault="009532C9"/>
                              </w:tc>
                              <w:tc>
                                <w:tcPr>
                                  <w:tcW w:w="326" w:type="dxa"/>
                                  <w:tcBorders>
                                    <w:bottom w:val="single" w:sz="8" w:space="0" w:color="FAFAFA"/>
                                  </w:tcBorders>
                                </w:tcPr>
                                <w:p w14:paraId="3A42A976" w14:textId="77777777" w:rsidR="009532C9" w:rsidRDefault="009532C9"/>
                              </w:tc>
                              <w:tc>
                                <w:tcPr>
                                  <w:tcW w:w="326" w:type="dxa"/>
                                  <w:tcBorders>
                                    <w:bottom w:val="single" w:sz="8" w:space="0" w:color="FAFAFA"/>
                                  </w:tcBorders>
                                </w:tcPr>
                                <w:p w14:paraId="2A6BE89D" w14:textId="77777777" w:rsidR="009532C9" w:rsidRDefault="009532C9"/>
                              </w:tc>
                              <w:tc>
                                <w:tcPr>
                                  <w:tcW w:w="326" w:type="dxa"/>
                                  <w:tcBorders>
                                    <w:bottom w:val="single" w:sz="8" w:space="0" w:color="FAFAFA"/>
                                  </w:tcBorders>
                                </w:tcPr>
                                <w:p w14:paraId="08C79339" w14:textId="77777777" w:rsidR="009532C9" w:rsidRDefault="009532C9"/>
                              </w:tc>
                              <w:tc>
                                <w:tcPr>
                                  <w:tcW w:w="196" w:type="dxa"/>
                                  <w:tcBorders>
                                    <w:bottom w:val="single" w:sz="8" w:space="0" w:color="FAFAFA"/>
                                    <w:right w:val="single" w:sz="8" w:space="0" w:color="7F7F7F"/>
                                  </w:tcBorders>
                                </w:tcPr>
                                <w:p w14:paraId="6B67B06B" w14:textId="77777777" w:rsidR="009532C9" w:rsidRDefault="009532C9"/>
                              </w:tc>
                            </w:tr>
                            <w:tr w:rsidR="009532C9" w14:paraId="67194F58" w14:textId="77777777">
                              <w:trPr>
                                <w:trHeight w:hRule="exact" w:val="246"/>
                              </w:trPr>
                              <w:tc>
                                <w:tcPr>
                                  <w:tcW w:w="195" w:type="dxa"/>
                                  <w:tcBorders>
                                    <w:top w:val="single" w:sz="8" w:space="0" w:color="FAFAFA"/>
                                    <w:left w:val="single" w:sz="8" w:space="0" w:color="7F7F7F"/>
                                  </w:tcBorders>
                                </w:tcPr>
                                <w:p w14:paraId="757BFD5F" w14:textId="77777777" w:rsidR="009532C9" w:rsidRDefault="009532C9"/>
                              </w:tc>
                              <w:tc>
                                <w:tcPr>
                                  <w:tcW w:w="326" w:type="dxa"/>
                                  <w:tcBorders>
                                    <w:top w:val="single" w:sz="8" w:space="0" w:color="FAFAFA"/>
                                  </w:tcBorders>
                                </w:tcPr>
                                <w:p w14:paraId="30B42BEF" w14:textId="77777777" w:rsidR="009532C9" w:rsidRDefault="009532C9"/>
                              </w:tc>
                              <w:tc>
                                <w:tcPr>
                                  <w:tcW w:w="326" w:type="dxa"/>
                                  <w:tcBorders>
                                    <w:top w:val="single" w:sz="8" w:space="0" w:color="FAFAFA"/>
                                  </w:tcBorders>
                                </w:tcPr>
                                <w:p w14:paraId="0B064492" w14:textId="77777777" w:rsidR="009532C9" w:rsidRDefault="009532C9"/>
                              </w:tc>
                              <w:tc>
                                <w:tcPr>
                                  <w:tcW w:w="326" w:type="dxa"/>
                                  <w:tcBorders>
                                    <w:top w:val="single" w:sz="8" w:space="0" w:color="FAFAFA"/>
                                  </w:tcBorders>
                                </w:tcPr>
                                <w:p w14:paraId="0A81593A" w14:textId="77777777" w:rsidR="009532C9" w:rsidRDefault="009532C9"/>
                              </w:tc>
                              <w:tc>
                                <w:tcPr>
                                  <w:tcW w:w="326" w:type="dxa"/>
                                  <w:tcBorders>
                                    <w:top w:val="single" w:sz="8" w:space="0" w:color="FAFAFA"/>
                                  </w:tcBorders>
                                </w:tcPr>
                                <w:p w14:paraId="1F48C4CA" w14:textId="77777777" w:rsidR="009532C9" w:rsidRDefault="009532C9"/>
                              </w:tc>
                              <w:tc>
                                <w:tcPr>
                                  <w:tcW w:w="326" w:type="dxa"/>
                                  <w:tcBorders>
                                    <w:top w:val="single" w:sz="8" w:space="0" w:color="FAFAFA"/>
                                  </w:tcBorders>
                                </w:tcPr>
                                <w:p w14:paraId="45B22E22" w14:textId="77777777" w:rsidR="009532C9" w:rsidRDefault="009532C9"/>
                              </w:tc>
                              <w:tc>
                                <w:tcPr>
                                  <w:tcW w:w="326" w:type="dxa"/>
                                  <w:tcBorders>
                                    <w:top w:val="single" w:sz="8" w:space="0" w:color="FAFAFA"/>
                                  </w:tcBorders>
                                </w:tcPr>
                                <w:p w14:paraId="5FA0A365" w14:textId="77777777" w:rsidR="009532C9" w:rsidRDefault="009532C9"/>
                              </w:tc>
                              <w:tc>
                                <w:tcPr>
                                  <w:tcW w:w="196" w:type="dxa"/>
                                  <w:tcBorders>
                                    <w:top w:val="single" w:sz="8" w:space="0" w:color="FAFAFA"/>
                                    <w:right w:val="single" w:sz="8" w:space="0" w:color="7F7F7F"/>
                                  </w:tcBorders>
                                </w:tcPr>
                                <w:p w14:paraId="30A939C0" w14:textId="77777777" w:rsidR="009532C9" w:rsidRDefault="009532C9"/>
                              </w:tc>
                            </w:tr>
                            <w:tr w:rsidR="009532C9" w14:paraId="62A2AAE3" w14:textId="77777777">
                              <w:trPr>
                                <w:trHeight w:hRule="exact" w:val="245"/>
                              </w:trPr>
                              <w:tc>
                                <w:tcPr>
                                  <w:tcW w:w="195" w:type="dxa"/>
                                  <w:tcBorders>
                                    <w:left w:val="single" w:sz="8" w:space="0" w:color="7F7F7F"/>
                                    <w:bottom w:val="single" w:sz="8" w:space="0" w:color="FAFAFA"/>
                                  </w:tcBorders>
                                </w:tcPr>
                                <w:p w14:paraId="5105BF94" w14:textId="77777777" w:rsidR="009532C9" w:rsidRDefault="009532C9"/>
                              </w:tc>
                              <w:tc>
                                <w:tcPr>
                                  <w:tcW w:w="326" w:type="dxa"/>
                                  <w:tcBorders>
                                    <w:bottom w:val="single" w:sz="8" w:space="0" w:color="FAFAFA"/>
                                  </w:tcBorders>
                                </w:tcPr>
                                <w:p w14:paraId="64937E16" w14:textId="77777777" w:rsidR="009532C9" w:rsidRDefault="009532C9"/>
                              </w:tc>
                              <w:tc>
                                <w:tcPr>
                                  <w:tcW w:w="326" w:type="dxa"/>
                                  <w:tcBorders>
                                    <w:bottom w:val="single" w:sz="8" w:space="0" w:color="FAFAFA"/>
                                  </w:tcBorders>
                                </w:tcPr>
                                <w:p w14:paraId="0958EC5C" w14:textId="77777777" w:rsidR="009532C9" w:rsidRDefault="009532C9"/>
                              </w:tc>
                              <w:tc>
                                <w:tcPr>
                                  <w:tcW w:w="326" w:type="dxa"/>
                                  <w:tcBorders>
                                    <w:bottom w:val="single" w:sz="8" w:space="0" w:color="FAFAFA"/>
                                  </w:tcBorders>
                                </w:tcPr>
                                <w:p w14:paraId="33703B26" w14:textId="77777777" w:rsidR="009532C9" w:rsidRDefault="009532C9"/>
                              </w:tc>
                              <w:tc>
                                <w:tcPr>
                                  <w:tcW w:w="326" w:type="dxa"/>
                                  <w:tcBorders>
                                    <w:bottom w:val="single" w:sz="8" w:space="0" w:color="FAFAFA"/>
                                  </w:tcBorders>
                                </w:tcPr>
                                <w:p w14:paraId="7399DD58" w14:textId="77777777" w:rsidR="009532C9" w:rsidRDefault="009532C9"/>
                              </w:tc>
                              <w:tc>
                                <w:tcPr>
                                  <w:tcW w:w="326" w:type="dxa"/>
                                  <w:tcBorders>
                                    <w:bottom w:val="single" w:sz="8" w:space="0" w:color="FAFAFA"/>
                                  </w:tcBorders>
                                </w:tcPr>
                                <w:p w14:paraId="70CD702D" w14:textId="77777777" w:rsidR="009532C9" w:rsidRDefault="009532C9"/>
                              </w:tc>
                              <w:tc>
                                <w:tcPr>
                                  <w:tcW w:w="326" w:type="dxa"/>
                                  <w:tcBorders>
                                    <w:bottom w:val="single" w:sz="8" w:space="0" w:color="FAFAFA"/>
                                  </w:tcBorders>
                                </w:tcPr>
                                <w:p w14:paraId="14556E41" w14:textId="77777777" w:rsidR="009532C9" w:rsidRDefault="009532C9"/>
                              </w:tc>
                              <w:tc>
                                <w:tcPr>
                                  <w:tcW w:w="196" w:type="dxa"/>
                                  <w:tcBorders>
                                    <w:bottom w:val="single" w:sz="8" w:space="0" w:color="FAFAFA"/>
                                    <w:right w:val="single" w:sz="8" w:space="0" w:color="7F7F7F"/>
                                  </w:tcBorders>
                                </w:tcPr>
                                <w:p w14:paraId="2C73697D" w14:textId="77777777" w:rsidR="009532C9" w:rsidRDefault="009532C9"/>
                              </w:tc>
                            </w:tr>
                            <w:tr w:rsidR="009532C9" w14:paraId="2FE6889E" w14:textId="77777777">
                              <w:trPr>
                                <w:trHeight w:hRule="exact" w:val="246"/>
                              </w:trPr>
                              <w:tc>
                                <w:tcPr>
                                  <w:tcW w:w="195" w:type="dxa"/>
                                  <w:tcBorders>
                                    <w:top w:val="single" w:sz="8" w:space="0" w:color="FAFAFA"/>
                                    <w:left w:val="single" w:sz="8" w:space="0" w:color="7F7F7F"/>
                                  </w:tcBorders>
                                </w:tcPr>
                                <w:p w14:paraId="1582B570" w14:textId="77777777" w:rsidR="009532C9" w:rsidRDefault="009532C9"/>
                              </w:tc>
                              <w:tc>
                                <w:tcPr>
                                  <w:tcW w:w="326" w:type="dxa"/>
                                  <w:tcBorders>
                                    <w:top w:val="single" w:sz="8" w:space="0" w:color="FAFAFA"/>
                                  </w:tcBorders>
                                </w:tcPr>
                                <w:p w14:paraId="52773D89" w14:textId="77777777" w:rsidR="009532C9" w:rsidRDefault="009532C9"/>
                              </w:tc>
                              <w:tc>
                                <w:tcPr>
                                  <w:tcW w:w="326" w:type="dxa"/>
                                  <w:tcBorders>
                                    <w:top w:val="single" w:sz="8" w:space="0" w:color="FAFAFA"/>
                                  </w:tcBorders>
                                </w:tcPr>
                                <w:p w14:paraId="4380A548" w14:textId="77777777" w:rsidR="009532C9" w:rsidRDefault="009532C9"/>
                              </w:tc>
                              <w:tc>
                                <w:tcPr>
                                  <w:tcW w:w="326" w:type="dxa"/>
                                  <w:tcBorders>
                                    <w:top w:val="single" w:sz="8" w:space="0" w:color="FAFAFA"/>
                                  </w:tcBorders>
                                </w:tcPr>
                                <w:p w14:paraId="3951A64E" w14:textId="77777777" w:rsidR="009532C9" w:rsidRDefault="009532C9"/>
                              </w:tc>
                              <w:tc>
                                <w:tcPr>
                                  <w:tcW w:w="326" w:type="dxa"/>
                                  <w:tcBorders>
                                    <w:top w:val="single" w:sz="8" w:space="0" w:color="FAFAFA"/>
                                  </w:tcBorders>
                                </w:tcPr>
                                <w:p w14:paraId="0C65CE70" w14:textId="77777777" w:rsidR="009532C9" w:rsidRDefault="009532C9"/>
                              </w:tc>
                              <w:tc>
                                <w:tcPr>
                                  <w:tcW w:w="326" w:type="dxa"/>
                                  <w:tcBorders>
                                    <w:top w:val="single" w:sz="8" w:space="0" w:color="FAFAFA"/>
                                  </w:tcBorders>
                                </w:tcPr>
                                <w:p w14:paraId="38AD58D5" w14:textId="77777777" w:rsidR="009532C9" w:rsidRDefault="009532C9"/>
                              </w:tc>
                              <w:tc>
                                <w:tcPr>
                                  <w:tcW w:w="326" w:type="dxa"/>
                                  <w:tcBorders>
                                    <w:top w:val="single" w:sz="8" w:space="0" w:color="FAFAFA"/>
                                  </w:tcBorders>
                                </w:tcPr>
                                <w:p w14:paraId="6D35BB6B" w14:textId="77777777" w:rsidR="009532C9" w:rsidRDefault="009532C9"/>
                              </w:tc>
                              <w:tc>
                                <w:tcPr>
                                  <w:tcW w:w="196" w:type="dxa"/>
                                  <w:tcBorders>
                                    <w:top w:val="single" w:sz="8" w:space="0" w:color="FAFAFA"/>
                                    <w:right w:val="single" w:sz="8" w:space="0" w:color="7F7F7F"/>
                                  </w:tcBorders>
                                </w:tcPr>
                                <w:p w14:paraId="4163E21F" w14:textId="77777777" w:rsidR="009532C9" w:rsidRDefault="009532C9"/>
                              </w:tc>
                            </w:tr>
                            <w:tr w:rsidR="009532C9" w14:paraId="58A01D2C" w14:textId="77777777">
                              <w:trPr>
                                <w:trHeight w:hRule="exact" w:val="245"/>
                              </w:trPr>
                              <w:tc>
                                <w:tcPr>
                                  <w:tcW w:w="195" w:type="dxa"/>
                                  <w:tcBorders>
                                    <w:left w:val="single" w:sz="8" w:space="0" w:color="7F7F7F"/>
                                    <w:bottom w:val="single" w:sz="8" w:space="0" w:color="FAFAFA"/>
                                  </w:tcBorders>
                                </w:tcPr>
                                <w:p w14:paraId="3A13E892" w14:textId="77777777" w:rsidR="009532C9" w:rsidRDefault="009532C9"/>
                              </w:tc>
                              <w:tc>
                                <w:tcPr>
                                  <w:tcW w:w="326" w:type="dxa"/>
                                  <w:tcBorders>
                                    <w:bottom w:val="single" w:sz="8" w:space="0" w:color="FAFAFA"/>
                                  </w:tcBorders>
                                </w:tcPr>
                                <w:p w14:paraId="28CDF458" w14:textId="77777777" w:rsidR="009532C9" w:rsidRDefault="009532C9"/>
                              </w:tc>
                              <w:tc>
                                <w:tcPr>
                                  <w:tcW w:w="326" w:type="dxa"/>
                                  <w:tcBorders>
                                    <w:bottom w:val="single" w:sz="8" w:space="0" w:color="FAFAFA"/>
                                  </w:tcBorders>
                                </w:tcPr>
                                <w:p w14:paraId="00239C81" w14:textId="77777777" w:rsidR="009532C9" w:rsidRDefault="009532C9"/>
                              </w:tc>
                              <w:tc>
                                <w:tcPr>
                                  <w:tcW w:w="326" w:type="dxa"/>
                                  <w:tcBorders>
                                    <w:bottom w:val="single" w:sz="8" w:space="0" w:color="FAFAFA"/>
                                  </w:tcBorders>
                                </w:tcPr>
                                <w:p w14:paraId="7137ADBE" w14:textId="77777777" w:rsidR="009532C9" w:rsidRDefault="009532C9"/>
                              </w:tc>
                              <w:tc>
                                <w:tcPr>
                                  <w:tcW w:w="326" w:type="dxa"/>
                                  <w:tcBorders>
                                    <w:bottom w:val="single" w:sz="8" w:space="0" w:color="FAFAFA"/>
                                  </w:tcBorders>
                                </w:tcPr>
                                <w:p w14:paraId="00114AAA" w14:textId="77777777" w:rsidR="009532C9" w:rsidRDefault="009532C9"/>
                              </w:tc>
                              <w:tc>
                                <w:tcPr>
                                  <w:tcW w:w="326" w:type="dxa"/>
                                  <w:tcBorders>
                                    <w:bottom w:val="single" w:sz="8" w:space="0" w:color="FAFAFA"/>
                                  </w:tcBorders>
                                </w:tcPr>
                                <w:p w14:paraId="326A0831" w14:textId="77777777" w:rsidR="009532C9" w:rsidRDefault="009532C9"/>
                              </w:tc>
                              <w:tc>
                                <w:tcPr>
                                  <w:tcW w:w="326" w:type="dxa"/>
                                  <w:tcBorders>
                                    <w:bottom w:val="single" w:sz="8" w:space="0" w:color="FAFAFA"/>
                                  </w:tcBorders>
                                </w:tcPr>
                                <w:p w14:paraId="28C90EA1" w14:textId="77777777" w:rsidR="009532C9" w:rsidRDefault="009532C9"/>
                              </w:tc>
                              <w:tc>
                                <w:tcPr>
                                  <w:tcW w:w="196" w:type="dxa"/>
                                  <w:tcBorders>
                                    <w:bottom w:val="single" w:sz="8" w:space="0" w:color="FAFAFA"/>
                                    <w:right w:val="single" w:sz="8" w:space="0" w:color="7F7F7F"/>
                                  </w:tcBorders>
                                </w:tcPr>
                                <w:p w14:paraId="4442FAE6" w14:textId="77777777" w:rsidR="009532C9" w:rsidRDefault="009532C9"/>
                              </w:tc>
                            </w:tr>
                            <w:tr w:rsidR="009532C9" w14:paraId="77274988" w14:textId="77777777">
                              <w:trPr>
                                <w:trHeight w:hRule="exact" w:val="245"/>
                              </w:trPr>
                              <w:tc>
                                <w:tcPr>
                                  <w:tcW w:w="195" w:type="dxa"/>
                                  <w:tcBorders>
                                    <w:top w:val="single" w:sz="8" w:space="0" w:color="FAFAFA"/>
                                    <w:left w:val="single" w:sz="8" w:space="0" w:color="7F7F7F"/>
                                  </w:tcBorders>
                                </w:tcPr>
                                <w:p w14:paraId="118C161A" w14:textId="77777777" w:rsidR="009532C9" w:rsidRDefault="009532C9"/>
                              </w:tc>
                              <w:tc>
                                <w:tcPr>
                                  <w:tcW w:w="326" w:type="dxa"/>
                                  <w:tcBorders>
                                    <w:top w:val="single" w:sz="8" w:space="0" w:color="FAFAFA"/>
                                  </w:tcBorders>
                                </w:tcPr>
                                <w:p w14:paraId="46389340" w14:textId="77777777" w:rsidR="009532C9" w:rsidRDefault="009532C9"/>
                              </w:tc>
                              <w:tc>
                                <w:tcPr>
                                  <w:tcW w:w="326" w:type="dxa"/>
                                  <w:tcBorders>
                                    <w:top w:val="single" w:sz="8" w:space="0" w:color="FAFAFA"/>
                                  </w:tcBorders>
                                </w:tcPr>
                                <w:p w14:paraId="0375D3BF" w14:textId="77777777" w:rsidR="009532C9" w:rsidRDefault="009532C9"/>
                              </w:tc>
                              <w:tc>
                                <w:tcPr>
                                  <w:tcW w:w="326" w:type="dxa"/>
                                  <w:tcBorders>
                                    <w:top w:val="single" w:sz="8" w:space="0" w:color="FAFAFA"/>
                                  </w:tcBorders>
                                </w:tcPr>
                                <w:p w14:paraId="5A490387" w14:textId="77777777" w:rsidR="009532C9" w:rsidRDefault="009532C9"/>
                              </w:tc>
                              <w:tc>
                                <w:tcPr>
                                  <w:tcW w:w="326" w:type="dxa"/>
                                  <w:tcBorders>
                                    <w:top w:val="single" w:sz="8" w:space="0" w:color="FAFAFA"/>
                                  </w:tcBorders>
                                </w:tcPr>
                                <w:p w14:paraId="3E193446" w14:textId="77777777" w:rsidR="009532C9" w:rsidRDefault="009532C9"/>
                              </w:tc>
                              <w:tc>
                                <w:tcPr>
                                  <w:tcW w:w="326" w:type="dxa"/>
                                  <w:tcBorders>
                                    <w:top w:val="single" w:sz="8" w:space="0" w:color="FAFAFA"/>
                                  </w:tcBorders>
                                </w:tcPr>
                                <w:p w14:paraId="67F74049" w14:textId="77777777" w:rsidR="009532C9" w:rsidRDefault="009532C9"/>
                              </w:tc>
                              <w:tc>
                                <w:tcPr>
                                  <w:tcW w:w="326" w:type="dxa"/>
                                  <w:tcBorders>
                                    <w:top w:val="single" w:sz="8" w:space="0" w:color="FAFAFA"/>
                                  </w:tcBorders>
                                </w:tcPr>
                                <w:p w14:paraId="136A2F14" w14:textId="77777777" w:rsidR="009532C9" w:rsidRDefault="009532C9"/>
                              </w:tc>
                              <w:tc>
                                <w:tcPr>
                                  <w:tcW w:w="196" w:type="dxa"/>
                                  <w:tcBorders>
                                    <w:top w:val="single" w:sz="8" w:space="0" w:color="FAFAFA"/>
                                    <w:right w:val="single" w:sz="8" w:space="0" w:color="7F7F7F"/>
                                  </w:tcBorders>
                                </w:tcPr>
                                <w:p w14:paraId="6B9CBDB9" w14:textId="77777777" w:rsidR="009532C9" w:rsidRDefault="009532C9"/>
                              </w:tc>
                            </w:tr>
                            <w:tr w:rsidR="009532C9" w14:paraId="22CF450D" w14:textId="77777777">
                              <w:trPr>
                                <w:trHeight w:hRule="exact" w:val="246"/>
                              </w:trPr>
                              <w:tc>
                                <w:tcPr>
                                  <w:tcW w:w="195" w:type="dxa"/>
                                  <w:tcBorders>
                                    <w:left w:val="single" w:sz="8" w:space="0" w:color="7F7F7F"/>
                                    <w:bottom w:val="single" w:sz="8" w:space="0" w:color="FAFAFA"/>
                                  </w:tcBorders>
                                </w:tcPr>
                                <w:p w14:paraId="393CD2D4" w14:textId="77777777" w:rsidR="009532C9" w:rsidRDefault="009532C9"/>
                              </w:tc>
                              <w:tc>
                                <w:tcPr>
                                  <w:tcW w:w="326" w:type="dxa"/>
                                  <w:tcBorders>
                                    <w:bottom w:val="single" w:sz="8" w:space="0" w:color="FAFAFA"/>
                                  </w:tcBorders>
                                </w:tcPr>
                                <w:p w14:paraId="6D70E28F" w14:textId="77777777" w:rsidR="009532C9" w:rsidRDefault="009532C9"/>
                              </w:tc>
                              <w:tc>
                                <w:tcPr>
                                  <w:tcW w:w="326" w:type="dxa"/>
                                  <w:tcBorders>
                                    <w:bottom w:val="single" w:sz="8" w:space="0" w:color="FAFAFA"/>
                                  </w:tcBorders>
                                </w:tcPr>
                                <w:p w14:paraId="1EB07619" w14:textId="77777777" w:rsidR="009532C9" w:rsidRDefault="009532C9"/>
                              </w:tc>
                              <w:tc>
                                <w:tcPr>
                                  <w:tcW w:w="326" w:type="dxa"/>
                                  <w:tcBorders>
                                    <w:bottom w:val="single" w:sz="8" w:space="0" w:color="FAFAFA"/>
                                  </w:tcBorders>
                                </w:tcPr>
                                <w:p w14:paraId="72AF5128" w14:textId="77777777" w:rsidR="009532C9" w:rsidRDefault="009532C9"/>
                              </w:tc>
                              <w:tc>
                                <w:tcPr>
                                  <w:tcW w:w="326" w:type="dxa"/>
                                  <w:tcBorders>
                                    <w:bottom w:val="single" w:sz="8" w:space="0" w:color="FAFAFA"/>
                                  </w:tcBorders>
                                </w:tcPr>
                                <w:p w14:paraId="4AC94E96" w14:textId="77777777" w:rsidR="009532C9" w:rsidRDefault="009532C9"/>
                              </w:tc>
                              <w:tc>
                                <w:tcPr>
                                  <w:tcW w:w="326" w:type="dxa"/>
                                  <w:tcBorders>
                                    <w:bottom w:val="single" w:sz="8" w:space="0" w:color="FAFAFA"/>
                                  </w:tcBorders>
                                </w:tcPr>
                                <w:p w14:paraId="27D8AF6E" w14:textId="77777777" w:rsidR="009532C9" w:rsidRDefault="009532C9"/>
                              </w:tc>
                              <w:tc>
                                <w:tcPr>
                                  <w:tcW w:w="326" w:type="dxa"/>
                                  <w:tcBorders>
                                    <w:bottom w:val="single" w:sz="8" w:space="0" w:color="FAFAFA"/>
                                  </w:tcBorders>
                                </w:tcPr>
                                <w:p w14:paraId="3ECEC7C2" w14:textId="77777777" w:rsidR="009532C9" w:rsidRDefault="009532C9"/>
                              </w:tc>
                              <w:tc>
                                <w:tcPr>
                                  <w:tcW w:w="196" w:type="dxa"/>
                                  <w:tcBorders>
                                    <w:bottom w:val="single" w:sz="8" w:space="0" w:color="FAFAFA"/>
                                    <w:right w:val="single" w:sz="8" w:space="0" w:color="7F7F7F"/>
                                  </w:tcBorders>
                                </w:tcPr>
                                <w:p w14:paraId="1DD22B2E" w14:textId="77777777" w:rsidR="009532C9" w:rsidRDefault="009532C9"/>
                              </w:tc>
                            </w:tr>
                            <w:tr w:rsidR="009532C9" w14:paraId="5B5DCDF8" w14:textId="77777777">
                              <w:trPr>
                                <w:trHeight w:hRule="exact" w:val="245"/>
                              </w:trPr>
                              <w:tc>
                                <w:tcPr>
                                  <w:tcW w:w="195" w:type="dxa"/>
                                  <w:tcBorders>
                                    <w:top w:val="single" w:sz="8" w:space="0" w:color="FAFAFA"/>
                                    <w:left w:val="single" w:sz="8" w:space="0" w:color="7F7F7F"/>
                                  </w:tcBorders>
                                </w:tcPr>
                                <w:p w14:paraId="0498C630" w14:textId="77777777" w:rsidR="009532C9" w:rsidRDefault="009532C9"/>
                              </w:tc>
                              <w:tc>
                                <w:tcPr>
                                  <w:tcW w:w="326" w:type="dxa"/>
                                  <w:tcBorders>
                                    <w:top w:val="single" w:sz="8" w:space="0" w:color="FAFAFA"/>
                                  </w:tcBorders>
                                </w:tcPr>
                                <w:p w14:paraId="73F7D755" w14:textId="77777777" w:rsidR="009532C9" w:rsidRDefault="009532C9"/>
                              </w:tc>
                              <w:tc>
                                <w:tcPr>
                                  <w:tcW w:w="326" w:type="dxa"/>
                                  <w:tcBorders>
                                    <w:top w:val="single" w:sz="8" w:space="0" w:color="FAFAFA"/>
                                  </w:tcBorders>
                                </w:tcPr>
                                <w:p w14:paraId="060CC50E" w14:textId="77777777" w:rsidR="009532C9" w:rsidRDefault="009532C9"/>
                              </w:tc>
                              <w:tc>
                                <w:tcPr>
                                  <w:tcW w:w="326" w:type="dxa"/>
                                  <w:tcBorders>
                                    <w:top w:val="single" w:sz="8" w:space="0" w:color="FAFAFA"/>
                                  </w:tcBorders>
                                </w:tcPr>
                                <w:p w14:paraId="32F0503A" w14:textId="77777777" w:rsidR="009532C9" w:rsidRDefault="009532C9"/>
                              </w:tc>
                              <w:tc>
                                <w:tcPr>
                                  <w:tcW w:w="326" w:type="dxa"/>
                                  <w:tcBorders>
                                    <w:top w:val="single" w:sz="8" w:space="0" w:color="FAFAFA"/>
                                  </w:tcBorders>
                                </w:tcPr>
                                <w:p w14:paraId="48428601" w14:textId="77777777" w:rsidR="009532C9" w:rsidRDefault="009532C9"/>
                              </w:tc>
                              <w:tc>
                                <w:tcPr>
                                  <w:tcW w:w="326" w:type="dxa"/>
                                  <w:tcBorders>
                                    <w:top w:val="single" w:sz="8" w:space="0" w:color="FAFAFA"/>
                                  </w:tcBorders>
                                </w:tcPr>
                                <w:p w14:paraId="3B1BB266" w14:textId="77777777" w:rsidR="009532C9" w:rsidRDefault="009532C9"/>
                              </w:tc>
                              <w:tc>
                                <w:tcPr>
                                  <w:tcW w:w="326" w:type="dxa"/>
                                  <w:tcBorders>
                                    <w:top w:val="single" w:sz="8" w:space="0" w:color="FAFAFA"/>
                                  </w:tcBorders>
                                </w:tcPr>
                                <w:p w14:paraId="3097CB52" w14:textId="77777777" w:rsidR="009532C9" w:rsidRDefault="009532C9"/>
                              </w:tc>
                              <w:tc>
                                <w:tcPr>
                                  <w:tcW w:w="196" w:type="dxa"/>
                                  <w:tcBorders>
                                    <w:top w:val="single" w:sz="8" w:space="0" w:color="FAFAFA"/>
                                    <w:right w:val="single" w:sz="8" w:space="0" w:color="7F7F7F"/>
                                  </w:tcBorders>
                                </w:tcPr>
                                <w:p w14:paraId="4A5FE194" w14:textId="77777777" w:rsidR="009532C9" w:rsidRDefault="009532C9"/>
                              </w:tc>
                            </w:tr>
                            <w:tr w:rsidR="009532C9" w14:paraId="63DF33C9" w14:textId="77777777">
                              <w:trPr>
                                <w:trHeight w:hRule="exact" w:val="98"/>
                              </w:trPr>
                              <w:tc>
                                <w:tcPr>
                                  <w:tcW w:w="195" w:type="dxa"/>
                                  <w:tcBorders>
                                    <w:left w:val="single" w:sz="8" w:space="0" w:color="7F7F7F"/>
                                    <w:bottom w:val="single" w:sz="8" w:space="0" w:color="7F7F7F"/>
                                  </w:tcBorders>
                                </w:tcPr>
                                <w:p w14:paraId="38B38FD1" w14:textId="77777777" w:rsidR="009532C9" w:rsidRDefault="009532C9"/>
                              </w:tc>
                              <w:tc>
                                <w:tcPr>
                                  <w:tcW w:w="326" w:type="dxa"/>
                                  <w:tcBorders>
                                    <w:bottom w:val="single" w:sz="8" w:space="0" w:color="7F7F7F"/>
                                  </w:tcBorders>
                                </w:tcPr>
                                <w:p w14:paraId="5BA10DE8" w14:textId="77777777" w:rsidR="009532C9" w:rsidRDefault="009532C9"/>
                              </w:tc>
                              <w:tc>
                                <w:tcPr>
                                  <w:tcW w:w="326" w:type="dxa"/>
                                  <w:tcBorders>
                                    <w:bottom w:val="single" w:sz="8" w:space="0" w:color="7F7F7F"/>
                                  </w:tcBorders>
                                </w:tcPr>
                                <w:p w14:paraId="4C9F53F9" w14:textId="77777777" w:rsidR="009532C9" w:rsidRDefault="009532C9"/>
                              </w:tc>
                              <w:tc>
                                <w:tcPr>
                                  <w:tcW w:w="326" w:type="dxa"/>
                                  <w:tcBorders>
                                    <w:bottom w:val="single" w:sz="8" w:space="0" w:color="7F7F7F"/>
                                  </w:tcBorders>
                                </w:tcPr>
                                <w:p w14:paraId="1765575E" w14:textId="77777777" w:rsidR="009532C9" w:rsidRDefault="009532C9"/>
                              </w:tc>
                              <w:tc>
                                <w:tcPr>
                                  <w:tcW w:w="326" w:type="dxa"/>
                                  <w:tcBorders>
                                    <w:bottom w:val="single" w:sz="8" w:space="0" w:color="7F7F7F"/>
                                  </w:tcBorders>
                                </w:tcPr>
                                <w:p w14:paraId="25D577CF" w14:textId="77777777" w:rsidR="009532C9" w:rsidRDefault="009532C9"/>
                              </w:tc>
                              <w:tc>
                                <w:tcPr>
                                  <w:tcW w:w="326" w:type="dxa"/>
                                  <w:tcBorders>
                                    <w:bottom w:val="single" w:sz="8" w:space="0" w:color="7F7F7F"/>
                                  </w:tcBorders>
                                </w:tcPr>
                                <w:p w14:paraId="0961FEB1" w14:textId="77777777" w:rsidR="009532C9" w:rsidRDefault="009532C9"/>
                              </w:tc>
                              <w:tc>
                                <w:tcPr>
                                  <w:tcW w:w="326" w:type="dxa"/>
                                  <w:tcBorders>
                                    <w:bottom w:val="single" w:sz="8" w:space="0" w:color="7F7F7F"/>
                                  </w:tcBorders>
                                </w:tcPr>
                                <w:p w14:paraId="0F749283" w14:textId="77777777" w:rsidR="009532C9" w:rsidRDefault="009532C9"/>
                              </w:tc>
                              <w:tc>
                                <w:tcPr>
                                  <w:tcW w:w="196" w:type="dxa"/>
                                  <w:tcBorders>
                                    <w:bottom w:val="single" w:sz="8" w:space="0" w:color="7F7F7F"/>
                                    <w:right w:val="single" w:sz="8" w:space="0" w:color="7F7F7F"/>
                                  </w:tcBorders>
                                </w:tcPr>
                                <w:p w14:paraId="062566A3" w14:textId="77777777" w:rsidR="009532C9" w:rsidRDefault="009532C9"/>
                              </w:tc>
                            </w:tr>
                          </w:tbl>
                          <w:p w14:paraId="04D2852F" w14:textId="77777777" w:rsidR="009532C9" w:rsidRDefault="009532C9">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32" type="#_x0000_t202" style="position:absolute;left:0;text-align:left;margin-left:185.8pt;margin-top:-14.15pt;width:118.85pt;height:127.1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" filled="f" stroked="f">
                <v:textbox inset="0,0,0,0">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195"/>
                        <w:gridCol w:w="326"/>
                        <w:gridCol w:w="326"/>
                        <w:gridCol w:w="326"/>
                        <w:gridCol w:w="326"/>
                        <w:gridCol w:w="326"/>
                        <w:gridCol w:w="326"/>
                        <w:gridCol w:w="196"/>
                      </w:tblGrid>
                      <w:tr w:rsidR="009532C9" w14:paraId="60344BFD" w14:textId="77777777">
                        <w:trPr>
                          <w:trHeight w:hRule="exact" w:val="366"/>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14:paraId="47D56298" w14:textId="77777777" w:rsidR="009532C9" w:rsidRDefault="009532C9">
                            <w:pPr>
                              <w:pStyle w:val="TableParagraph"/>
                              <w:spacing w:before="101" w:line="240" w:lineRule="auto"/>
                              <w:ind w:left="805" w:right="805"/>
                              <w:jc w:val="center"/>
                              <w:rPr>
                                <w:rFonts w:ascii="Helvetica"/>
                                <w:i/>
                                <w:sz w:val="19"/>
                              </w:rPr>
                            </w:pPr>
                            <w:proofErr w:type="spellStart"/>
                            <w:r>
                              <w:rPr>
                                <w:rFonts w:ascii="Helvetica"/>
                                <w:i/>
                                <w:color w:val="1A1A1A"/>
                                <w:sz w:val="19"/>
                              </w:rPr>
                              <w:t>Shigella</w:t>
                            </w:r>
                            <w:proofErr w:type="spellEnd"/>
                          </w:p>
                        </w:tc>
                      </w:tr>
                      <w:tr w:rsidR="009532C9" w14:paraId="7E9F9670" w14:textId="77777777">
                        <w:trPr>
                          <w:trHeight w:hRule="exact" w:val="98"/>
                        </w:trPr>
                        <w:tc>
                          <w:tcPr>
                            <w:tcW w:w="195" w:type="dxa"/>
                            <w:tcBorders>
                              <w:top w:val="single" w:sz="8" w:space="0" w:color="7F7F7F"/>
                              <w:left w:val="single" w:sz="8" w:space="0" w:color="7F7F7F"/>
                            </w:tcBorders>
                            <w:shd w:val="clear" w:color="auto" w:fill="CCCCCC"/>
                          </w:tcPr>
                          <w:p w14:paraId="515422E5" w14:textId="77777777" w:rsidR="009532C9" w:rsidRDefault="009532C9"/>
                        </w:tc>
                        <w:tc>
                          <w:tcPr>
                            <w:tcW w:w="326" w:type="dxa"/>
                            <w:tcBorders>
                              <w:top w:val="single" w:sz="8" w:space="0" w:color="7F7F7F"/>
                            </w:tcBorders>
                            <w:shd w:val="clear" w:color="auto" w:fill="CCCCCC"/>
                          </w:tcPr>
                          <w:p w14:paraId="23CB79F1" w14:textId="77777777" w:rsidR="009532C9" w:rsidRDefault="009532C9"/>
                        </w:tc>
                        <w:tc>
                          <w:tcPr>
                            <w:tcW w:w="326" w:type="dxa"/>
                            <w:tcBorders>
                              <w:top w:val="single" w:sz="8" w:space="0" w:color="7F7F7F"/>
                            </w:tcBorders>
                            <w:shd w:val="clear" w:color="auto" w:fill="CCCCCC"/>
                          </w:tcPr>
                          <w:p w14:paraId="5011E8B8" w14:textId="77777777" w:rsidR="009532C9" w:rsidRDefault="009532C9"/>
                        </w:tc>
                        <w:tc>
                          <w:tcPr>
                            <w:tcW w:w="326" w:type="dxa"/>
                            <w:tcBorders>
                              <w:top w:val="single" w:sz="8" w:space="0" w:color="7F7F7F"/>
                            </w:tcBorders>
                            <w:shd w:val="clear" w:color="auto" w:fill="CCCCCC"/>
                          </w:tcPr>
                          <w:p w14:paraId="5A19B056" w14:textId="77777777" w:rsidR="009532C9" w:rsidRDefault="009532C9"/>
                        </w:tc>
                        <w:tc>
                          <w:tcPr>
                            <w:tcW w:w="326" w:type="dxa"/>
                            <w:tcBorders>
                              <w:top w:val="single" w:sz="8" w:space="0" w:color="7F7F7F"/>
                            </w:tcBorders>
                            <w:shd w:val="clear" w:color="auto" w:fill="CCCCCC"/>
                          </w:tcPr>
                          <w:p w14:paraId="268EB6C0" w14:textId="77777777" w:rsidR="009532C9" w:rsidRDefault="009532C9"/>
                        </w:tc>
                        <w:tc>
                          <w:tcPr>
                            <w:tcW w:w="326" w:type="dxa"/>
                            <w:tcBorders>
                              <w:top w:val="single" w:sz="8" w:space="0" w:color="7F7F7F"/>
                            </w:tcBorders>
                            <w:shd w:val="clear" w:color="auto" w:fill="CCCCCC"/>
                          </w:tcPr>
                          <w:p w14:paraId="4C059F9E" w14:textId="77777777" w:rsidR="009532C9" w:rsidRDefault="009532C9"/>
                        </w:tc>
                        <w:tc>
                          <w:tcPr>
                            <w:tcW w:w="326" w:type="dxa"/>
                            <w:tcBorders>
                              <w:top w:val="single" w:sz="8" w:space="0" w:color="7F7F7F"/>
                            </w:tcBorders>
                            <w:shd w:val="clear" w:color="auto" w:fill="CCCCCC"/>
                          </w:tcPr>
                          <w:p w14:paraId="0EC94F43" w14:textId="77777777" w:rsidR="009532C9" w:rsidRDefault="009532C9"/>
                        </w:tc>
                        <w:tc>
                          <w:tcPr>
                            <w:tcW w:w="196" w:type="dxa"/>
                            <w:tcBorders>
                              <w:top w:val="single" w:sz="8" w:space="0" w:color="7F7F7F"/>
                              <w:right w:val="single" w:sz="8" w:space="0" w:color="7F7F7F"/>
                            </w:tcBorders>
                            <w:shd w:val="clear" w:color="auto" w:fill="CCCCCC"/>
                          </w:tcPr>
                          <w:p w14:paraId="5BF26F2A" w14:textId="77777777" w:rsidR="009532C9" w:rsidRDefault="009532C9"/>
                        </w:tc>
                      </w:tr>
                      <w:tr w:rsidR="009532C9" w14:paraId="03E7FA5A" w14:textId="77777777">
                        <w:trPr>
                          <w:trHeight w:hRule="exact" w:val="245"/>
                        </w:trPr>
                        <w:tc>
                          <w:tcPr>
                            <w:tcW w:w="195" w:type="dxa"/>
                            <w:tcBorders>
                              <w:left w:val="single" w:sz="8" w:space="0" w:color="7F7F7F"/>
                              <w:bottom w:val="single" w:sz="8" w:space="0" w:color="FAFAFA"/>
                            </w:tcBorders>
                          </w:tcPr>
                          <w:p w14:paraId="4B5B5460" w14:textId="77777777" w:rsidR="009532C9" w:rsidRDefault="009532C9"/>
                        </w:tc>
                        <w:tc>
                          <w:tcPr>
                            <w:tcW w:w="326" w:type="dxa"/>
                            <w:tcBorders>
                              <w:bottom w:val="single" w:sz="8" w:space="0" w:color="FAFAFA"/>
                            </w:tcBorders>
                          </w:tcPr>
                          <w:p w14:paraId="09C0D34D" w14:textId="77777777" w:rsidR="009532C9" w:rsidRDefault="009532C9"/>
                        </w:tc>
                        <w:tc>
                          <w:tcPr>
                            <w:tcW w:w="326" w:type="dxa"/>
                            <w:tcBorders>
                              <w:bottom w:val="single" w:sz="8" w:space="0" w:color="FAFAFA"/>
                            </w:tcBorders>
                          </w:tcPr>
                          <w:p w14:paraId="4576DE14" w14:textId="77777777" w:rsidR="009532C9" w:rsidRDefault="009532C9"/>
                        </w:tc>
                        <w:tc>
                          <w:tcPr>
                            <w:tcW w:w="326" w:type="dxa"/>
                            <w:tcBorders>
                              <w:bottom w:val="single" w:sz="8" w:space="0" w:color="FAFAFA"/>
                            </w:tcBorders>
                          </w:tcPr>
                          <w:p w14:paraId="7C328C70" w14:textId="77777777" w:rsidR="009532C9" w:rsidRDefault="009532C9"/>
                        </w:tc>
                        <w:tc>
                          <w:tcPr>
                            <w:tcW w:w="326" w:type="dxa"/>
                            <w:tcBorders>
                              <w:bottom w:val="single" w:sz="8" w:space="0" w:color="FAFAFA"/>
                            </w:tcBorders>
                          </w:tcPr>
                          <w:p w14:paraId="3A42A976" w14:textId="77777777" w:rsidR="009532C9" w:rsidRDefault="009532C9"/>
                        </w:tc>
                        <w:tc>
                          <w:tcPr>
                            <w:tcW w:w="326" w:type="dxa"/>
                            <w:tcBorders>
                              <w:bottom w:val="single" w:sz="8" w:space="0" w:color="FAFAFA"/>
                            </w:tcBorders>
                          </w:tcPr>
                          <w:p w14:paraId="2A6BE89D" w14:textId="77777777" w:rsidR="009532C9" w:rsidRDefault="009532C9"/>
                        </w:tc>
                        <w:tc>
                          <w:tcPr>
                            <w:tcW w:w="326" w:type="dxa"/>
                            <w:tcBorders>
                              <w:bottom w:val="single" w:sz="8" w:space="0" w:color="FAFAFA"/>
                            </w:tcBorders>
                          </w:tcPr>
                          <w:p w14:paraId="08C79339" w14:textId="77777777" w:rsidR="009532C9" w:rsidRDefault="009532C9"/>
                        </w:tc>
                        <w:tc>
                          <w:tcPr>
                            <w:tcW w:w="196" w:type="dxa"/>
                            <w:tcBorders>
                              <w:bottom w:val="single" w:sz="8" w:space="0" w:color="FAFAFA"/>
                              <w:right w:val="single" w:sz="8" w:space="0" w:color="7F7F7F"/>
                            </w:tcBorders>
                          </w:tcPr>
                          <w:p w14:paraId="6B67B06B" w14:textId="77777777" w:rsidR="009532C9" w:rsidRDefault="009532C9"/>
                        </w:tc>
                      </w:tr>
                      <w:tr w:rsidR="009532C9" w14:paraId="67194F58" w14:textId="77777777">
                        <w:trPr>
                          <w:trHeight w:hRule="exact" w:val="246"/>
                        </w:trPr>
                        <w:tc>
                          <w:tcPr>
                            <w:tcW w:w="195" w:type="dxa"/>
                            <w:tcBorders>
                              <w:top w:val="single" w:sz="8" w:space="0" w:color="FAFAFA"/>
                              <w:left w:val="single" w:sz="8" w:space="0" w:color="7F7F7F"/>
                            </w:tcBorders>
                          </w:tcPr>
                          <w:p w14:paraId="757BFD5F" w14:textId="77777777" w:rsidR="009532C9" w:rsidRDefault="009532C9"/>
                        </w:tc>
                        <w:tc>
                          <w:tcPr>
                            <w:tcW w:w="326" w:type="dxa"/>
                            <w:tcBorders>
                              <w:top w:val="single" w:sz="8" w:space="0" w:color="FAFAFA"/>
                            </w:tcBorders>
                          </w:tcPr>
                          <w:p w14:paraId="30B42BEF" w14:textId="77777777" w:rsidR="009532C9" w:rsidRDefault="009532C9"/>
                        </w:tc>
                        <w:tc>
                          <w:tcPr>
                            <w:tcW w:w="326" w:type="dxa"/>
                            <w:tcBorders>
                              <w:top w:val="single" w:sz="8" w:space="0" w:color="FAFAFA"/>
                            </w:tcBorders>
                          </w:tcPr>
                          <w:p w14:paraId="0B064492" w14:textId="77777777" w:rsidR="009532C9" w:rsidRDefault="009532C9"/>
                        </w:tc>
                        <w:tc>
                          <w:tcPr>
                            <w:tcW w:w="326" w:type="dxa"/>
                            <w:tcBorders>
                              <w:top w:val="single" w:sz="8" w:space="0" w:color="FAFAFA"/>
                            </w:tcBorders>
                          </w:tcPr>
                          <w:p w14:paraId="0A81593A" w14:textId="77777777" w:rsidR="009532C9" w:rsidRDefault="009532C9"/>
                        </w:tc>
                        <w:tc>
                          <w:tcPr>
                            <w:tcW w:w="326" w:type="dxa"/>
                            <w:tcBorders>
                              <w:top w:val="single" w:sz="8" w:space="0" w:color="FAFAFA"/>
                            </w:tcBorders>
                          </w:tcPr>
                          <w:p w14:paraId="1F48C4CA" w14:textId="77777777" w:rsidR="009532C9" w:rsidRDefault="009532C9"/>
                        </w:tc>
                        <w:tc>
                          <w:tcPr>
                            <w:tcW w:w="326" w:type="dxa"/>
                            <w:tcBorders>
                              <w:top w:val="single" w:sz="8" w:space="0" w:color="FAFAFA"/>
                            </w:tcBorders>
                          </w:tcPr>
                          <w:p w14:paraId="45B22E22" w14:textId="77777777" w:rsidR="009532C9" w:rsidRDefault="009532C9"/>
                        </w:tc>
                        <w:tc>
                          <w:tcPr>
                            <w:tcW w:w="326" w:type="dxa"/>
                            <w:tcBorders>
                              <w:top w:val="single" w:sz="8" w:space="0" w:color="FAFAFA"/>
                            </w:tcBorders>
                          </w:tcPr>
                          <w:p w14:paraId="5FA0A365" w14:textId="77777777" w:rsidR="009532C9" w:rsidRDefault="009532C9"/>
                        </w:tc>
                        <w:tc>
                          <w:tcPr>
                            <w:tcW w:w="196" w:type="dxa"/>
                            <w:tcBorders>
                              <w:top w:val="single" w:sz="8" w:space="0" w:color="FAFAFA"/>
                              <w:right w:val="single" w:sz="8" w:space="0" w:color="7F7F7F"/>
                            </w:tcBorders>
                          </w:tcPr>
                          <w:p w14:paraId="30A939C0" w14:textId="77777777" w:rsidR="009532C9" w:rsidRDefault="009532C9"/>
                        </w:tc>
                      </w:tr>
                      <w:tr w:rsidR="009532C9" w14:paraId="62A2AAE3" w14:textId="77777777">
                        <w:trPr>
                          <w:trHeight w:hRule="exact" w:val="245"/>
                        </w:trPr>
                        <w:tc>
                          <w:tcPr>
                            <w:tcW w:w="195" w:type="dxa"/>
                            <w:tcBorders>
                              <w:left w:val="single" w:sz="8" w:space="0" w:color="7F7F7F"/>
                              <w:bottom w:val="single" w:sz="8" w:space="0" w:color="FAFAFA"/>
                            </w:tcBorders>
                          </w:tcPr>
                          <w:p w14:paraId="5105BF94" w14:textId="77777777" w:rsidR="009532C9" w:rsidRDefault="009532C9"/>
                        </w:tc>
                        <w:tc>
                          <w:tcPr>
                            <w:tcW w:w="326" w:type="dxa"/>
                            <w:tcBorders>
                              <w:bottom w:val="single" w:sz="8" w:space="0" w:color="FAFAFA"/>
                            </w:tcBorders>
                          </w:tcPr>
                          <w:p w14:paraId="64937E16" w14:textId="77777777" w:rsidR="009532C9" w:rsidRDefault="009532C9"/>
                        </w:tc>
                        <w:tc>
                          <w:tcPr>
                            <w:tcW w:w="326" w:type="dxa"/>
                            <w:tcBorders>
                              <w:bottom w:val="single" w:sz="8" w:space="0" w:color="FAFAFA"/>
                            </w:tcBorders>
                          </w:tcPr>
                          <w:p w14:paraId="0958EC5C" w14:textId="77777777" w:rsidR="009532C9" w:rsidRDefault="009532C9"/>
                        </w:tc>
                        <w:tc>
                          <w:tcPr>
                            <w:tcW w:w="326" w:type="dxa"/>
                            <w:tcBorders>
                              <w:bottom w:val="single" w:sz="8" w:space="0" w:color="FAFAFA"/>
                            </w:tcBorders>
                          </w:tcPr>
                          <w:p w14:paraId="33703B26" w14:textId="77777777" w:rsidR="009532C9" w:rsidRDefault="009532C9"/>
                        </w:tc>
                        <w:tc>
                          <w:tcPr>
                            <w:tcW w:w="326" w:type="dxa"/>
                            <w:tcBorders>
                              <w:bottom w:val="single" w:sz="8" w:space="0" w:color="FAFAFA"/>
                            </w:tcBorders>
                          </w:tcPr>
                          <w:p w14:paraId="7399DD58" w14:textId="77777777" w:rsidR="009532C9" w:rsidRDefault="009532C9"/>
                        </w:tc>
                        <w:tc>
                          <w:tcPr>
                            <w:tcW w:w="326" w:type="dxa"/>
                            <w:tcBorders>
                              <w:bottom w:val="single" w:sz="8" w:space="0" w:color="FAFAFA"/>
                            </w:tcBorders>
                          </w:tcPr>
                          <w:p w14:paraId="70CD702D" w14:textId="77777777" w:rsidR="009532C9" w:rsidRDefault="009532C9"/>
                        </w:tc>
                        <w:tc>
                          <w:tcPr>
                            <w:tcW w:w="326" w:type="dxa"/>
                            <w:tcBorders>
                              <w:bottom w:val="single" w:sz="8" w:space="0" w:color="FAFAFA"/>
                            </w:tcBorders>
                          </w:tcPr>
                          <w:p w14:paraId="14556E41" w14:textId="77777777" w:rsidR="009532C9" w:rsidRDefault="009532C9"/>
                        </w:tc>
                        <w:tc>
                          <w:tcPr>
                            <w:tcW w:w="196" w:type="dxa"/>
                            <w:tcBorders>
                              <w:bottom w:val="single" w:sz="8" w:space="0" w:color="FAFAFA"/>
                              <w:right w:val="single" w:sz="8" w:space="0" w:color="7F7F7F"/>
                            </w:tcBorders>
                          </w:tcPr>
                          <w:p w14:paraId="2C73697D" w14:textId="77777777" w:rsidR="009532C9" w:rsidRDefault="009532C9"/>
                        </w:tc>
                      </w:tr>
                      <w:tr w:rsidR="009532C9" w14:paraId="2FE6889E" w14:textId="77777777">
                        <w:trPr>
                          <w:trHeight w:hRule="exact" w:val="246"/>
                        </w:trPr>
                        <w:tc>
                          <w:tcPr>
                            <w:tcW w:w="195" w:type="dxa"/>
                            <w:tcBorders>
                              <w:top w:val="single" w:sz="8" w:space="0" w:color="FAFAFA"/>
                              <w:left w:val="single" w:sz="8" w:space="0" w:color="7F7F7F"/>
                            </w:tcBorders>
                          </w:tcPr>
                          <w:p w14:paraId="1582B570" w14:textId="77777777" w:rsidR="009532C9" w:rsidRDefault="009532C9"/>
                        </w:tc>
                        <w:tc>
                          <w:tcPr>
                            <w:tcW w:w="326" w:type="dxa"/>
                            <w:tcBorders>
                              <w:top w:val="single" w:sz="8" w:space="0" w:color="FAFAFA"/>
                            </w:tcBorders>
                          </w:tcPr>
                          <w:p w14:paraId="52773D89" w14:textId="77777777" w:rsidR="009532C9" w:rsidRDefault="009532C9"/>
                        </w:tc>
                        <w:tc>
                          <w:tcPr>
                            <w:tcW w:w="326" w:type="dxa"/>
                            <w:tcBorders>
                              <w:top w:val="single" w:sz="8" w:space="0" w:color="FAFAFA"/>
                            </w:tcBorders>
                          </w:tcPr>
                          <w:p w14:paraId="4380A548" w14:textId="77777777" w:rsidR="009532C9" w:rsidRDefault="009532C9"/>
                        </w:tc>
                        <w:tc>
                          <w:tcPr>
                            <w:tcW w:w="326" w:type="dxa"/>
                            <w:tcBorders>
                              <w:top w:val="single" w:sz="8" w:space="0" w:color="FAFAFA"/>
                            </w:tcBorders>
                          </w:tcPr>
                          <w:p w14:paraId="3951A64E" w14:textId="77777777" w:rsidR="009532C9" w:rsidRDefault="009532C9"/>
                        </w:tc>
                        <w:tc>
                          <w:tcPr>
                            <w:tcW w:w="326" w:type="dxa"/>
                            <w:tcBorders>
                              <w:top w:val="single" w:sz="8" w:space="0" w:color="FAFAFA"/>
                            </w:tcBorders>
                          </w:tcPr>
                          <w:p w14:paraId="0C65CE70" w14:textId="77777777" w:rsidR="009532C9" w:rsidRDefault="009532C9"/>
                        </w:tc>
                        <w:tc>
                          <w:tcPr>
                            <w:tcW w:w="326" w:type="dxa"/>
                            <w:tcBorders>
                              <w:top w:val="single" w:sz="8" w:space="0" w:color="FAFAFA"/>
                            </w:tcBorders>
                          </w:tcPr>
                          <w:p w14:paraId="38AD58D5" w14:textId="77777777" w:rsidR="009532C9" w:rsidRDefault="009532C9"/>
                        </w:tc>
                        <w:tc>
                          <w:tcPr>
                            <w:tcW w:w="326" w:type="dxa"/>
                            <w:tcBorders>
                              <w:top w:val="single" w:sz="8" w:space="0" w:color="FAFAFA"/>
                            </w:tcBorders>
                          </w:tcPr>
                          <w:p w14:paraId="6D35BB6B" w14:textId="77777777" w:rsidR="009532C9" w:rsidRDefault="009532C9"/>
                        </w:tc>
                        <w:tc>
                          <w:tcPr>
                            <w:tcW w:w="196" w:type="dxa"/>
                            <w:tcBorders>
                              <w:top w:val="single" w:sz="8" w:space="0" w:color="FAFAFA"/>
                              <w:right w:val="single" w:sz="8" w:space="0" w:color="7F7F7F"/>
                            </w:tcBorders>
                          </w:tcPr>
                          <w:p w14:paraId="4163E21F" w14:textId="77777777" w:rsidR="009532C9" w:rsidRDefault="009532C9"/>
                        </w:tc>
                      </w:tr>
                      <w:tr w:rsidR="009532C9" w14:paraId="58A01D2C" w14:textId="77777777">
                        <w:trPr>
                          <w:trHeight w:hRule="exact" w:val="245"/>
                        </w:trPr>
                        <w:tc>
                          <w:tcPr>
                            <w:tcW w:w="195" w:type="dxa"/>
                            <w:tcBorders>
                              <w:left w:val="single" w:sz="8" w:space="0" w:color="7F7F7F"/>
                              <w:bottom w:val="single" w:sz="8" w:space="0" w:color="FAFAFA"/>
                            </w:tcBorders>
                          </w:tcPr>
                          <w:p w14:paraId="3A13E892" w14:textId="77777777" w:rsidR="009532C9" w:rsidRDefault="009532C9"/>
                        </w:tc>
                        <w:tc>
                          <w:tcPr>
                            <w:tcW w:w="326" w:type="dxa"/>
                            <w:tcBorders>
                              <w:bottom w:val="single" w:sz="8" w:space="0" w:color="FAFAFA"/>
                            </w:tcBorders>
                          </w:tcPr>
                          <w:p w14:paraId="28CDF458" w14:textId="77777777" w:rsidR="009532C9" w:rsidRDefault="009532C9"/>
                        </w:tc>
                        <w:tc>
                          <w:tcPr>
                            <w:tcW w:w="326" w:type="dxa"/>
                            <w:tcBorders>
                              <w:bottom w:val="single" w:sz="8" w:space="0" w:color="FAFAFA"/>
                            </w:tcBorders>
                          </w:tcPr>
                          <w:p w14:paraId="00239C81" w14:textId="77777777" w:rsidR="009532C9" w:rsidRDefault="009532C9"/>
                        </w:tc>
                        <w:tc>
                          <w:tcPr>
                            <w:tcW w:w="326" w:type="dxa"/>
                            <w:tcBorders>
                              <w:bottom w:val="single" w:sz="8" w:space="0" w:color="FAFAFA"/>
                            </w:tcBorders>
                          </w:tcPr>
                          <w:p w14:paraId="7137ADBE" w14:textId="77777777" w:rsidR="009532C9" w:rsidRDefault="009532C9"/>
                        </w:tc>
                        <w:tc>
                          <w:tcPr>
                            <w:tcW w:w="326" w:type="dxa"/>
                            <w:tcBorders>
                              <w:bottom w:val="single" w:sz="8" w:space="0" w:color="FAFAFA"/>
                            </w:tcBorders>
                          </w:tcPr>
                          <w:p w14:paraId="00114AAA" w14:textId="77777777" w:rsidR="009532C9" w:rsidRDefault="009532C9"/>
                        </w:tc>
                        <w:tc>
                          <w:tcPr>
                            <w:tcW w:w="326" w:type="dxa"/>
                            <w:tcBorders>
                              <w:bottom w:val="single" w:sz="8" w:space="0" w:color="FAFAFA"/>
                            </w:tcBorders>
                          </w:tcPr>
                          <w:p w14:paraId="326A0831" w14:textId="77777777" w:rsidR="009532C9" w:rsidRDefault="009532C9"/>
                        </w:tc>
                        <w:tc>
                          <w:tcPr>
                            <w:tcW w:w="326" w:type="dxa"/>
                            <w:tcBorders>
                              <w:bottom w:val="single" w:sz="8" w:space="0" w:color="FAFAFA"/>
                            </w:tcBorders>
                          </w:tcPr>
                          <w:p w14:paraId="28C90EA1" w14:textId="77777777" w:rsidR="009532C9" w:rsidRDefault="009532C9"/>
                        </w:tc>
                        <w:tc>
                          <w:tcPr>
                            <w:tcW w:w="196" w:type="dxa"/>
                            <w:tcBorders>
                              <w:bottom w:val="single" w:sz="8" w:space="0" w:color="FAFAFA"/>
                              <w:right w:val="single" w:sz="8" w:space="0" w:color="7F7F7F"/>
                            </w:tcBorders>
                          </w:tcPr>
                          <w:p w14:paraId="4442FAE6" w14:textId="77777777" w:rsidR="009532C9" w:rsidRDefault="009532C9"/>
                        </w:tc>
                      </w:tr>
                      <w:tr w:rsidR="009532C9" w14:paraId="77274988" w14:textId="77777777">
                        <w:trPr>
                          <w:trHeight w:hRule="exact" w:val="245"/>
                        </w:trPr>
                        <w:tc>
                          <w:tcPr>
                            <w:tcW w:w="195" w:type="dxa"/>
                            <w:tcBorders>
                              <w:top w:val="single" w:sz="8" w:space="0" w:color="FAFAFA"/>
                              <w:left w:val="single" w:sz="8" w:space="0" w:color="7F7F7F"/>
                            </w:tcBorders>
                          </w:tcPr>
                          <w:p w14:paraId="118C161A" w14:textId="77777777" w:rsidR="009532C9" w:rsidRDefault="009532C9"/>
                        </w:tc>
                        <w:tc>
                          <w:tcPr>
                            <w:tcW w:w="326" w:type="dxa"/>
                            <w:tcBorders>
                              <w:top w:val="single" w:sz="8" w:space="0" w:color="FAFAFA"/>
                            </w:tcBorders>
                          </w:tcPr>
                          <w:p w14:paraId="46389340" w14:textId="77777777" w:rsidR="009532C9" w:rsidRDefault="009532C9"/>
                        </w:tc>
                        <w:tc>
                          <w:tcPr>
                            <w:tcW w:w="326" w:type="dxa"/>
                            <w:tcBorders>
                              <w:top w:val="single" w:sz="8" w:space="0" w:color="FAFAFA"/>
                            </w:tcBorders>
                          </w:tcPr>
                          <w:p w14:paraId="0375D3BF" w14:textId="77777777" w:rsidR="009532C9" w:rsidRDefault="009532C9"/>
                        </w:tc>
                        <w:tc>
                          <w:tcPr>
                            <w:tcW w:w="326" w:type="dxa"/>
                            <w:tcBorders>
                              <w:top w:val="single" w:sz="8" w:space="0" w:color="FAFAFA"/>
                            </w:tcBorders>
                          </w:tcPr>
                          <w:p w14:paraId="5A490387" w14:textId="77777777" w:rsidR="009532C9" w:rsidRDefault="009532C9"/>
                        </w:tc>
                        <w:tc>
                          <w:tcPr>
                            <w:tcW w:w="326" w:type="dxa"/>
                            <w:tcBorders>
                              <w:top w:val="single" w:sz="8" w:space="0" w:color="FAFAFA"/>
                            </w:tcBorders>
                          </w:tcPr>
                          <w:p w14:paraId="3E193446" w14:textId="77777777" w:rsidR="009532C9" w:rsidRDefault="009532C9"/>
                        </w:tc>
                        <w:tc>
                          <w:tcPr>
                            <w:tcW w:w="326" w:type="dxa"/>
                            <w:tcBorders>
                              <w:top w:val="single" w:sz="8" w:space="0" w:color="FAFAFA"/>
                            </w:tcBorders>
                          </w:tcPr>
                          <w:p w14:paraId="67F74049" w14:textId="77777777" w:rsidR="009532C9" w:rsidRDefault="009532C9"/>
                        </w:tc>
                        <w:tc>
                          <w:tcPr>
                            <w:tcW w:w="326" w:type="dxa"/>
                            <w:tcBorders>
                              <w:top w:val="single" w:sz="8" w:space="0" w:color="FAFAFA"/>
                            </w:tcBorders>
                          </w:tcPr>
                          <w:p w14:paraId="136A2F14" w14:textId="77777777" w:rsidR="009532C9" w:rsidRDefault="009532C9"/>
                        </w:tc>
                        <w:tc>
                          <w:tcPr>
                            <w:tcW w:w="196" w:type="dxa"/>
                            <w:tcBorders>
                              <w:top w:val="single" w:sz="8" w:space="0" w:color="FAFAFA"/>
                              <w:right w:val="single" w:sz="8" w:space="0" w:color="7F7F7F"/>
                            </w:tcBorders>
                          </w:tcPr>
                          <w:p w14:paraId="6B9CBDB9" w14:textId="77777777" w:rsidR="009532C9" w:rsidRDefault="009532C9"/>
                        </w:tc>
                      </w:tr>
                      <w:tr w:rsidR="009532C9" w14:paraId="22CF450D" w14:textId="77777777">
                        <w:trPr>
                          <w:trHeight w:hRule="exact" w:val="246"/>
                        </w:trPr>
                        <w:tc>
                          <w:tcPr>
                            <w:tcW w:w="195" w:type="dxa"/>
                            <w:tcBorders>
                              <w:left w:val="single" w:sz="8" w:space="0" w:color="7F7F7F"/>
                              <w:bottom w:val="single" w:sz="8" w:space="0" w:color="FAFAFA"/>
                            </w:tcBorders>
                          </w:tcPr>
                          <w:p w14:paraId="393CD2D4" w14:textId="77777777" w:rsidR="009532C9" w:rsidRDefault="009532C9"/>
                        </w:tc>
                        <w:tc>
                          <w:tcPr>
                            <w:tcW w:w="326" w:type="dxa"/>
                            <w:tcBorders>
                              <w:bottom w:val="single" w:sz="8" w:space="0" w:color="FAFAFA"/>
                            </w:tcBorders>
                          </w:tcPr>
                          <w:p w14:paraId="6D70E28F" w14:textId="77777777" w:rsidR="009532C9" w:rsidRDefault="009532C9"/>
                        </w:tc>
                        <w:tc>
                          <w:tcPr>
                            <w:tcW w:w="326" w:type="dxa"/>
                            <w:tcBorders>
                              <w:bottom w:val="single" w:sz="8" w:space="0" w:color="FAFAFA"/>
                            </w:tcBorders>
                          </w:tcPr>
                          <w:p w14:paraId="1EB07619" w14:textId="77777777" w:rsidR="009532C9" w:rsidRDefault="009532C9"/>
                        </w:tc>
                        <w:tc>
                          <w:tcPr>
                            <w:tcW w:w="326" w:type="dxa"/>
                            <w:tcBorders>
                              <w:bottom w:val="single" w:sz="8" w:space="0" w:color="FAFAFA"/>
                            </w:tcBorders>
                          </w:tcPr>
                          <w:p w14:paraId="72AF5128" w14:textId="77777777" w:rsidR="009532C9" w:rsidRDefault="009532C9"/>
                        </w:tc>
                        <w:tc>
                          <w:tcPr>
                            <w:tcW w:w="326" w:type="dxa"/>
                            <w:tcBorders>
                              <w:bottom w:val="single" w:sz="8" w:space="0" w:color="FAFAFA"/>
                            </w:tcBorders>
                          </w:tcPr>
                          <w:p w14:paraId="4AC94E96" w14:textId="77777777" w:rsidR="009532C9" w:rsidRDefault="009532C9"/>
                        </w:tc>
                        <w:tc>
                          <w:tcPr>
                            <w:tcW w:w="326" w:type="dxa"/>
                            <w:tcBorders>
                              <w:bottom w:val="single" w:sz="8" w:space="0" w:color="FAFAFA"/>
                            </w:tcBorders>
                          </w:tcPr>
                          <w:p w14:paraId="27D8AF6E" w14:textId="77777777" w:rsidR="009532C9" w:rsidRDefault="009532C9"/>
                        </w:tc>
                        <w:tc>
                          <w:tcPr>
                            <w:tcW w:w="326" w:type="dxa"/>
                            <w:tcBorders>
                              <w:bottom w:val="single" w:sz="8" w:space="0" w:color="FAFAFA"/>
                            </w:tcBorders>
                          </w:tcPr>
                          <w:p w14:paraId="3ECEC7C2" w14:textId="77777777" w:rsidR="009532C9" w:rsidRDefault="009532C9"/>
                        </w:tc>
                        <w:tc>
                          <w:tcPr>
                            <w:tcW w:w="196" w:type="dxa"/>
                            <w:tcBorders>
                              <w:bottom w:val="single" w:sz="8" w:space="0" w:color="FAFAFA"/>
                              <w:right w:val="single" w:sz="8" w:space="0" w:color="7F7F7F"/>
                            </w:tcBorders>
                          </w:tcPr>
                          <w:p w14:paraId="1DD22B2E" w14:textId="77777777" w:rsidR="009532C9" w:rsidRDefault="009532C9"/>
                        </w:tc>
                      </w:tr>
                      <w:tr w:rsidR="009532C9" w14:paraId="5B5DCDF8" w14:textId="77777777">
                        <w:trPr>
                          <w:trHeight w:hRule="exact" w:val="245"/>
                        </w:trPr>
                        <w:tc>
                          <w:tcPr>
                            <w:tcW w:w="195" w:type="dxa"/>
                            <w:tcBorders>
                              <w:top w:val="single" w:sz="8" w:space="0" w:color="FAFAFA"/>
                              <w:left w:val="single" w:sz="8" w:space="0" w:color="7F7F7F"/>
                            </w:tcBorders>
                          </w:tcPr>
                          <w:p w14:paraId="0498C630" w14:textId="77777777" w:rsidR="009532C9" w:rsidRDefault="009532C9"/>
                        </w:tc>
                        <w:tc>
                          <w:tcPr>
                            <w:tcW w:w="326" w:type="dxa"/>
                            <w:tcBorders>
                              <w:top w:val="single" w:sz="8" w:space="0" w:color="FAFAFA"/>
                            </w:tcBorders>
                          </w:tcPr>
                          <w:p w14:paraId="73F7D755" w14:textId="77777777" w:rsidR="009532C9" w:rsidRDefault="009532C9"/>
                        </w:tc>
                        <w:tc>
                          <w:tcPr>
                            <w:tcW w:w="326" w:type="dxa"/>
                            <w:tcBorders>
                              <w:top w:val="single" w:sz="8" w:space="0" w:color="FAFAFA"/>
                            </w:tcBorders>
                          </w:tcPr>
                          <w:p w14:paraId="060CC50E" w14:textId="77777777" w:rsidR="009532C9" w:rsidRDefault="009532C9"/>
                        </w:tc>
                        <w:tc>
                          <w:tcPr>
                            <w:tcW w:w="326" w:type="dxa"/>
                            <w:tcBorders>
                              <w:top w:val="single" w:sz="8" w:space="0" w:color="FAFAFA"/>
                            </w:tcBorders>
                          </w:tcPr>
                          <w:p w14:paraId="32F0503A" w14:textId="77777777" w:rsidR="009532C9" w:rsidRDefault="009532C9"/>
                        </w:tc>
                        <w:tc>
                          <w:tcPr>
                            <w:tcW w:w="326" w:type="dxa"/>
                            <w:tcBorders>
                              <w:top w:val="single" w:sz="8" w:space="0" w:color="FAFAFA"/>
                            </w:tcBorders>
                          </w:tcPr>
                          <w:p w14:paraId="48428601" w14:textId="77777777" w:rsidR="009532C9" w:rsidRDefault="009532C9"/>
                        </w:tc>
                        <w:tc>
                          <w:tcPr>
                            <w:tcW w:w="326" w:type="dxa"/>
                            <w:tcBorders>
                              <w:top w:val="single" w:sz="8" w:space="0" w:color="FAFAFA"/>
                            </w:tcBorders>
                          </w:tcPr>
                          <w:p w14:paraId="3B1BB266" w14:textId="77777777" w:rsidR="009532C9" w:rsidRDefault="009532C9"/>
                        </w:tc>
                        <w:tc>
                          <w:tcPr>
                            <w:tcW w:w="326" w:type="dxa"/>
                            <w:tcBorders>
                              <w:top w:val="single" w:sz="8" w:space="0" w:color="FAFAFA"/>
                            </w:tcBorders>
                          </w:tcPr>
                          <w:p w14:paraId="3097CB52" w14:textId="77777777" w:rsidR="009532C9" w:rsidRDefault="009532C9"/>
                        </w:tc>
                        <w:tc>
                          <w:tcPr>
                            <w:tcW w:w="196" w:type="dxa"/>
                            <w:tcBorders>
                              <w:top w:val="single" w:sz="8" w:space="0" w:color="FAFAFA"/>
                              <w:right w:val="single" w:sz="8" w:space="0" w:color="7F7F7F"/>
                            </w:tcBorders>
                          </w:tcPr>
                          <w:p w14:paraId="4A5FE194" w14:textId="77777777" w:rsidR="009532C9" w:rsidRDefault="009532C9"/>
                        </w:tc>
                      </w:tr>
                      <w:tr w:rsidR="009532C9" w14:paraId="63DF33C9" w14:textId="77777777">
                        <w:trPr>
                          <w:trHeight w:hRule="exact" w:val="98"/>
                        </w:trPr>
                        <w:tc>
                          <w:tcPr>
                            <w:tcW w:w="195" w:type="dxa"/>
                            <w:tcBorders>
                              <w:left w:val="single" w:sz="8" w:space="0" w:color="7F7F7F"/>
                              <w:bottom w:val="single" w:sz="8" w:space="0" w:color="7F7F7F"/>
                            </w:tcBorders>
                          </w:tcPr>
                          <w:p w14:paraId="38B38FD1" w14:textId="77777777" w:rsidR="009532C9" w:rsidRDefault="009532C9"/>
                        </w:tc>
                        <w:tc>
                          <w:tcPr>
                            <w:tcW w:w="326" w:type="dxa"/>
                            <w:tcBorders>
                              <w:bottom w:val="single" w:sz="8" w:space="0" w:color="7F7F7F"/>
                            </w:tcBorders>
                          </w:tcPr>
                          <w:p w14:paraId="5BA10DE8" w14:textId="77777777" w:rsidR="009532C9" w:rsidRDefault="009532C9"/>
                        </w:tc>
                        <w:tc>
                          <w:tcPr>
                            <w:tcW w:w="326" w:type="dxa"/>
                            <w:tcBorders>
                              <w:bottom w:val="single" w:sz="8" w:space="0" w:color="7F7F7F"/>
                            </w:tcBorders>
                          </w:tcPr>
                          <w:p w14:paraId="4C9F53F9" w14:textId="77777777" w:rsidR="009532C9" w:rsidRDefault="009532C9"/>
                        </w:tc>
                        <w:tc>
                          <w:tcPr>
                            <w:tcW w:w="326" w:type="dxa"/>
                            <w:tcBorders>
                              <w:bottom w:val="single" w:sz="8" w:space="0" w:color="7F7F7F"/>
                            </w:tcBorders>
                          </w:tcPr>
                          <w:p w14:paraId="1765575E" w14:textId="77777777" w:rsidR="009532C9" w:rsidRDefault="009532C9"/>
                        </w:tc>
                        <w:tc>
                          <w:tcPr>
                            <w:tcW w:w="326" w:type="dxa"/>
                            <w:tcBorders>
                              <w:bottom w:val="single" w:sz="8" w:space="0" w:color="7F7F7F"/>
                            </w:tcBorders>
                          </w:tcPr>
                          <w:p w14:paraId="25D577CF" w14:textId="77777777" w:rsidR="009532C9" w:rsidRDefault="009532C9"/>
                        </w:tc>
                        <w:tc>
                          <w:tcPr>
                            <w:tcW w:w="326" w:type="dxa"/>
                            <w:tcBorders>
                              <w:bottom w:val="single" w:sz="8" w:space="0" w:color="7F7F7F"/>
                            </w:tcBorders>
                          </w:tcPr>
                          <w:p w14:paraId="0961FEB1" w14:textId="77777777" w:rsidR="009532C9" w:rsidRDefault="009532C9"/>
                        </w:tc>
                        <w:tc>
                          <w:tcPr>
                            <w:tcW w:w="326" w:type="dxa"/>
                            <w:tcBorders>
                              <w:bottom w:val="single" w:sz="8" w:space="0" w:color="7F7F7F"/>
                            </w:tcBorders>
                          </w:tcPr>
                          <w:p w14:paraId="0F749283" w14:textId="77777777" w:rsidR="009532C9" w:rsidRDefault="009532C9"/>
                        </w:tc>
                        <w:tc>
                          <w:tcPr>
                            <w:tcW w:w="196" w:type="dxa"/>
                            <w:tcBorders>
                              <w:bottom w:val="single" w:sz="8" w:space="0" w:color="7F7F7F"/>
                              <w:right w:val="single" w:sz="8" w:space="0" w:color="7F7F7F"/>
                            </w:tcBorders>
                          </w:tcPr>
                          <w:p w14:paraId="062566A3" w14:textId="77777777" w:rsidR="009532C9" w:rsidRDefault="009532C9"/>
                        </w:tc>
                      </w:tr>
                    </w:tbl>
                    <w:p w14:paraId="04D2852F" w14:textId="77777777" w:rsidR="009532C9" w:rsidRDefault="009532C9">
                      <w:pPr>
                        <w:pStyle w:val="BodyText"/>
                        <w:spacing w:before="0"/>
                      </w:pPr>
                    </w:p>
                  </w:txbxContent>
                </v:textbox>
                <w10:wrap anchorx="page"/>
              </v:shape>
            </w:pict>
          </mc:Fallback>
        </mc:AlternateContent>
      </w:r>
      <w:r>
        <w:rPr>
          <w:noProof/>
        </w:rPr>
        <mc:AlternateContent>
          <mc:Choice Requires="wps">
            <w:drawing>
              <wp:anchor distT="0" distB="0" distL="114300" distR="114300" simplePos="0" relativeHeight="251664896" behindDoc="0" locked="0" layoutInCell="1" allowOverlap="1" wp14:anchorId="50B9C647" wp14:editId="01F876BA">
                <wp:simplePos x="0" y="0"/>
                <wp:positionH relativeFrom="page">
                  <wp:posOffset>3921760</wp:posOffset>
                </wp:positionH>
                <wp:positionV relativeFrom="paragraph">
                  <wp:posOffset>-180340</wp:posOffset>
                </wp:positionV>
                <wp:extent cx="1509395" cy="1614170"/>
                <wp:effectExtent l="0" t="0" r="4445" b="1270"/>
                <wp:wrapNone/>
                <wp:docPr id="222"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161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196"/>
                              <w:gridCol w:w="326"/>
                              <w:gridCol w:w="326"/>
                              <w:gridCol w:w="326"/>
                              <w:gridCol w:w="326"/>
                              <w:gridCol w:w="326"/>
                              <w:gridCol w:w="326"/>
                              <w:gridCol w:w="196"/>
                            </w:tblGrid>
                            <w:tr w:rsidR="009532C9" w14:paraId="7EABD94A" w14:textId="77777777">
                              <w:trPr>
                                <w:trHeight w:hRule="exact" w:val="366"/>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14:paraId="4E2BBAD8" w14:textId="77777777" w:rsidR="009532C9" w:rsidRDefault="009532C9">
                                  <w:pPr>
                                    <w:pStyle w:val="TableParagraph"/>
                                    <w:spacing w:before="101" w:line="240" w:lineRule="auto"/>
                                    <w:ind w:left="501"/>
                                    <w:rPr>
                                      <w:rFonts w:ascii="Helvetica"/>
                                      <w:i/>
                                      <w:sz w:val="19"/>
                                    </w:rPr>
                                  </w:pPr>
                                  <w:r>
                                    <w:rPr>
                                      <w:rFonts w:ascii="Helvetica"/>
                                      <w:i/>
                                      <w:color w:val="1A1A1A"/>
                                      <w:sz w:val="19"/>
                                    </w:rPr>
                                    <w:t>Staphylococcus</w:t>
                                  </w:r>
                                </w:p>
                              </w:tc>
                            </w:tr>
                            <w:tr w:rsidR="009532C9" w14:paraId="13E18812" w14:textId="77777777">
                              <w:trPr>
                                <w:trHeight w:hRule="exact" w:val="170"/>
                              </w:trPr>
                              <w:tc>
                                <w:tcPr>
                                  <w:tcW w:w="196" w:type="dxa"/>
                                  <w:tcBorders>
                                    <w:top w:val="single" w:sz="8" w:space="0" w:color="7F7F7F"/>
                                    <w:left w:val="single" w:sz="8" w:space="0" w:color="7F7F7F"/>
                                  </w:tcBorders>
                                </w:tcPr>
                                <w:p w14:paraId="21BBF082" w14:textId="77777777" w:rsidR="009532C9" w:rsidRDefault="009532C9"/>
                              </w:tc>
                              <w:tc>
                                <w:tcPr>
                                  <w:tcW w:w="326" w:type="dxa"/>
                                  <w:tcBorders>
                                    <w:top w:val="single" w:sz="8" w:space="0" w:color="7F7F7F"/>
                                    <w:bottom w:val="single" w:sz="8" w:space="0" w:color="000000"/>
                                  </w:tcBorders>
                                </w:tcPr>
                                <w:p w14:paraId="4206722F" w14:textId="77777777" w:rsidR="009532C9" w:rsidRDefault="009532C9"/>
                              </w:tc>
                              <w:tc>
                                <w:tcPr>
                                  <w:tcW w:w="326" w:type="dxa"/>
                                  <w:tcBorders>
                                    <w:top w:val="single" w:sz="8" w:space="0" w:color="7F7F7F"/>
                                    <w:bottom w:val="single" w:sz="8" w:space="0" w:color="000000"/>
                                  </w:tcBorders>
                                </w:tcPr>
                                <w:p w14:paraId="0C574F71" w14:textId="77777777" w:rsidR="009532C9" w:rsidRDefault="009532C9"/>
                              </w:tc>
                              <w:tc>
                                <w:tcPr>
                                  <w:tcW w:w="326" w:type="dxa"/>
                                  <w:tcBorders>
                                    <w:top w:val="single" w:sz="8" w:space="0" w:color="7F7F7F"/>
                                    <w:bottom w:val="single" w:sz="8" w:space="0" w:color="000000"/>
                                  </w:tcBorders>
                                </w:tcPr>
                                <w:p w14:paraId="0C8F57C7" w14:textId="77777777" w:rsidR="009532C9" w:rsidRDefault="009532C9"/>
                              </w:tc>
                              <w:tc>
                                <w:tcPr>
                                  <w:tcW w:w="326" w:type="dxa"/>
                                  <w:tcBorders>
                                    <w:top w:val="single" w:sz="8" w:space="0" w:color="7F7F7F"/>
                                    <w:bottom w:val="single" w:sz="8" w:space="0" w:color="000000"/>
                                  </w:tcBorders>
                                </w:tcPr>
                                <w:p w14:paraId="722729D5" w14:textId="77777777" w:rsidR="009532C9" w:rsidRDefault="009532C9"/>
                              </w:tc>
                              <w:tc>
                                <w:tcPr>
                                  <w:tcW w:w="326" w:type="dxa"/>
                                  <w:tcBorders>
                                    <w:top w:val="single" w:sz="8" w:space="0" w:color="7F7F7F"/>
                                    <w:bottom w:val="single" w:sz="8" w:space="0" w:color="000000"/>
                                  </w:tcBorders>
                                </w:tcPr>
                                <w:p w14:paraId="637CC797" w14:textId="77777777" w:rsidR="009532C9" w:rsidRDefault="009532C9"/>
                              </w:tc>
                              <w:tc>
                                <w:tcPr>
                                  <w:tcW w:w="326" w:type="dxa"/>
                                  <w:tcBorders>
                                    <w:top w:val="single" w:sz="8" w:space="0" w:color="7F7F7F"/>
                                    <w:bottom w:val="single" w:sz="8" w:space="0" w:color="000000"/>
                                  </w:tcBorders>
                                </w:tcPr>
                                <w:p w14:paraId="4501C565" w14:textId="77777777" w:rsidR="009532C9" w:rsidRDefault="009532C9"/>
                              </w:tc>
                              <w:tc>
                                <w:tcPr>
                                  <w:tcW w:w="196" w:type="dxa"/>
                                  <w:tcBorders>
                                    <w:top w:val="single" w:sz="8" w:space="0" w:color="7F7F7F"/>
                                    <w:right w:val="single" w:sz="8" w:space="0" w:color="7F7F7F"/>
                                  </w:tcBorders>
                                </w:tcPr>
                                <w:p w14:paraId="6FFE8FDA" w14:textId="77777777" w:rsidR="009532C9" w:rsidRDefault="009532C9"/>
                              </w:tc>
                            </w:tr>
                            <w:tr w:rsidR="009532C9" w14:paraId="1546328D" w14:textId="77777777">
                              <w:trPr>
                                <w:trHeight w:hRule="exact" w:val="180"/>
                              </w:trPr>
                              <w:tc>
                                <w:tcPr>
                                  <w:tcW w:w="196" w:type="dxa"/>
                                  <w:tcBorders>
                                    <w:left w:val="single" w:sz="8" w:space="0" w:color="7F7F7F"/>
                                    <w:bottom w:val="single" w:sz="8" w:space="0" w:color="FAFAFA"/>
                                  </w:tcBorders>
                                </w:tcPr>
                                <w:p w14:paraId="4E2DE757" w14:textId="77777777" w:rsidR="009532C9" w:rsidRDefault="009532C9"/>
                              </w:tc>
                              <w:tc>
                                <w:tcPr>
                                  <w:tcW w:w="326" w:type="dxa"/>
                                  <w:tcBorders>
                                    <w:top w:val="single" w:sz="8" w:space="0" w:color="000000"/>
                                    <w:bottom w:val="single" w:sz="8" w:space="0" w:color="000000"/>
                                  </w:tcBorders>
                                </w:tcPr>
                                <w:p w14:paraId="5210D569" w14:textId="77777777" w:rsidR="009532C9" w:rsidRDefault="009532C9"/>
                              </w:tc>
                              <w:tc>
                                <w:tcPr>
                                  <w:tcW w:w="326" w:type="dxa"/>
                                  <w:tcBorders>
                                    <w:top w:val="single" w:sz="8" w:space="0" w:color="000000"/>
                                    <w:bottom w:val="single" w:sz="8" w:space="0" w:color="000000"/>
                                  </w:tcBorders>
                                </w:tcPr>
                                <w:p w14:paraId="6AD8110E" w14:textId="77777777" w:rsidR="009532C9" w:rsidRDefault="009532C9"/>
                              </w:tc>
                              <w:tc>
                                <w:tcPr>
                                  <w:tcW w:w="326" w:type="dxa"/>
                                  <w:tcBorders>
                                    <w:top w:val="single" w:sz="8" w:space="0" w:color="000000"/>
                                    <w:bottom w:val="single" w:sz="8" w:space="0" w:color="000000"/>
                                  </w:tcBorders>
                                </w:tcPr>
                                <w:p w14:paraId="7E134636" w14:textId="77777777" w:rsidR="009532C9" w:rsidRDefault="009532C9"/>
                              </w:tc>
                              <w:tc>
                                <w:tcPr>
                                  <w:tcW w:w="326" w:type="dxa"/>
                                  <w:tcBorders>
                                    <w:top w:val="single" w:sz="8" w:space="0" w:color="000000"/>
                                    <w:bottom w:val="single" w:sz="8" w:space="0" w:color="000000"/>
                                  </w:tcBorders>
                                </w:tcPr>
                                <w:p w14:paraId="447976D5" w14:textId="77777777" w:rsidR="009532C9" w:rsidRDefault="009532C9"/>
                              </w:tc>
                              <w:tc>
                                <w:tcPr>
                                  <w:tcW w:w="326" w:type="dxa"/>
                                  <w:tcBorders>
                                    <w:top w:val="single" w:sz="8" w:space="0" w:color="000000"/>
                                    <w:bottom w:val="single" w:sz="8" w:space="0" w:color="000000"/>
                                  </w:tcBorders>
                                </w:tcPr>
                                <w:p w14:paraId="02D0B4E8" w14:textId="77777777" w:rsidR="009532C9" w:rsidRDefault="009532C9"/>
                              </w:tc>
                              <w:tc>
                                <w:tcPr>
                                  <w:tcW w:w="326" w:type="dxa"/>
                                  <w:tcBorders>
                                    <w:top w:val="single" w:sz="8" w:space="0" w:color="000000"/>
                                    <w:bottom w:val="single" w:sz="8" w:space="0" w:color="000000"/>
                                  </w:tcBorders>
                                </w:tcPr>
                                <w:p w14:paraId="1BB8CE7F" w14:textId="77777777" w:rsidR="009532C9" w:rsidRDefault="009532C9"/>
                              </w:tc>
                              <w:tc>
                                <w:tcPr>
                                  <w:tcW w:w="196" w:type="dxa"/>
                                  <w:tcBorders>
                                    <w:bottom w:val="single" w:sz="8" w:space="0" w:color="FAFAFA"/>
                                    <w:right w:val="single" w:sz="8" w:space="0" w:color="7F7F7F"/>
                                  </w:tcBorders>
                                </w:tcPr>
                                <w:p w14:paraId="1BD6AA0B" w14:textId="77777777" w:rsidR="009532C9" w:rsidRDefault="009532C9"/>
                              </w:tc>
                            </w:tr>
                            <w:tr w:rsidR="009532C9" w14:paraId="100E9930" w14:textId="77777777">
                              <w:trPr>
                                <w:trHeight w:hRule="exact" w:val="134"/>
                              </w:trPr>
                              <w:tc>
                                <w:tcPr>
                                  <w:tcW w:w="196" w:type="dxa"/>
                                  <w:vMerge w:val="restart"/>
                                  <w:tcBorders>
                                    <w:top w:val="single" w:sz="8" w:space="0" w:color="FAFAFA"/>
                                    <w:left w:val="single" w:sz="8" w:space="0" w:color="7F7F7F"/>
                                  </w:tcBorders>
                                </w:tcPr>
                                <w:p w14:paraId="410E1ACC" w14:textId="77777777" w:rsidR="009532C9" w:rsidRDefault="009532C9"/>
                              </w:tc>
                              <w:tc>
                                <w:tcPr>
                                  <w:tcW w:w="326" w:type="dxa"/>
                                  <w:tcBorders>
                                    <w:top w:val="single" w:sz="8" w:space="0" w:color="000000"/>
                                    <w:bottom w:val="single" w:sz="8" w:space="0" w:color="000000"/>
                                  </w:tcBorders>
                                </w:tcPr>
                                <w:p w14:paraId="5526DA33" w14:textId="77777777" w:rsidR="009532C9" w:rsidRDefault="009532C9"/>
                              </w:tc>
                              <w:tc>
                                <w:tcPr>
                                  <w:tcW w:w="326" w:type="dxa"/>
                                  <w:tcBorders>
                                    <w:top w:val="single" w:sz="8" w:space="0" w:color="000000"/>
                                    <w:bottom w:val="single" w:sz="8" w:space="0" w:color="000000"/>
                                  </w:tcBorders>
                                </w:tcPr>
                                <w:p w14:paraId="4E8DCB6A" w14:textId="77777777" w:rsidR="009532C9" w:rsidRDefault="009532C9"/>
                              </w:tc>
                              <w:tc>
                                <w:tcPr>
                                  <w:tcW w:w="326" w:type="dxa"/>
                                  <w:tcBorders>
                                    <w:top w:val="single" w:sz="8" w:space="0" w:color="000000"/>
                                    <w:bottom w:val="single" w:sz="8" w:space="0" w:color="000000"/>
                                  </w:tcBorders>
                                </w:tcPr>
                                <w:p w14:paraId="30C18923" w14:textId="77777777" w:rsidR="009532C9" w:rsidRDefault="009532C9"/>
                              </w:tc>
                              <w:tc>
                                <w:tcPr>
                                  <w:tcW w:w="326" w:type="dxa"/>
                                  <w:tcBorders>
                                    <w:top w:val="single" w:sz="8" w:space="0" w:color="000000"/>
                                    <w:bottom w:val="single" w:sz="8" w:space="0" w:color="000000"/>
                                  </w:tcBorders>
                                </w:tcPr>
                                <w:p w14:paraId="0BB6BF36" w14:textId="77777777" w:rsidR="009532C9" w:rsidRDefault="009532C9"/>
                              </w:tc>
                              <w:tc>
                                <w:tcPr>
                                  <w:tcW w:w="326" w:type="dxa"/>
                                  <w:tcBorders>
                                    <w:top w:val="single" w:sz="8" w:space="0" w:color="000000"/>
                                    <w:bottom w:val="single" w:sz="8" w:space="0" w:color="000000"/>
                                  </w:tcBorders>
                                </w:tcPr>
                                <w:p w14:paraId="7CD236A2" w14:textId="77777777" w:rsidR="009532C9" w:rsidRDefault="009532C9"/>
                              </w:tc>
                              <w:tc>
                                <w:tcPr>
                                  <w:tcW w:w="326" w:type="dxa"/>
                                  <w:tcBorders>
                                    <w:top w:val="single" w:sz="8" w:space="0" w:color="000000"/>
                                    <w:bottom w:val="single" w:sz="8" w:space="0" w:color="000000"/>
                                  </w:tcBorders>
                                </w:tcPr>
                                <w:p w14:paraId="2786D1A6" w14:textId="77777777" w:rsidR="009532C9" w:rsidRDefault="009532C9"/>
                              </w:tc>
                              <w:tc>
                                <w:tcPr>
                                  <w:tcW w:w="196" w:type="dxa"/>
                                  <w:vMerge w:val="restart"/>
                                  <w:tcBorders>
                                    <w:top w:val="single" w:sz="8" w:space="0" w:color="FAFAFA"/>
                                    <w:right w:val="single" w:sz="8" w:space="0" w:color="7F7F7F"/>
                                  </w:tcBorders>
                                </w:tcPr>
                                <w:p w14:paraId="7A259D40" w14:textId="77777777" w:rsidR="009532C9" w:rsidRDefault="009532C9"/>
                              </w:tc>
                            </w:tr>
                            <w:tr w:rsidR="009532C9" w14:paraId="275B21B5" w14:textId="77777777">
                              <w:trPr>
                                <w:trHeight w:hRule="exact" w:val="105"/>
                              </w:trPr>
                              <w:tc>
                                <w:tcPr>
                                  <w:tcW w:w="196" w:type="dxa"/>
                                  <w:vMerge/>
                                  <w:tcBorders>
                                    <w:left w:val="single" w:sz="8" w:space="0" w:color="7F7F7F"/>
                                  </w:tcBorders>
                                </w:tcPr>
                                <w:p w14:paraId="1B178082" w14:textId="77777777" w:rsidR="009532C9" w:rsidRDefault="009532C9"/>
                              </w:tc>
                              <w:tc>
                                <w:tcPr>
                                  <w:tcW w:w="326" w:type="dxa"/>
                                  <w:tcBorders>
                                    <w:top w:val="single" w:sz="8" w:space="0" w:color="000000"/>
                                  </w:tcBorders>
                                </w:tcPr>
                                <w:p w14:paraId="6FA9CC4C" w14:textId="77777777" w:rsidR="009532C9" w:rsidRDefault="009532C9"/>
                              </w:tc>
                              <w:tc>
                                <w:tcPr>
                                  <w:tcW w:w="326" w:type="dxa"/>
                                  <w:tcBorders>
                                    <w:top w:val="single" w:sz="8" w:space="0" w:color="000000"/>
                                  </w:tcBorders>
                                </w:tcPr>
                                <w:p w14:paraId="600F6DFA" w14:textId="77777777" w:rsidR="009532C9" w:rsidRDefault="009532C9"/>
                              </w:tc>
                              <w:tc>
                                <w:tcPr>
                                  <w:tcW w:w="326" w:type="dxa"/>
                                  <w:tcBorders>
                                    <w:top w:val="single" w:sz="8" w:space="0" w:color="000000"/>
                                  </w:tcBorders>
                                </w:tcPr>
                                <w:p w14:paraId="4AFAFF17" w14:textId="77777777" w:rsidR="009532C9" w:rsidRDefault="009532C9"/>
                              </w:tc>
                              <w:tc>
                                <w:tcPr>
                                  <w:tcW w:w="326" w:type="dxa"/>
                                  <w:tcBorders>
                                    <w:top w:val="single" w:sz="8" w:space="0" w:color="000000"/>
                                  </w:tcBorders>
                                </w:tcPr>
                                <w:p w14:paraId="1A18E515" w14:textId="77777777" w:rsidR="009532C9" w:rsidRDefault="009532C9"/>
                              </w:tc>
                              <w:tc>
                                <w:tcPr>
                                  <w:tcW w:w="326" w:type="dxa"/>
                                  <w:tcBorders>
                                    <w:top w:val="single" w:sz="8" w:space="0" w:color="000000"/>
                                  </w:tcBorders>
                                </w:tcPr>
                                <w:p w14:paraId="4819144B" w14:textId="77777777" w:rsidR="009532C9" w:rsidRDefault="009532C9"/>
                              </w:tc>
                              <w:tc>
                                <w:tcPr>
                                  <w:tcW w:w="326" w:type="dxa"/>
                                  <w:tcBorders>
                                    <w:top w:val="single" w:sz="8" w:space="0" w:color="000000"/>
                                  </w:tcBorders>
                                </w:tcPr>
                                <w:p w14:paraId="052C6DE5" w14:textId="77777777" w:rsidR="009532C9" w:rsidRDefault="009532C9"/>
                              </w:tc>
                              <w:tc>
                                <w:tcPr>
                                  <w:tcW w:w="196" w:type="dxa"/>
                                  <w:vMerge/>
                                  <w:tcBorders>
                                    <w:right w:val="single" w:sz="8" w:space="0" w:color="7F7F7F"/>
                                  </w:tcBorders>
                                </w:tcPr>
                                <w:p w14:paraId="1480AC35" w14:textId="77777777" w:rsidR="009532C9" w:rsidRDefault="009532C9"/>
                              </w:tc>
                            </w:tr>
                            <w:tr w:rsidR="009532C9" w14:paraId="60A83A79" w14:textId="77777777">
                              <w:trPr>
                                <w:trHeight w:hRule="exact" w:val="245"/>
                              </w:trPr>
                              <w:tc>
                                <w:tcPr>
                                  <w:tcW w:w="196" w:type="dxa"/>
                                  <w:tcBorders>
                                    <w:left w:val="single" w:sz="8" w:space="0" w:color="7F7F7F"/>
                                    <w:bottom w:val="single" w:sz="8" w:space="0" w:color="FAFAFA"/>
                                  </w:tcBorders>
                                </w:tcPr>
                                <w:p w14:paraId="6E28D5EC" w14:textId="77777777" w:rsidR="009532C9" w:rsidRDefault="009532C9"/>
                              </w:tc>
                              <w:tc>
                                <w:tcPr>
                                  <w:tcW w:w="326" w:type="dxa"/>
                                  <w:tcBorders>
                                    <w:bottom w:val="single" w:sz="8" w:space="0" w:color="FAFAFA"/>
                                  </w:tcBorders>
                                </w:tcPr>
                                <w:p w14:paraId="2FA3AF47" w14:textId="77777777" w:rsidR="009532C9" w:rsidRDefault="009532C9"/>
                              </w:tc>
                              <w:tc>
                                <w:tcPr>
                                  <w:tcW w:w="326" w:type="dxa"/>
                                  <w:tcBorders>
                                    <w:bottom w:val="single" w:sz="8" w:space="0" w:color="FAFAFA"/>
                                  </w:tcBorders>
                                </w:tcPr>
                                <w:p w14:paraId="35880A0A" w14:textId="77777777" w:rsidR="009532C9" w:rsidRDefault="009532C9"/>
                              </w:tc>
                              <w:tc>
                                <w:tcPr>
                                  <w:tcW w:w="326" w:type="dxa"/>
                                  <w:tcBorders>
                                    <w:bottom w:val="single" w:sz="8" w:space="0" w:color="FAFAFA"/>
                                  </w:tcBorders>
                                </w:tcPr>
                                <w:p w14:paraId="3EF5F3E8" w14:textId="77777777" w:rsidR="009532C9" w:rsidRDefault="009532C9"/>
                              </w:tc>
                              <w:tc>
                                <w:tcPr>
                                  <w:tcW w:w="326" w:type="dxa"/>
                                  <w:tcBorders>
                                    <w:bottom w:val="single" w:sz="8" w:space="0" w:color="FAFAFA"/>
                                  </w:tcBorders>
                                </w:tcPr>
                                <w:p w14:paraId="7C9ACFB0" w14:textId="77777777" w:rsidR="009532C9" w:rsidRDefault="009532C9"/>
                              </w:tc>
                              <w:tc>
                                <w:tcPr>
                                  <w:tcW w:w="326" w:type="dxa"/>
                                  <w:tcBorders>
                                    <w:bottom w:val="single" w:sz="8" w:space="0" w:color="FAFAFA"/>
                                  </w:tcBorders>
                                </w:tcPr>
                                <w:p w14:paraId="5A1E8CEB" w14:textId="77777777" w:rsidR="009532C9" w:rsidRDefault="009532C9"/>
                              </w:tc>
                              <w:tc>
                                <w:tcPr>
                                  <w:tcW w:w="326" w:type="dxa"/>
                                  <w:tcBorders>
                                    <w:bottom w:val="single" w:sz="8" w:space="0" w:color="FAFAFA"/>
                                  </w:tcBorders>
                                </w:tcPr>
                                <w:p w14:paraId="6111087B" w14:textId="77777777" w:rsidR="009532C9" w:rsidRDefault="009532C9"/>
                              </w:tc>
                              <w:tc>
                                <w:tcPr>
                                  <w:tcW w:w="196" w:type="dxa"/>
                                  <w:tcBorders>
                                    <w:bottom w:val="single" w:sz="8" w:space="0" w:color="FAFAFA"/>
                                    <w:right w:val="single" w:sz="8" w:space="0" w:color="7F7F7F"/>
                                  </w:tcBorders>
                                </w:tcPr>
                                <w:p w14:paraId="657F5336" w14:textId="77777777" w:rsidR="009532C9" w:rsidRDefault="009532C9"/>
                              </w:tc>
                            </w:tr>
                            <w:tr w:rsidR="009532C9" w14:paraId="4917E374" w14:textId="77777777">
                              <w:trPr>
                                <w:trHeight w:hRule="exact" w:val="246"/>
                              </w:trPr>
                              <w:tc>
                                <w:tcPr>
                                  <w:tcW w:w="196" w:type="dxa"/>
                                  <w:tcBorders>
                                    <w:top w:val="single" w:sz="8" w:space="0" w:color="FAFAFA"/>
                                    <w:left w:val="single" w:sz="8" w:space="0" w:color="7F7F7F"/>
                                  </w:tcBorders>
                                </w:tcPr>
                                <w:p w14:paraId="30D81777" w14:textId="77777777" w:rsidR="009532C9" w:rsidRDefault="009532C9"/>
                              </w:tc>
                              <w:tc>
                                <w:tcPr>
                                  <w:tcW w:w="326" w:type="dxa"/>
                                  <w:tcBorders>
                                    <w:top w:val="single" w:sz="8" w:space="0" w:color="FAFAFA"/>
                                  </w:tcBorders>
                                </w:tcPr>
                                <w:p w14:paraId="6D08EC19" w14:textId="77777777" w:rsidR="009532C9" w:rsidRDefault="009532C9"/>
                              </w:tc>
                              <w:tc>
                                <w:tcPr>
                                  <w:tcW w:w="326" w:type="dxa"/>
                                  <w:tcBorders>
                                    <w:top w:val="single" w:sz="8" w:space="0" w:color="FAFAFA"/>
                                  </w:tcBorders>
                                </w:tcPr>
                                <w:p w14:paraId="0A5659F2" w14:textId="77777777" w:rsidR="009532C9" w:rsidRDefault="009532C9"/>
                              </w:tc>
                              <w:tc>
                                <w:tcPr>
                                  <w:tcW w:w="326" w:type="dxa"/>
                                  <w:tcBorders>
                                    <w:top w:val="single" w:sz="8" w:space="0" w:color="FAFAFA"/>
                                  </w:tcBorders>
                                </w:tcPr>
                                <w:p w14:paraId="2DC54AE5" w14:textId="77777777" w:rsidR="009532C9" w:rsidRDefault="009532C9"/>
                              </w:tc>
                              <w:tc>
                                <w:tcPr>
                                  <w:tcW w:w="326" w:type="dxa"/>
                                  <w:tcBorders>
                                    <w:top w:val="single" w:sz="8" w:space="0" w:color="FAFAFA"/>
                                  </w:tcBorders>
                                </w:tcPr>
                                <w:p w14:paraId="04D6EC97" w14:textId="77777777" w:rsidR="009532C9" w:rsidRDefault="009532C9"/>
                              </w:tc>
                              <w:tc>
                                <w:tcPr>
                                  <w:tcW w:w="326" w:type="dxa"/>
                                  <w:tcBorders>
                                    <w:top w:val="single" w:sz="8" w:space="0" w:color="FAFAFA"/>
                                  </w:tcBorders>
                                </w:tcPr>
                                <w:p w14:paraId="443F1594" w14:textId="77777777" w:rsidR="009532C9" w:rsidRDefault="009532C9"/>
                              </w:tc>
                              <w:tc>
                                <w:tcPr>
                                  <w:tcW w:w="326" w:type="dxa"/>
                                  <w:tcBorders>
                                    <w:top w:val="single" w:sz="8" w:space="0" w:color="FAFAFA"/>
                                  </w:tcBorders>
                                </w:tcPr>
                                <w:p w14:paraId="432B9580" w14:textId="77777777" w:rsidR="009532C9" w:rsidRDefault="009532C9"/>
                              </w:tc>
                              <w:tc>
                                <w:tcPr>
                                  <w:tcW w:w="196" w:type="dxa"/>
                                  <w:tcBorders>
                                    <w:top w:val="single" w:sz="8" w:space="0" w:color="FAFAFA"/>
                                    <w:right w:val="single" w:sz="8" w:space="0" w:color="7F7F7F"/>
                                  </w:tcBorders>
                                </w:tcPr>
                                <w:p w14:paraId="7A1314F5" w14:textId="77777777" w:rsidR="009532C9" w:rsidRDefault="009532C9"/>
                              </w:tc>
                            </w:tr>
                            <w:tr w:rsidR="009532C9" w14:paraId="65900E71" w14:textId="77777777">
                              <w:trPr>
                                <w:trHeight w:hRule="exact" w:val="245"/>
                              </w:trPr>
                              <w:tc>
                                <w:tcPr>
                                  <w:tcW w:w="196" w:type="dxa"/>
                                  <w:tcBorders>
                                    <w:left w:val="single" w:sz="8" w:space="0" w:color="7F7F7F"/>
                                    <w:bottom w:val="single" w:sz="8" w:space="0" w:color="FAFAFA"/>
                                  </w:tcBorders>
                                </w:tcPr>
                                <w:p w14:paraId="347DBB13" w14:textId="77777777" w:rsidR="009532C9" w:rsidRDefault="009532C9"/>
                              </w:tc>
                              <w:tc>
                                <w:tcPr>
                                  <w:tcW w:w="326" w:type="dxa"/>
                                  <w:tcBorders>
                                    <w:bottom w:val="single" w:sz="8" w:space="0" w:color="FAFAFA"/>
                                  </w:tcBorders>
                                </w:tcPr>
                                <w:p w14:paraId="567E8AE3" w14:textId="77777777" w:rsidR="009532C9" w:rsidRDefault="009532C9"/>
                              </w:tc>
                              <w:tc>
                                <w:tcPr>
                                  <w:tcW w:w="326" w:type="dxa"/>
                                  <w:tcBorders>
                                    <w:bottom w:val="single" w:sz="8" w:space="0" w:color="FAFAFA"/>
                                  </w:tcBorders>
                                </w:tcPr>
                                <w:p w14:paraId="4FA30F24" w14:textId="77777777" w:rsidR="009532C9" w:rsidRDefault="009532C9"/>
                              </w:tc>
                              <w:tc>
                                <w:tcPr>
                                  <w:tcW w:w="326" w:type="dxa"/>
                                  <w:tcBorders>
                                    <w:bottom w:val="single" w:sz="8" w:space="0" w:color="FAFAFA"/>
                                  </w:tcBorders>
                                </w:tcPr>
                                <w:p w14:paraId="3D88A867" w14:textId="77777777" w:rsidR="009532C9" w:rsidRDefault="009532C9"/>
                              </w:tc>
                              <w:tc>
                                <w:tcPr>
                                  <w:tcW w:w="326" w:type="dxa"/>
                                  <w:tcBorders>
                                    <w:bottom w:val="single" w:sz="8" w:space="0" w:color="FAFAFA"/>
                                  </w:tcBorders>
                                </w:tcPr>
                                <w:p w14:paraId="3EB14678" w14:textId="77777777" w:rsidR="009532C9" w:rsidRDefault="009532C9"/>
                              </w:tc>
                              <w:tc>
                                <w:tcPr>
                                  <w:tcW w:w="326" w:type="dxa"/>
                                  <w:tcBorders>
                                    <w:bottom w:val="single" w:sz="8" w:space="0" w:color="FAFAFA"/>
                                  </w:tcBorders>
                                </w:tcPr>
                                <w:p w14:paraId="31E93546" w14:textId="77777777" w:rsidR="009532C9" w:rsidRDefault="009532C9"/>
                              </w:tc>
                              <w:tc>
                                <w:tcPr>
                                  <w:tcW w:w="326" w:type="dxa"/>
                                  <w:tcBorders>
                                    <w:bottom w:val="single" w:sz="8" w:space="0" w:color="FAFAFA"/>
                                  </w:tcBorders>
                                </w:tcPr>
                                <w:p w14:paraId="5AAD8370" w14:textId="77777777" w:rsidR="009532C9" w:rsidRDefault="009532C9"/>
                              </w:tc>
                              <w:tc>
                                <w:tcPr>
                                  <w:tcW w:w="196" w:type="dxa"/>
                                  <w:tcBorders>
                                    <w:bottom w:val="single" w:sz="8" w:space="0" w:color="FAFAFA"/>
                                    <w:right w:val="single" w:sz="8" w:space="0" w:color="7F7F7F"/>
                                  </w:tcBorders>
                                </w:tcPr>
                                <w:p w14:paraId="4D9844B1" w14:textId="77777777" w:rsidR="009532C9" w:rsidRDefault="009532C9"/>
                              </w:tc>
                            </w:tr>
                            <w:tr w:rsidR="009532C9" w14:paraId="595FF15E" w14:textId="77777777">
                              <w:trPr>
                                <w:trHeight w:hRule="exact" w:val="245"/>
                              </w:trPr>
                              <w:tc>
                                <w:tcPr>
                                  <w:tcW w:w="196" w:type="dxa"/>
                                  <w:tcBorders>
                                    <w:top w:val="single" w:sz="8" w:space="0" w:color="FAFAFA"/>
                                    <w:left w:val="single" w:sz="8" w:space="0" w:color="7F7F7F"/>
                                  </w:tcBorders>
                                </w:tcPr>
                                <w:p w14:paraId="62870494" w14:textId="77777777" w:rsidR="009532C9" w:rsidRDefault="009532C9"/>
                              </w:tc>
                              <w:tc>
                                <w:tcPr>
                                  <w:tcW w:w="326" w:type="dxa"/>
                                  <w:tcBorders>
                                    <w:top w:val="single" w:sz="8" w:space="0" w:color="FAFAFA"/>
                                  </w:tcBorders>
                                </w:tcPr>
                                <w:p w14:paraId="70C78172" w14:textId="77777777" w:rsidR="009532C9" w:rsidRDefault="009532C9"/>
                              </w:tc>
                              <w:tc>
                                <w:tcPr>
                                  <w:tcW w:w="326" w:type="dxa"/>
                                  <w:tcBorders>
                                    <w:top w:val="single" w:sz="8" w:space="0" w:color="FAFAFA"/>
                                  </w:tcBorders>
                                </w:tcPr>
                                <w:p w14:paraId="30BDF0E5" w14:textId="77777777" w:rsidR="009532C9" w:rsidRDefault="009532C9"/>
                              </w:tc>
                              <w:tc>
                                <w:tcPr>
                                  <w:tcW w:w="326" w:type="dxa"/>
                                  <w:tcBorders>
                                    <w:top w:val="single" w:sz="8" w:space="0" w:color="FAFAFA"/>
                                  </w:tcBorders>
                                </w:tcPr>
                                <w:p w14:paraId="01CF4C0D" w14:textId="77777777" w:rsidR="009532C9" w:rsidRDefault="009532C9"/>
                              </w:tc>
                              <w:tc>
                                <w:tcPr>
                                  <w:tcW w:w="326" w:type="dxa"/>
                                  <w:tcBorders>
                                    <w:top w:val="single" w:sz="8" w:space="0" w:color="FAFAFA"/>
                                  </w:tcBorders>
                                </w:tcPr>
                                <w:p w14:paraId="08A52D72" w14:textId="77777777" w:rsidR="009532C9" w:rsidRDefault="009532C9"/>
                              </w:tc>
                              <w:tc>
                                <w:tcPr>
                                  <w:tcW w:w="326" w:type="dxa"/>
                                  <w:tcBorders>
                                    <w:top w:val="single" w:sz="8" w:space="0" w:color="FAFAFA"/>
                                  </w:tcBorders>
                                </w:tcPr>
                                <w:p w14:paraId="43CD3406" w14:textId="77777777" w:rsidR="009532C9" w:rsidRDefault="009532C9"/>
                              </w:tc>
                              <w:tc>
                                <w:tcPr>
                                  <w:tcW w:w="326" w:type="dxa"/>
                                  <w:tcBorders>
                                    <w:top w:val="single" w:sz="8" w:space="0" w:color="FAFAFA"/>
                                  </w:tcBorders>
                                </w:tcPr>
                                <w:p w14:paraId="3251B133" w14:textId="77777777" w:rsidR="009532C9" w:rsidRDefault="009532C9"/>
                              </w:tc>
                              <w:tc>
                                <w:tcPr>
                                  <w:tcW w:w="196" w:type="dxa"/>
                                  <w:tcBorders>
                                    <w:top w:val="single" w:sz="8" w:space="0" w:color="FAFAFA"/>
                                    <w:right w:val="single" w:sz="8" w:space="0" w:color="7F7F7F"/>
                                  </w:tcBorders>
                                </w:tcPr>
                                <w:p w14:paraId="0307B2B8" w14:textId="77777777" w:rsidR="009532C9" w:rsidRDefault="009532C9"/>
                              </w:tc>
                            </w:tr>
                            <w:tr w:rsidR="009532C9" w14:paraId="157EEAC5" w14:textId="77777777">
                              <w:trPr>
                                <w:trHeight w:hRule="exact" w:val="246"/>
                              </w:trPr>
                              <w:tc>
                                <w:tcPr>
                                  <w:tcW w:w="196" w:type="dxa"/>
                                  <w:tcBorders>
                                    <w:left w:val="single" w:sz="8" w:space="0" w:color="7F7F7F"/>
                                    <w:bottom w:val="single" w:sz="8" w:space="0" w:color="FAFAFA"/>
                                  </w:tcBorders>
                                </w:tcPr>
                                <w:p w14:paraId="50BB89A7" w14:textId="77777777" w:rsidR="009532C9" w:rsidRDefault="009532C9"/>
                              </w:tc>
                              <w:tc>
                                <w:tcPr>
                                  <w:tcW w:w="326" w:type="dxa"/>
                                  <w:tcBorders>
                                    <w:bottom w:val="single" w:sz="8" w:space="0" w:color="FAFAFA"/>
                                  </w:tcBorders>
                                </w:tcPr>
                                <w:p w14:paraId="459CA8BB" w14:textId="77777777" w:rsidR="009532C9" w:rsidRDefault="009532C9"/>
                              </w:tc>
                              <w:tc>
                                <w:tcPr>
                                  <w:tcW w:w="326" w:type="dxa"/>
                                  <w:tcBorders>
                                    <w:bottom w:val="single" w:sz="8" w:space="0" w:color="FAFAFA"/>
                                  </w:tcBorders>
                                </w:tcPr>
                                <w:p w14:paraId="2601D857" w14:textId="77777777" w:rsidR="009532C9" w:rsidRDefault="009532C9"/>
                              </w:tc>
                              <w:tc>
                                <w:tcPr>
                                  <w:tcW w:w="326" w:type="dxa"/>
                                  <w:tcBorders>
                                    <w:bottom w:val="single" w:sz="8" w:space="0" w:color="FAFAFA"/>
                                  </w:tcBorders>
                                </w:tcPr>
                                <w:p w14:paraId="2FD5433E" w14:textId="77777777" w:rsidR="009532C9" w:rsidRDefault="009532C9"/>
                              </w:tc>
                              <w:tc>
                                <w:tcPr>
                                  <w:tcW w:w="326" w:type="dxa"/>
                                  <w:tcBorders>
                                    <w:bottom w:val="single" w:sz="8" w:space="0" w:color="FAFAFA"/>
                                  </w:tcBorders>
                                </w:tcPr>
                                <w:p w14:paraId="23817FDC" w14:textId="77777777" w:rsidR="009532C9" w:rsidRDefault="009532C9"/>
                              </w:tc>
                              <w:tc>
                                <w:tcPr>
                                  <w:tcW w:w="326" w:type="dxa"/>
                                  <w:tcBorders>
                                    <w:bottom w:val="single" w:sz="8" w:space="0" w:color="FAFAFA"/>
                                  </w:tcBorders>
                                </w:tcPr>
                                <w:p w14:paraId="3A12E8B3" w14:textId="77777777" w:rsidR="009532C9" w:rsidRDefault="009532C9"/>
                              </w:tc>
                              <w:tc>
                                <w:tcPr>
                                  <w:tcW w:w="326" w:type="dxa"/>
                                  <w:tcBorders>
                                    <w:bottom w:val="single" w:sz="8" w:space="0" w:color="FAFAFA"/>
                                  </w:tcBorders>
                                </w:tcPr>
                                <w:p w14:paraId="0275E356" w14:textId="77777777" w:rsidR="009532C9" w:rsidRDefault="009532C9"/>
                              </w:tc>
                              <w:tc>
                                <w:tcPr>
                                  <w:tcW w:w="196" w:type="dxa"/>
                                  <w:tcBorders>
                                    <w:bottom w:val="single" w:sz="8" w:space="0" w:color="FAFAFA"/>
                                    <w:right w:val="single" w:sz="8" w:space="0" w:color="7F7F7F"/>
                                  </w:tcBorders>
                                </w:tcPr>
                                <w:p w14:paraId="7F9F1894" w14:textId="77777777" w:rsidR="009532C9" w:rsidRDefault="009532C9"/>
                              </w:tc>
                            </w:tr>
                            <w:tr w:rsidR="009532C9" w14:paraId="47A29121" w14:textId="77777777">
                              <w:trPr>
                                <w:trHeight w:hRule="exact" w:val="245"/>
                              </w:trPr>
                              <w:tc>
                                <w:tcPr>
                                  <w:tcW w:w="196" w:type="dxa"/>
                                  <w:tcBorders>
                                    <w:top w:val="single" w:sz="8" w:space="0" w:color="FAFAFA"/>
                                    <w:left w:val="single" w:sz="8" w:space="0" w:color="7F7F7F"/>
                                  </w:tcBorders>
                                </w:tcPr>
                                <w:p w14:paraId="41013B7E" w14:textId="77777777" w:rsidR="009532C9" w:rsidRDefault="009532C9"/>
                              </w:tc>
                              <w:tc>
                                <w:tcPr>
                                  <w:tcW w:w="326" w:type="dxa"/>
                                  <w:tcBorders>
                                    <w:top w:val="single" w:sz="8" w:space="0" w:color="FAFAFA"/>
                                  </w:tcBorders>
                                </w:tcPr>
                                <w:p w14:paraId="675425E4" w14:textId="77777777" w:rsidR="009532C9" w:rsidRDefault="009532C9"/>
                              </w:tc>
                              <w:tc>
                                <w:tcPr>
                                  <w:tcW w:w="326" w:type="dxa"/>
                                  <w:tcBorders>
                                    <w:top w:val="single" w:sz="8" w:space="0" w:color="FAFAFA"/>
                                  </w:tcBorders>
                                </w:tcPr>
                                <w:p w14:paraId="223E82DB" w14:textId="77777777" w:rsidR="009532C9" w:rsidRDefault="009532C9"/>
                              </w:tc>
                              <w:tc>
                                <w:tcPr>
                                  <w:tcW w:w="326" w:type="dxa"/>
                                  <w:tcBorders>
                                    <w:top w:val="single" w:sz="8" w:space="0" w:color="FAFAFA"/>
                                  </w:tcBorders>
                                </w:tcPr>
                                <w:p w14:paraId="532EDC08" w14:textId="77777777" w:rsidR="009532C9" w:rsidRDefault="009532C9"/>
                              </w:tc>
                              <w:tc>
                                <w:tcPr>
                                  <w:tcW w:w="326" w:type="dxa"/>
                                  <w:tcBorders>
                                    <w:top w:val="single" w:sz="8" w:space="0" w:color="FAFAFA"/>
                                  </w:tcBorders>
                                </w:tcPr>
                                <w:p w14:paraId="47BBFBE4" w14:textId="77777777" w:rsidR="009532C9" w:rsidRDefault="009532C9"/>
                              </w:tc>
                              <w:tc>
                                <w:tcPr>
                                  <w:tcW w:w="326" w:type="dxa"/>
                                  <w:tcBorders>
                                    <w:top w:val="single" w:sz="8" w:space="0" w:color="FAFAFA"/>
                                  </w:tcBorders>
                                </w:tcPr>
                                <w:p w14:paraId="11BB43A1" w14:textId="77777777" w:rsidR="009532C9" w:rsidRDefault="009532C9"/>
                              </w:tc>
                              <w:tc>
                                <w:tcPr>
                                  <w:tcW w:w="326" w:type="dxa"/>
                                  <w:tcBorders>
                                    <w:top w:val="single" w:sz="8" w:space="0" w:color="FAFAFA"/>
                                  </w:tcBorders>
                                </w:tcPr>
                                <w:p w14:paraId="581E3D3F" w14:textId="77777777" w:rsidR="009532C9" w:rsidRDefault="009532C9"/>
                              </w:tc>
                              <w:tc>
                                <w:tcPr>
                                  <w:tcW w:w="196" w:type="dxa"/>
                                  <w:tcBorders>
                                    <w:top w:val="single" w:sz="8" w:space="0" w:color="FAFAFA"/>
                                    <w:right w:val="single" w:sz="8" w:space="0" w:color="7F7F7F"/>
                                  </w:tcBorders>
                                </w:tcPr>
                                <w:p w14:paraId="1B2077D9" w14:textId="77777777" w:rsidR="009532C9" w:rsidRDefault="009532C9"/>
                              </w:tc>
                            </w:tr>
                            <w:tr w:rsidR="009532C9" w14:paraId="518AD95A" w14:textId="77777777">
                              <w:trPr>
                                <w:trHeight w:hRule="exact" w:val="98"/>
                              </w:trPr>
                              <w:tc>
                                <w:tcPr>
                                  <w:tcW w:w="196" w:type="dxa"/>
                                  <w:tcBorders>
                                    <w:left w:val="single" w:sz="8" w:space="0" w:color="7F7F7F"/>
                                    <w:bottom w:val="single" w:sz="8" w:space="0" w:color="7F7F7F"/>
                                  </w:tcBorders>
                                </w:tcPr>
                                <w:p w14:paraId="42A67BE6" w14:textId="77777777" w:rsidR="009532C9" w:rsidRDefault="009532C9"/>
                              </w:tc>
                              <w:tc>
                                <w:tcPr>
                                  <w:tcW w:w="326" w:type="dxa"/>
                                  <w:tcBorders>
                                    <w:bottom w:val="single" w:sz="8" w:space="0" w:color="7F7F7F"/>
                                  </w:tcBorders>
                                </w:tcPr>
                                <w:p w14:paraId="07EC0964" w14:textId="77777777" w:rsidR="009532C9" w:rsidRDefault="009532C9"/>
                              </w:tc>
                              <w:tc>
                                <w:tcPr>
                                  <w:tcW w:w="326" w:type="dxa"/>
                                  <w:tcBorders>
                                    <w:bottom w:val="single" w:sz="8" w:space="0" w:color="7F7F7F"/>
                                  </w:tcBorders>
                                </w:tcPr>
                                <w:p w14:paraId="0530E4D9" w14:textId="77777777" w:rsidR="009532C9" w:rsidRDefault="009532C9"/>
                              </w:tc>
                              <w:tc>
                                <w:tcPr>
                                  <w:tcW w:w="326" w:type="dxa"/>
                                  <w:tcBorders>
                                    <w:bottom w:val="single" w:sz="8" w:space="0" w:color="7F7F7F"/>
                                  </w:tcBorders>
                                </w:tcPr>
                                <w:p w14:paraId="3FC8100E" w14:textId="77777777" w:rsidR="009532C9" w:rsidRDefault="009532C9"/>
                              </w:tc>
                              <w:tc>
                                <w:tcPr>
                                  <w:tcW w:w="326" w:type="dxa"/>
                                  <w:tcBorders>
                                    <w:bottom w:val="single" w:sz="8" w:space="0" w:color="7F7F7F"/>
                                  </w:tcBorders>
                                </w:tcPr>
                                <w:p w14:paraId="791CBDE7" w14:textId="77777777" w:rsidR="009532C9" w:rsidRDefault="009532C9"/>
                              </w:tc>
                              <w:tc>
                                <w:tcPr>
                                  <w:tcW w:w="326" w:type="dxa"/>
                                  <w:tcBorders>
                                    <w:bottom w:val="single" w:sz="8" w:space="0" w:color="7F7F7F"/>
                                  </w:tcBorders>
                                </w:tcPr>
                                <w:p w14:paraId="5EAE386F" w14:textId="77777777" w:rsidR="009532C9" w:rsidRDefault="009532C9"/>
                              </w:tc>
                              <w:tc>
                                <w:tcPr>
                                  <w:tcW w:w="326" w:type="dxa"/>
                                  <w:tcBorders>
                                    <w:bottom w:val="single" w:sz="8" w:space="0" w:color="7F7F7F"/>
                                  </w:tcBorders>
                                </w:tcPr>
                                <w:p w14:paraId="5CB7DB5B" w14:textId="77777777" w:rsidR="009532C9" w:rsidRDefault="009532C9"/>
                              </w:tc>
                              <w:tc>
                                <w:tcPr>
                                  <w:tcW w:w="196" w:type="dxa"/>
                                  <w:tcBorders>
                                    <w:bottom w:val="single" w:sz="8" w:space="0" w:color="7F7F7F"/>
                                    <w:right w:val="single" w:sz="8" w:space="0" w:color="7F7F7F"/>
                                  </w:tcBorders>
                                </w:tcPr>
                                <w:p w14:paraId="14671484" w14:textId="77777777" w:rsidR="009532C9" w:rsidRDefault="009532C9"/>
                              </w:tc>
                            </w:tr>
                          </w:tbl>
                          <w:p w14:paraId="56C143E3" w14:textId="77777777" w:rsidR="009532C9" w:rsidRDefault="009532C9">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33" type="#_x0000_t202" style="position:absolute;left:0;text-align:left;margin-left:308.8pt;margin-top:-14.15pt;width:118.85pt;height:127.1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" filled="f" stroked="f">
                <v:textbox inset="0,0,0,0">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196"/>
                        <w:gridCol w:w="326"/>
                        <w:gridCol w:w="326"/>
                        <w:gridCol w:w="326"/>
                        <w:gridCol w:w="326"/>
                        <w:gridCol w:w="326"/>
                        <w:gridCol w:w="326"/>
                        <w:gridCol w:w="196"/>
                      </w:tblGrid>
                      <w:tr w:rsidR="009532C9" w14:paraId="7EABD94A" w14:textId="77777777">
                        <w:trPr>
                          <w:trHeight w:hRule="exact" w:val="366"/>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14:paraId="4E2BBAD8" w14:textId="77777777" w:rsidR="009532C9" w:rsidRDefault="009532C9">
                            <w:pPr>
                              <w:pStyle w:val="TableParagraph"/>
                              <w:spacing w:before="101" w:line="240" w:lineRule="auto"/>
                              <w:ind w:left="501"/>
                              <w:rPr>
                                <w:rFonts w:ascii="Helvetica"/>
                                <w:i/>
                                <w:sz w:val="19"/>
                              </w:rPr>
                            </w:pPr>
                            <w:r>
                              <w:rPr>
                                <w:rFonts w:ascii="Helvetica"/>
                                <w:i/>
                                <w:color w:val="1A1A1A"/>
                                <w:sz w:val="19"/>
                              </w:rPr>
                              <w:t>Staphylococcus</w:t>
                            </w:r>
                          </w:p>
                        </w:tc>
                      </w:tr>
                      <w:tr w:rsidR="009532C9" w14:paraId="13E18812" w14:textId="77777777">
                        <w:trPr>
                          <w:trHeight w:hRule="exact" w:val="170"/>
                        </w:trPr>
                        <w:tc>
                          <w:tcPr>
                            <w:tcW w:w="196" w:type="dxa"/>
                            <w:tcBorders>
                              <w:top w:val="single" w:sz="8" w:space="0" w:color="7F7F7F"/>
                              <w:left w:val="single" w:sz="8" w:space="0" w:color="7F7F7F"/>
                            </w:tcBorders>
                          </w:tcPr>
                          <w:p w14:paraId="21BBF082" w14:textId="77777777" w:rsidR="009532C9" w:rsidRDefault="009532C9"/>
                        </w:tc>
                        <w:tc>
                          <w:tcPr>
                            <w:tcW w:w="326" w:type="dxa"/>
                            <w:tcBorders>
                              <w:top w:val="single" w:sz="8" w:space="0" w:color="7F7F7F"/>
                              <w:bottom w:val="single" w:sz="8" w:space="0" w:color="000000"/>
                            </w:tcBorders>
                          </w:tcPr>
                          <w:p w14:paraId="4206722F" w14:textId="77777777" w:rsidR="009532C9" w:rsidRDefault="009532C9"/>
                        </w:tc>
                        <w:tc>
                          <w:tcPr>
                            <w:tcW w:w="326" w:type="dxa"/>
                            <w:tcBorders>
                              <w:top w:val="single" w:sz="8" w:space="0" w:color="7F7F7F"/>
                              <w:bottom w:val="single" w:sz="8" w:space="0" w:color="000000"/>
                            </w:tcBorders>
                          </w:tcPr>
                          <w:p w14:paraId="0C574F71" w14:textId="77777777" w:rsidR="009532C9" w:rsidRDefault="009532C9"/>
                        </w:tc>
                        <w:tc>
                          <w:tcPr>
                            <w:tcW w:w="326" w:type="dxa"/>
                            <w:tcBorders>
                              <w:top w:val="single" w:sz="8" w:space="0" w:color="7F7F7F"/>
                              <w:bottom w:val="single" w:sz="8" w:space="0" w:color="000000"/>
                            </w:tcBorders>
                          </w:tcPr>
                          <w:p w14:paraId="0C8F57C7" w14:textId="77777777" w:rsidR="009532C9" w:rsidRDefault="009532C9"/>
                        </w:tc>
                        <w:tc>
                          <w:tcPr>
                            <w:tcW w:w="326" w:type="dxa"/>
                            <w:tcBorders>
                              <w:top w:val="single" w:sz="8" w:space="0" w:color="7F7F7F"/>
                              <w:bottom w:val="single" w:sz="8" w:space="0" w:color="000000"/>
                            </w:tcBorders>
                          </w:tcPr>
                          <w:p w14:paraId="722729D5" w14:textId="77777777" w:rsidR="009532C9" w:rsidRDefault="009532C9"/>
                        </w:tc>
                        <w:tc>
                          <w:tcPr>
                            <w:tcW w:w="326" w:type="dxa"/>
                            <w:tcBorders>
                              <w:top w:val="single" w:sz="8" w:space="0" w:color="7F7F7F"/>
                              <w:bottom w:val="single" w:sz="8" w:space="0" w:color="000000"/>
                            </w:tcBorders>
                          </w:tcPr>
                          <w:p w14:paraId="637CC797" w14:textId="77777777" w:rsidR="009532C9" w:rsidRDefault="009532C9"/>
                        </w:tc>
                        <w:tc>
                          <w:tcPr>
                            <w:tcW w:w="326" w:type="dxa"/>
                            <w:tcBorders>
                              <w:top w:val="single" w:sz="8" w:space="0" w:color="7F7F7F"/>
                              <w:bottom w:val="single" w:sz="8" w:space="0" w:color="000000"/>
                            </w:tcBorders>
                          </w:tcPr>
                          <w:p w14:paraId="4501C565" w14:textId="77777777" w:rsidR="009532C9" w:rsidRDefault="009532C9"/>
                        </w:tc>
                        <w:tc>
                          <w:tcPr>
                            <w:tcW w:w="196" w:type="dxa"/>
                            <w:tcBorders>
                              <w:top w:val="single" w:sz="8" w:space="0" w:color="7F7F7F"/>
                              <w:right w:val="single" w:sz="8" w:space="0" w:color="7F7F7F"/>
                            </w:tcBorders>
                          </w:tcPr>
                          <w:p w14:paraId="6FFE8FDA" w14:textId="77777777" w:rsidR="009532C9" w:rsidRDefault="009532C9"/>
                        </w:tc>
                      </w:tr>
                      <w:tr w:rsidR="009532C9" w14:paraId="1546328D" w14:textId="77777777">
                        <w:trPr>
                          <w:trHeight w:hRule="exact" w:val="180"/>
                        </w:trPr>
                        <w:tc>
                          <w:tcPr>
                            <w:tcW w:w="196" w:type="dxa"/>
                            <w:tcBorders>
                              <w:left w:val="single" w:sz="8" w:space="0" w:color="7F7F7F"/>
                              <w:bottom w:val="single" w:sz="8" w:space="0" w:color="FAFAFA"/>
                            </w:tcBorders>
                          </w:tcPr>
                          <w:p w14:paraId="4E2DE757" w14:textId="77777777" w:rsidR="009532C9" w:rsidRDefault="009532C9"/>
                        </w:tc>
                        <w:tc>
                          <w:tcPr>
                            <w:tcW w:w="326" w:type="dxa"/>
                            <w:tcBorders>
                              <w:top w:val="single" w:sz="8" w:space="0" w:color="000000"/>
                              <w:bottom w:val="single" w:sz="8" w:space="0" w:color="000000"/>
                            </w:tcBorders>
                          </w:tcPr>
                          <w:p w14:paraId="5210D569" w14:textId="77777777" w:rsidR="009532C9" w:rsidRDefault="009532C9"/>
                        </w:tc>
                        <w:tc>
                          <w:tcPr>
                            <w:tcW w:w="326" w:type="dxa"/>
                            <w:tcBorders>
                              <w:top w:val="single" w:sz="8" w:space="0" w:color="000000"/>
                              <w:bottom w:val="single" w:sz="8" w:space="0" w:color="000000"/>
                            </w:tcBorders>
                          </w:tcPr>
                          <w:p w14:paraId="6AD8110E" w14:textId="77777777" w:rsidR="009532C9" w:rsidRDefault="009532C9"/>
                        </w:tc>
                        <w:tc>
                          <w:tcPr>
                            <w:tcW w:w="326" w:type="dxa"/>
                            <w:tcBorders>
                              <w:top w:val="single" w:sz="8" w:space="0" w:color="000000"/>
                              <w:bottom w:val="single" w:sz="8" w:space="0" w:color="000000"/>
                            </w:tcBorders>
                          </w:tcPr>
                          <w:p w14:paraId="7E134636" w14:textId="77777777" w:rsidR="009532C9" w:rsidRDefault="009532C9"/>
                        </w:tc>
                        <w:tc>
                          <w:tcPr>
                            <w:tcW w:w="326" w:type="dxa"/>
                            <w:tcBorders>
                              <w:top w:val="single" w:sz="8" w:space="0" w:color="000000"/>
                              <w:bottom w:val="single" w:sz="8" w:space="0" w:color="000000"/>
                            </w:tcBorders>
                          </w:tcPr>
                          <w:p w14:paraId="447976D5" w14:textId="77777777" w:rsidR="009532C9" w:rsidRDefault="009532C9"/>
                        </w:tc>
                        <w:tc>
                          <w:tcPr>
                            <w:tcW w:w="326" w:type="dxa"/>
                            <w:tcBorders>
                              <w:top w:val="single" w:sz="8" w:space="0" w:color="000000"/>
                              <w:bottom w:val="single" w:sz="8" w:space="0" w:color="000000"/>
                            </w:tcBorders>
                          </w:tcPr>
                          <w:p w14:paraId="02D0B4E8" w14:textId="77777777" w:rsidR="009532C9" w:rsidRDefault="009532C9"/>
                        </w:tc>
                        <w:tc>
                          <w:tcPr>
                            <w:tcW w:w="326" w:type="dxa"/>
                            <w:tcBorders>
                              <w:top w:val="single" w:sz="8" w:space="0" w:color="000000"/>
                              <w:bottom w:val="single" w:sz="8" w:space="0" w:color="000000"/>
                            </w:tcBorders>
                          </w:tcPr>
                          <w:p w14:paraId="1BB8CE7F" w14:textId="77777777" w:rsidR="009532C9" w:rsidRDefault="009532C9"/>
                        </w:tc>
                        <w:tc>
                          <w:tcPr>
                            <w:tcW w:w="196" w:type="dxa"/>
                            <w:tcBorders>
                              <w:bottom w:val="single" w:sz="8" w:space="0" w:color="FAFAFA"/>
                              <w:right w:val="single" w:sz="8" w:space="0" w:color="7F7F7F"/>
                            </w:tcBorders>
                          </w:tcPr>
                          <w:p w14:paraId="1BD6AA0B" w14:textId="77777777" w:rsidR="009532C9" w:rsidRDefault="009532C9"/>
                        </w:tc>
                      </w:tr>
                      <w:tr w:rsidR="009532C9" w14:paraId="100E9930" w14:textId="77777777">
                        <w:trPr>
                          <w:trHeight w:hRule="exact" w:val="134"/>
                        </w:trPr>
                        <w:tc>
                          <w:tcPr>
                            <w:tcW w:w="196" w:type="dxa"/>
                            <w:vMerge w:val="restart"/>
                            <w:tcBorders>
                              <w:top w:val="single" w:sz="8" w:space="0" w:color="FAFAFA"/>
                              <w:left w:val="single" w:sz="8" w:space="0" w:color="7F7F7F"/>
                            </w:tcBorders>
                          </w:tcPr>
                          <w:p w14:paraId="410E1ACC" w14:textId="77777777" w:rsidR="009532C9" w:rsidRDefault="009532C9"/>
                        </w:tc>
                        <w:tc>
                          <w:tcPr>
                            <w:tcW w:w="326" w:type="dxa"/>
                            <w:tcBorders>
                              <w:top w:val="single" w:sz="8" w:space="0" w:color="000000"/>
                              <w:bottom w:val="single" w:sz="8" w:space="0" w:color="000000"/>
                            </w:tcBorders>
                          </w:tcPr>
                          <w:p w14:paraId="5526DA33" w14:textId="77777777" w:rsidR="009532C9" w:rsidRDefault="009532C9"/>
                        </w:tc>
                        <w:tc>
                          <w:tcPr>
                            <w:tcW w:w="326" w:type="dxa"/>
                            <w:tcBorders>
                              <w:top w:val="single" w:sz="8" w:space="0" w:color="000000"/>
                              <w:bottom w:val="single" w:sz="8" w:space="0" w:color="000000"/>
                            </w:tcBorders>
                          </w:tcPr>
                          <w:p w14:paraId="4E8DCB6A" w14:textId="77777777" w:rsidR="009532C9" w:rsidRDefault="009532C9"/>
                        </w:tc>
                        <w:tc>
                          <w:tcPr>
                            <w:tcW w:w="326" w:type="dxa"/>
                            <w:tcBorders>
                              <w:top w:val="single" w:sz="8" w:space="0" w:color="000000"/>
                              <w:bottom w:val="single" w:sz="8" w:space="0" w:color="000000"/>
                            </w:tcBorders>
                          </w:tcPr>
                          <w:p w14:paraId="30C18923" w14:textId="77777777" w:rsidR="009532C9" w:rsidRDefault="009532C9"/>
                        </w:tc>
                        <w:tc>
                          <w:tcPr>
                            <w:tcW w:w="326" w:type="dxa"/>
                            <w:tcBorders>
                              <w:top w:val="single" w:sz="8" w:space="0" w:color="000000"/>
                              <w:bottom w:val="single" w:sz="8" w:space="0" w:color="000000"/>
                            </w:tcBorders>
                          </w:tcPr>
                          <w:p w14:paraId="0BB6BF36" w14:textId="77777777" w:rsidR="009532C9" w:rsidRDefault="009532C9"/>
                        </w:tc>
                        <w:tc>
                          <w:tcPr>
                            <w:tcW w:w="326" w:type="dxa"/>
                            <w:tcBorders>
                              <w:top w:val="single" w:sz="8" w:space="0" w:color="000000"/>
                              <w:bottom w:val="single" w:sz="8" w:space="0" w:color="000000"/>
                            </w:tcBorders>
                          </w:tcPr>
                          <w:p w14:paraId="7CD236A2" w14:textId="77777777" w:rsidR="009532C9" w:rsidRDefault="009532C9"/>
                        </w:tc>
                        <w:tc>
                          <w:tcPr>
                            <w:tcW w:w="326" w:type="dxa"/>
                            <w:tcBorders>
                              <w:top w:val="single" w:sz="8" w:space="0" w:color="000000"/>
                              <w:bottom w:val="single" w:sz="8" w:space="0" w:color="000000"/>
                            </w:tcBorders>
                          </w:tcPr>
                          <w:p w14:paraId="2786D1A6" w14:textId="77777777" w:rsidR="009532C9" w:rsidRDefault="009532C9"/>
                        </w:tc>
                        <w:tc>
                          <w:tcPr>
                            <w:tcW w:w="196" w:type="dxa"/>
                            <w:vMerge w:val="restart"/>
                            <w:tcBorders>
                              <w:top w:val="single" w:sz="8" w:space="0" w:color="FAFAFA"/>
                              <w:right w:val="single" w:sz="8" w:space="0" w:color="7F7F7F"/>
                            </w:tcBorders>
                          </w:tcPr>
                          <w:p w14:paraId="7A259D40" w14:textId="77777777" w:rsidR="009532C9" w:rsidRDefault="009532C9"/>
                        </w:tc>
                      </w:tr>
                      <w:tr w:rsidR="009532C9" w14:paraId="275B21B5" w14:textId="77777777">
                        <w:trPr>
                          <w:trHeight w:hRule="exact" w:val="105"/>
                        </w:trPr>
                        <w:tc>
                          <w:tcPr>
                            <w:tcW w:w="196" w:type="dxa"/>
                            <w:vMerge/>
                            <w:tcBorders>
                              <w:left w:val="single" w:sz="8" w:space="0" w:color="7F7F7F"/>
                            </w:tcBorders>
                          </w:tcPr>
                          <w:p w14:paraId="1B178082" w14:textId="77777777" w:rsidR="009532C9" w:rsidRDefault="009532C9"/>
                        </w:tc>
                        <w:tc>
                          <w:tcPr>
                            <w:tcW w:w="326" w:type="dxa"/>
                            <w:tcBorders>
                              <w:top w:val="single" w:sz="8" w:space="0" w:color="000000"/>
                            </w:tcBorders>
                          </w:tcPr>
                          <w:p w14:paraId="6FA9CC4C" w14:textId="77777777" w:rsidR="009532C9" w:rsidRDefault="009532C9"/>
                        </w:tc>
                        <w:tc>
                          <w:tcPr>
                            <w:tcW w:w="326" w:type="dxa"/>
                            <w:tcBorders>
                              <w:top w:val="single" w:sz="8" w:space="0" w:color="000000"/>
                            </w:tcBorders>
                          </w:tcPr>
                          <w:p w14:paraId="600F6DFA" w14:textId="77777777" w:rsidR="009532C9" w:rsidRDefault="009532C9"/>
                        </w:tc>
                        <w:tc>
                          <w:tcPr>
                            <w:tcW w:w="326" w:type="dxa"/>
                            <w:tcBorders>
                              <w:top w:val="single" w:sz="8" w:space="0" w:color="000000"/>
                            </w:tcBorders>
                          </w:tcPr>
                          <w:p w14:paraId="4AFAFF17" w14:textId="77777777" w:rsidR="009532C9" w:rsidRDefault="009532C9"/>
                        </w:tc>
                        <w:tc>
                          <w:tcPr>
                            <w:tcW w:w="326" w:type="dxa"/>
                            <w:tcBorders>
                              <w:top w:val="single" w:sz="8" w:space="0" w:color="000000"/>
                            </w:tcBorders>
                          </w:tcPr>
                          <w:p w14:paraId="1A18E515" w14:textId="77777777" w:rsidR="009532C9" w:rsidRDefault="009532C9"/>
                        </w:tc>
                        <w:tc>
                          <w:tcPr>
                            <w:tcW w:w="326" w:type="dxa"/>
                            <w:tcBorders>
                              <w:top w:val="single" w:sz="8" w:space="0" w:color="000000"/>
                            </w:tcBorders>
                          </w:tcPr>
                          <w:p w14:paraId="4819144B" w14:textId="77777777" w:rsidR="009532C9" w:rsidRDefault="009532C9"/>
                        </w:tc>
                        <w:tc>
                          <w:tcPr>
                            <w:tcW w:w="326" w:type="dxa"/>
                            <w:tcBorders>
                              <w:top w:val="single" w:sz="8" w:space="0" w:color="000000"/>
                            </w:tcBorders>
                          </w:tcPr>
                          <w:p w14:paraId="052C6DE5" w14:textId="77777777" w:rsidR="009532C9" w:rsidRDefault="009532C9"/>
                        </w:tc>
                        <w:tc>
                          <w:tcPr>
                            <w:tcW w:w="196" w:type="dxa"/>
                            <w:vMerge/>
                            <w:tcBorders>
                              <w:right w:val="single" w:sz="8" w:space="0" w:color="7F7F7F"/>
                            </w:tcBorders>
                          </w:tcPr>
                          <w:p w14:paraId="1480AC35" w14:textId="77777777" w:rsidR="009532C9" w:rsidRDefault="009532C9"/>
                        </w:tc>
                      </w:tr>
                      <w:tr w:rsidR="009532C9" w14:paraId="60A83A79" w14:textId="77777777">
                        <w:trPr>
                          <w:trHeight w:hRule="exact" w:val="245"/>
                        </w:trPr>
                        <w:tc>
                          <w:tcPr>
                            <w:tcW w:w="196" w:type="dxa"/>
                            <w:tcBorders>
                              <w:left w:val="single" w:sz="8" w:space="0" w:color="7F7F7F"/>
                              <w:bottom w:val="single" w:sz="8" w:space="0" w:color="FAFAFA"/>
                            </w:tcBorders>
                          </w:tcPr>
                          <w:p w14:paraId="6E28D5EC" w14:textId="77777777" w:rsidR="009532C9" w:rsidRDefault="009532C9"/>
                        </w:tc>
                        <w:tc>
                          <w:tcPr>
                            <w:tcW w:w="326" w:type="dxa"/>
                            <w:tcBorders>
                              <w:bottom w:val="single" w:sz="8" w:space="0" w:color="FAFAFA"/>
                            </w:tcBorders>
                          </w:tcPr>
                          <w:p w14:paraId="2FA3AF47" w14:textId="77777777" w:rsidR="009532C9" w:rsidRDefault="009532C9"/>
                        </w:tc>
                        <w:tc>
                          <w:tcPr>
                            <w:tcW w:w="326" w:type="dxa"/>
                            <w:tcBorders>
                              <w:bottom w:val="single" w:sz="8" w:space="0" w:color="FAFAFA"/>
                            </w:tcBorders>
                          </w:tcPr>
                          <w:p w14:paraId="35880A0A" w14:textId="77777777" w:rsidR="009532C9" w:rsidRDefault="009532C9"/>
                        </w:tc>
                        <w:tc>
                          <w:tcPr>
                            <w:tcW w:w="326" w:type="dxa"/>
                            <w:tcBorders>
                              <w:bottom w:val="single" w:sz="8" w:space="0" w:color="FAFAFA"/>
                            </w:tcBorders>
                          </w:tcPr>
                          <w:p w14:paraId="3EF5F3E8" w14:textId="77777777" w:rsidR="009532C9" w:rsidRDefault="009532C9"/>
                        </w:tc>
                        <w:tc>
                          <w:tcPr>
                            <w:tcW w:w="326" w:type="dxa"/>
                            <w:tcBorders>
                              <w:bottom w:val="single" w:sz="8" w:space="0" w:color="FAFAFA"/>
                            </w:tcBorders>
                          </w:tcPr>
                          <w:p w14:paraId="7C9ACFB0" w14:textId="77777777" w:rsidR="009532C9" w:rsidRDefault="009532C9"/>
                        </w:tc>
                        <w:tc>
                          <w:tcPr>
                            <w:tcW w:w="326" w:type="dxa"/>
                            <w:tcBorders>
                              <w:bottom w:val="single" w:sz="8" w:space="0" w:color="FAFAFA"/>
                            </w:tcBorders>
                          </w:tcPr>
                          <w:p w14:paraId="5A1E8CEB" w14:textId="77777777" w:rsidR="009532C9" w:rsidRDefault="009532C9"/>
                        </w:tc>
                        <w:tc>
                          <w:tcPr>
                            <w:tcW w:w="326" w:type="dxa"/>
                            <w:tcBorders>
                              <w:bottom w:val="single" w:sz="8" w:space="0" w:color="FAFAFA"/>
                            </w:tcBorders>
                          </w:tcPr>
                          <w:p w14:paraId="6111087B" w14:textId="77777777" w:rsidR="009532C9" w:rsidRDefault="009532C9"/>
                        </w:tc>
                        <w:tc>
                          <w:tcPr>
                            <w:tcW w:w="196" w:type="dxa"/>
                            <w:tcBorders>
                              <w:bottom w:val="single" w:sz="8" w:space="0" w:color="FAFAFA"/>
                              <w:right w:val="single" w:sz="8" w:space="0" w:color="7F7F7F"/>
                            </w:tcBorders>
                          </w:tcPr>
                          <w:p w14:paraId="657F5336" w14:textId="77777777" w:rsidR="009532C9" w:rsidRDefault="009532C9"/>
                        </w:tc>
                      </w:tr>
                      <w:tr w:rsidR="009532C9" w14:paraId="4917E374" w14:textId="77777777">
                        <w:trPr>
                          <w:trHeight w:hRule="exact" w:val="246"/>
                        </w:trPr>
                        <w:tc>
                          <w:tcPr>
                            <w:tcW w:w="196" w:type="dxa"/>
                            <w:tcBorders>
                              <w:top w:val="single" w:sz="8" w:space="0" w:color="FAFAFA"/>
                              <w:left w:val="single" w:sz="8" w:space="0" w:color="7F7F7F"/>
                            </w:tcBorders>
                          </w:tcPr>
                          <w:p w14:paraId="30D81777" w14:textId="77777777" w:rsidR="009532C9" w:rsidRDefault="009532C9"/>
                        </w:tc>
                        <w:tc>
                          <w:tcPr>
                            <w:tcW w:w="326" w:type="dxa"/>
                            <w:tcBorders>
                              <w:top w:val="single" w:sz="8" w:space="0" w:color="FAFAFA"/>
                            </w:tcBorders>
                          </w:tcPr>
                          <w:p w14:paraId="6D08EC19" w14:textId="77777777" w:rsidR="009532C9" w:rsidRDefault="009532C9"/>
                        </w:tc>
                        <w:tc>
                          <w:tcPr>
                            <w:tcW w:w="326" w:type="dxa"/>
                            <w:tcBorders>
                              <w:top w:val="single" w:sz="8" w:space="0" w:color="FAFAFA"/>
                            </w:tcBorders>
                          </w:tcPr>
                          <w:p w14:paraId="0A5659F2" w14:textId="77777777" w:rsidR="009532C9" w:rsidRDefault="009532C9"/>
                        </w:tc>
                        <w:tc>
                          <w:tcPr>
                            <w:tcW w:w="326" w:type="dxa"/>
                            <w:tcBorders>
                              <w:top w:val="single" w:sz="8" w:space="0" w:color="FAFAFA"/>
                            </w:tcBorders>
                          </w:tcPr>
                          <w:p w14:paraId="2DC54AE5" w14:textId="77777777" w:rsidR="009532C9" w:rsidRDefault="009532C9"/>
                        </w:tc>
                        <w:tc>
                          <w:tcPr>
                            <w:tcW w:w="326" w:type="dxa"/>
                            <w:tcBorders>
                              <w:top w:val="single" w:sz="8" w:space="0" w:color="FAFAFA"/>
                            </w:tcBorders>
                          </w:tcPr>
                          <w:p w14:paraId="04D6EC97" w14:textId="77777777" w:rsidR="009532C9" w:rsidRDefault="009532C9"/>
                        </w:tc>
                        <w:tc>
                          <w:tcPr>
                            <w:tcW w:w="326" w:type="dxa"/>
                            <w:tcBorders>
                              <w:top w:val="single" w:sz="8" w:space="0" w:color="FAFAFA"/>
                            </w:tcBorders>
                          </w:tcPr>
                          <w:p w14:paraId="443F1594" w14:textId="77777777" w:rsidR="009532C9" w:rsidRDefault="009532C9"/>
                        </w:tc>
                        <w:tc>
                          <w:tcPr>
                            <w:tcW w:w="326" w:type="dxa"/>
                            <w:tcBorders>
                              <w:top w:val="single" w:sz="8" w:space="0" w:color="FAFAFA"/>
                            </w:tcBorders>
                          </w:tcPr>
                          <w:p w14:paraId="432B9580" w14:textId="77777777" w:rsidR="009532C9" w:rsidRDefault="009532C9"/>
                        </w:tc>
                        <w:tc>
                          <w:tcPr>
                            <w:tcW w:w="196" w:type="dxa"/>
                            <w:tcBorders>
                              <w:top w:val="single" w:sz="8" w:space="0" w:color="FAFAFA"/>
                              <w:right w:val="single" w:sz="8" w:space="0" w:color="7F7F7F"/>
                            </w:tcBorders>
                          </w:tcPr>
                          <w:p w14:paraId="7A1314F5" w14:textId="77777777" w:rsidR="009532C9" w:rsidRDefault="009532C9"/>
                        </w:tc>
                      </w:tr>
                      <w:tr w:rsidR="009532C9" w14:paraId="65900E71" w14:textId="77777777">
                        <w:trPr>
                          <w:trHeight w:hRule="exact" w:val="245"/>
                        </w:trPr>
                        <w:tc>
                          <w:tcPr>
                            <w:tcW w:w="196" w:type="dxa"/>
                            <w:tcBorders>
                              <w:left w:val="single" w:sz="8" w:space="0" w:color="7F7F7F"/>
                              <w:bottom w:val="single" w:sz="8" w:space="0" w:color="FAFAFA"/>
                            </w:tcBorders>
                          </w:tcPr>
                          <w:p w14:paraId="347DBB13" w14:textId="77777777" w:rsidR="009532C9" w:rsidRDefault="009532C9"/>
                        </w:tc>
                        <w:tc>
                          <w:tcPr>
                            <w:tcW w:w="326" w:type="dxa"/>
                            <w:tcBorders>
                              <w:bottom w:val="single" w:sz="8" w:space="0" w:color="FAFAFA"/>
                            </w:tcBorders>
                          </w:tcPr>
                          <w:p w14:paraId="567E8AE3" w14:textId="77777777" w:rsidR="009532C9" w:rsidRDefault="009532C9"/>
                        </w:tc>
                        <w:tc>
                          <w:tcPr>
                            <w:tcW w:w="326" w:type="dxa"/>
                            <w:tcBorders>
                              <w:bottom w:val="single" w:sz="8" w:space="0" w:color="FAFAFA"/>
                            </w:tcBorders>
                          </w:tcPr>
                          <w:p w14:paraId="4FA30F24" w14:textId="77777777" w:rsidR="009532C9" w:rsidRDefault="009532C9"/>
                        </w:tc>
                        <w:tc>
                          <w:tcPr>
                            <w:tcW w:w="326" w:type="dxa"/>
                            <w:tcBorders>
                              <w:bottom w:val="single" w:sz="8" w:space="0" w:color="FAFAFA"/>
                            </w:tcBorders>
                          </w:tcPr>
                          <w:p w14:paraId="3D88A867" w14:textId="77777777" w:rsidR="009532C9" w:rsidRDefault="009532C9"/>
                        </w:tc>
                        <w:tc>
                          <w:tcPr>
                            <w:tcW w:w="326" w:type="dxa"/>
                            <w:tcBorders>
                              <w:bottom w:val="single" w:sz="8" w:space="0" w:color="FAFAFA"/>
                            </w:tcBorders>
                          </w:tcPr>
                          <w:p w14:paraId="3EB14678" w14:textId="77777777" w:rsidR="009532C9" w:rsidRDefault="009532C9"/>
                        </w:tc>
                        <w:tc>
                          <w:tcPr>
                            <w:tcW w:w="326" w:type="dxa"/>
                            <w:tcBorders>
                              <w:bottom w:val="single" w:sz="8" w:space="0" w:color="FAFAFA"/>
                            </w:tcBorders>
                          </w:tcPr>
                          <w:p w14:paraId="31E93546" w14:textId="77777777" w:rsidR="009532C9" w:rsidRDefault="009532C9"/>
                        </w:tc>
                        <w:tc>
                          <w:tcPr>
                            <w:tcW w:w="326" w:type="dxa"/>
                            <w:tcBorders>
                              <w:bottom w:val="single" w:sz="8" w:space="0" w:color="FAFAFA"/>
                            </w:tcBorders>
                          </w:tcPr>
                          <w:p w14:paraId="5AAD8370" w14:textId="77777777" w:rsidR="009532C9" w:rsidRDefault="009532C9"/>
                        </w:tc>
                        <w:tc>
                          <w:tcPr>
                            <w:tcW w:w="196" w:type="dxa"/>
                            <w:tcBorders>
                              <w:bottom w:val="single" w:sz="8" w:space="0" w:color="FAFAFA"/>
                              <w:right w:val="single" w:sz="8" w:space="0" w:color="7F7F7F"/>
                            </w:tcBorders>
                          </w:tcPr>
                          <w:p w14:paraId="4D9844B1" w14:textId="77777777" w:rsidR="009532C9" w:rsidRDefault="009532C9"/>
                        </w:tc>
                      </w:tr>
                      <w:tr w:rsidR="009532C9" w14:paraId="595FF15E" w14:textId="77777777">
                        <w:trPr>
                          <w:trHeight w:hRule="exact" w:val="245"/>
                        </w:trPr>
                        <w:tc>
                          <w:tcPr>
                            <w:tcW w:w="196" w:type="dxa"/>
                            <w:tcBorders>
                              <w:top w:val="single" w:sz="8" w:space="0" w:color="FAFAFA"/>
                              <w:left w:val="single" w:sz="8" w:space="0" w:color="7F7F7F"/>
                            </w:tcBorders>
                          </w:tcPr>
                          <w:p w14:paraId="62870494" w14:textId="77777777" w:rsidR="009532C9" w:rsidRDefault="009532C9"/>
                        </w:tc>
                        <w:tc>
                          <w:tcPr>
                            <w:tcW w:w="326" w:type="dxa"/>
                            <w:tcBorders>
                              <w:top w:val="single" w:sz="8" w:space="0" w:color="FAFAFA"/>
                            </w:tcBorders>
                          </w:tcPr>
                          <w:p w14:paraId="70C78172" w14:textId="77777777" w:rsidR="009532C9" w:rsidRDefault="009532C9"/>
                        </w:tc>
                        <w:tc>
                          <w:tcPr>
                            <w:tcW w:w="326" w:type="dxa"/>
                            <w:tcBorders>
                              <w:top w:val="single" w:sz="8" w:space="0" w:color="FAFAFA"/>
                            </w:tcBorders>
                          </w:tcPr>
                          <w:p w14:paraId="30BDF0E5" w14:textId="77777777" w:rsidR="009532C9" w:rsidRDefault="009532C9"/>
                        </w:tc>
                        <w:tc>
                          <w:tcPr>
                            <w:tcW w:w="326" w:type="dxa"/>
                            <w:tcBorders>
                              <w:top w:val="single" w:sz="8" w:space="0" w:color="FAFAFA"/>
                            </w:tcBorders>
                          </w:tcPr>
                          <w:p w14:paraId="01CF4C0D" w14:textId="77777777" w:rsidR="009532C9" w:rsidRDefault="009532C9"/>
                        </w:tc>
                        <w:tc>
                          <w:tcPr>
                            <w:tcW w:w="326" w:type="dxa"/>
                            <w:tcBorders>
                              <w:top w:val="single" w:sz="8" w:space="0" w:color="FAFAFA"/>
                            </w:tcBorders>
                          </w:tcPr>
                          <w:p w14:paraId="08A52D72" w14:textId="77777777" w:rsidR="009532C9" w:rsidRDefault="009532C9"/>
                        </w:tc>
                        <w:tc>
                          <w:tcPr>
                            <w:tcW w:w="326" w:type="dxa"/>
                            <w:tcBorders>
                              <w:top w:val="single" w:sz="8" w:space="0" w:color="FAFAFA"/>
                            </w:tcBorders>
                          </w:tcPr>
                          <w:p w14:paraId="43CD3406" w14:textId="77777777" w:rsidR="009532C9" w:rsidRDefault="009532C9"/>
                        </w:tc>
                        <w:tc>
                          <w:tcPr>
                            <w:tcW w:w="326" w:type="dxa"/>
                            <w:tcBorders>
                              <w:top w:val="single" w:sz="8" w:space="0" w:color="FAFAFA"/>
                            </w:tcBorders>
                          </w:tcPr>
                          <w:p w14:paraId="3251B133" w14:textId="77777777" w:rsidR="009532C9" w:rsidRDefault="009532C9"/>
                        </w:tc>
                        <w:tc>
                          <w:tcPr>
                            <w:tcW w:w="196" w:type="dxa"/>
                            <w:tcBorders>
                              <w:top w:val="single" w:sz="8" w:space="0" w:color="FAFAFA"/>
                              <w:right w:val="single" w:sz="8" w:space="0" w:color="7F7F7F"/>
                            </w:tcBorders>
                          </w:tcPr>
                          <w:p w14:paraId="0307B2B8" w14:textId="77777777" w:rsidR="009532C9" w:rsidRDefault="009532C9"/>
                        </w:tc>
                      </w:tr>
                      <w:tr w:rsidR="009532C9" w14:paraId="157EEAC5" w14:textId="77777777">
                        <w:trPr>
                          <w:trHeight w:hRule="exact" w:val="246"/>
                        </w:trPr>
                        <w:tc>
                          <w:tcPr>
                            <w:tcW w:w="196" w:type="dxa"/>
                            <w:tcBorders>
                              <w:left w:val="single" w:sz="8" w:space="0" w:color="7F7F7F"/>
                              <w:bottom w:val="single" w:sz="8" w:space="0" w:color="FAFAFA"/>
                            </w:tcBorders>
                          </w:tcPr>
                          <w:p w14:paraId="50BB89A7" w14:textId="77777777" w:rsidR="009532C9" w:rsidRDefault="009532C9"/>
                        </w:tc>
                        <w:tc>
                          <w:tcPr>
                            <w:tcW w:w="326" w:type="dxa"/>
                            <w:tcBorders>
                              <w:bottom w:val="single" w:sz="8" w:space="0" w:color="FAFAFA"/>
                            </w:tcBorders>
                          </w:tcPr>
                          <w:p w14:paraId="459CA8BB" w14:textId="77777777" w:rsidR="009532C9" w:rsidRDefault="009532C9"/>
                        </w:tc>
                        <w:tc>
                          <w:tcPr>
                            <w:tcW w:w="326" w:type="dxa"/>
                            <w:tcBorders>
                              <w:bottom w:val="single" w:sz="8" w:space="0" w:color="FAFAFA"/>
                            </w:tcBorders>
                          </w:tcPr>
                          <w:p w14:paraId="2601D857" w14:textId="77777777" w:rsidR="009532C9" w:rsidRDefault="009532C9"/>
                        </w:tc>
                        <w:tc>
                          <w:tcPr>
                            <w:tcW w:w="326" w:type="dxa"/>
                            <w:tcBorders>
                              <w:bottom w:val="single" w:sz="8" w:space="0" w:color="FAFAFA"/>
                            </w:tcBorders>
                          </w:tcPr>
                          <w:p w14:paraId="2FD5433E" w14:textId="77777777" w:rsidR="009532C9" w:rsidRDefault="009532C9"/>
                        </w:tc>
                        <w:tc>
                          <w:tcPr>
                            <w:tcW w:w="326" w:type="dxa"/>
                            <w:tcBorders>
                              <w:bottom w:val="single" w:sz="8" w:space="0" w:color="FAFAFA"/>
                            </w:tcBorders>
                          </w:tcPr>
                          <w:p w14:paraId="23817FDC" w14:textId="77777777" w:rsidR="009532C9" w:rsidRDefault="009532C9"/>
                        </w:tc>
                        <w:tc>
                          <w:tcPr>
                            <w:tcW w:w="326" w:type="dxa"/>
                            <w:tcBorders>
                              <w:bottom w:val="single" w:sz="8" w:space="0" w:color="FAFAFA"/>
                            </w:tcBorders>
                          </w:tcPr>
                          <w:p w14:paraId="3A12E8B3" w14:textId="77777777" w:rsidR="009532C9" w:rsidRDefault="009532C9"/>
                        </w:tc>
                        <w:tc>
                          <w:tcPr>
                            <w:tcW w:w="326" w:type="dxa"/>
                            <w:tcBorders>
                              <w:bottom w:val="single" w:sz="8" w:space="0" w:color="FAFAFA"/>
                            </w:tcBorders>
                          </w:tcPr>
                          <w:p w14:paraId="0275E356" w14:textId="77777777" w:rsidR="009532C9" w:rsidRDefault="009532C9"/>
                        </w:tc>
                        <w:tc>
                          <w:tcPr>
                            <w:tcW w:w="196" w:type="dxa"/>
                            <w:tcBorders>
                              <w:bottom w:val="single" w:sz="8" w:space="0" w:color="FAFAFA"/>
                              <w:right w:val="single" w:sz="8" w:space="0" w:color="7F7F7F"/>
                            </w:tcBorders>
                          </w:tcPr>
                          <w:p w14:paraId="7F9F1894" w14:textId="77777777" w:rsidR="009532C9" w:rsidRDefault="009532C9"/>
                        </w:tc>
                      </w:tr>
                      <w:tr w:rsidR="009532C9" w14:paraId="47A29121" w14:textId="77777777">
                        <w:trPr>
                          <w:trHeight w:hRule="exact" w:val="245"/>
                        </w:trPr>
                        <w:tc>
                          <w:tcPr>
                            <w:tcW w:w="196" w:type="dxa"/>
                            <w:tcBorders>
                              <w:top w:val="single" w:sz="8" w:space="0" w:color="FAFAFA"/>
                              <w:left w:val="single" w:sz="8" w:space="0" w:color="7F7F7F"/>
                            </w:tcBorders>
                          </w:tcPr>
                          <w:p w14:paraId="41013B7E" w14:textId="77777777" w:rsidR="009532C9" w:rsidRDefault="009532C9"/>
                        </w:tc>
                        <w:tc>
                          <w:tcPr>
                            <w:tcW w:w="326" w:type="dxa"/>
                            <w:tcBorders>
                              <w:top w:val="single" w:sz="8" w:space="0" w:color="FAFAFA"/>
                            </w:tcBorders>
                          </w:tcPr>
                          <w:p w14:paraId="675425E4" w14:textId="77777777" w:rsidR="009532C9" w:rsidRDefault="009532C9"/>
                        </w:tc>
                        <w:tc>
                          <w:tcPr>
                            <w:tcW w:w="326" w:type="dxa"/>
                            <w:tcBorders>
                              <w:top w:val="single" w:sz="8" w:space="0" w:color="FAFAFA"/>
                            </w:tcBorders>
                          </w:tcPr>
                          <w:p w14:paraId="223E82DB" w14:textId="77777777" w:rsidR="009532C9" w:rsidRDefault="009532C9"/>
                        </w:tc>
                        <w:tc>
                          <w:tcPr>
                            <w:tcW w:w="326" w:type="dxa"/>
                            <w:tcBorders>
                              <w:top w:val="single" w:sz="8" w:space="0" w:color="FAFAFA"/>
                            </w:tcBorders>
                          </w:tcPr>
                          <w:p w14:paraId="532EDC08" w14:textId="77777777" w:rsidR="009532C9" w:rsidRDefault="009532C9"/>
                        </w:tc>
                        <w:tc>
                          <w:tcPr>
                            <w:tcW w:w="326" w:type="dxa"/>
                            <w:tcBorders>
                              <w:top w:val="single" w:sz="8" w:space="0" w:color="FAFAFA"/>
                            </w:tcBorders>
                          </w:tcPr>
                          <w:p w14:paraId="47BBFBE4" w14:textId="77777777" w:rsidR="009532C9" w:rsidRDefault="009532C9"/>
                        </w:tc>
                        <w:tc>
                          <w:tcPr>
                            <w:tcW w:w="326" w:type="dxa"/>
                            <w:tcBorders>
                              <w:top w:val="single" w:sz="8" w:space="0" w:color="FAFAFA"/>
                            </w:tcBorders>
                          </w:tcPr>
                          <w:p w14:paraId="11BB43A1" w14:textId="77777777" w:rsidR="009532C9" w:rsidRDefault="009532C9"/>
                        </w:tc>
                        <w:tc>
                          <w:tcPr>
                            <w:tcW w:w="326" w:type="dxa"/>
                            <w:tcBorders>
                              <w:top w:val="single" w:sz="8" w:space="0" w:color="FAFAFA"/>
                            </w:tcBorders>
                          </w:tcPr>
                          <w:p w14:paraId="581E3D3F" w14:textId="77777777" w:rsidR="009532C9" w:rsidRDefault="009532C9"/>
                        </w:tc>
                        <w:tc>
                          <w:tcPr>
                            <w:tcW w:w="196" w:type="dxa"/>
                            <w:tcBorders>
                              <w:top w:val="single" w:sz="8" w:space="0" w:color="FAFAFA"/>
                              <w:right w:val="single" w:sz="8" w:space="0" w:color="7F7F7F"/>
                            </w:tcBorders>
                          </w:tcPr>
                          <w:p w14:paraId="1B2077D9" w14:textId="77777777" w:rsidR="009532C9" w:rsidRDefault="009532C9"/>
                        </w:tc>
                      </w:tr>
                      <w:tr w:rsidR="009532C9" w14:paraId="518AD95A" w14:textId="77777777">
                        <w:trPr>
                          <w:trHeight w:hRule="exact" w:val="98"/>
                        </w:trPr>
                        <w:tc>
                          <w:tcPr>
                            <w:tcW w:w="196" w:type="dxa"/>
                            <w:tcBorders>
                              <w:left w:val="single" w:sz="8" w:space="0" w:color="7F7F7F"/>
                              <w:bottom w:val="single" w:sz="8" w:space="0" w:color="7F7F7F"/>
                            </w:tcBorders>
                          </w:tcPr>
                          <w:p w14:paraId="42A67BE6" w14:textId="77777777" w:rsidR="009532C9" w:rsidRDefault="009532C9"/>
                        </w:tc>
                        <w:tc>
                          <w:tcPr>
                            <w:tcW w:w="326" w:type="dxa"/>
                            <w:tcBorders>
                              <w:bottom w:val="single" w:sz="8" w:space="0" w:color="7F7F7F"/>
                            </w:tcBorders>
                          </w:tcPr>
                          <w:p w14:paraId="07EC0964" w14:textId="77777777" w:rsidR="009532C9" w:rsidRDefault="009532C9"/>
                        </w:tc>
                        <w:tc>
                          <w:tcPr>
                            <w:tcW w:w="326" w:type="dxa"/>
                            <w:tcBorders>
                              <w:bottom w:val="single" w:sz="8" w:space="0" w:color="7F7F7F"/>
                            </w:tcBorders>
                          </w:tcPr>
                          <w:p w14:paraId="0530E4D9" w14:textId="77777777" w:rsidR="009532C9" w:rsidRDefault="009532C9"/>
                        </w:tc>
                        <w:tc>
                          <w:tcPr>
                            <w:tcW w:w="326" w:type="dxa"/>
                            <w:tcBorders>
                              <w:bottom w:val="single" w:sz="8" w:space="0" w:color="7F7F7F"/>
                            </w:tcBorders>
                          </w:tcPr>
                          <w:p w14:paraId="3FC8100E" w14:textId="77777777" w:rsidR="009532C9" w:rsidRDefault="009532C9"/>
                        </w:tc>
                        <w:tc>
                          <w:tcPr>
                            <w:tcW w:w="326" w:type="dxa"/>
                            <w:tcBorders>
                              <w:bottom w:val="single" w:sz="8" w:space="0" w:color="7F7F7F"/>
                            </w:tcBorders>
                          </w:tcPr>
                          <w:p w14:paraId="791CBDE7" w14:textId="77777777" w:rsidR="009532C9" w:rsidRDefault="009532C9"/>
                        </w:tc>
                        <w:tc>
                          <w:tcPr>
                            <w:tcW w:w="326" w:type="dxa"/>
                            <w:tcBorders>
                              <w:bottom w:val="single" w:sz="8" w:space="0" w:color="7F7F7F"/>
                            </w:tcBorders>
                          </w:tcPr>
                          <w:p w14:paraId="5EAE386F" w14:textId="77777777" w:rsidR="009532C9" w:rsidRDefault="009532C9"/>
                        </w:tc>
                        <w:tc>
                          <w:tcPr>
                            <w:tcW w:w="326" w:type="dxa"/>
                            <w:tcBorders>
                              <w:bottom w:val="single" w:sz="8" w:space="0" w:color="7F7F7F"/>
                            </w:tcBorders>
                          </w:tcPr>
                          <w:p w14:paraId="5CB7DB5B" w14:textId="77777777" w:rsidR="009532C9" w:rsidRDefault="009532C9"/>
                        </w:tc>
                        <w:tc>
                          <w:tcPr>
                            <w:tcW w:w="196" w:type="dxa"/>
                            <w:tcBorders>
                              <w:bottom w:val="single" w:sz="8" w:space="0" w:color="7F7F7F"/>
                              <w:right w:val="single" w:sz="8" w:space="0" w:color="7F7F7F"/>
                            </w:tcBorders>
                          </w:tcPr>
                          <w:p w14:paraId="14671484" w14:textId="77777777" w:rsidR="009532C9" w:rsidRDefault="009532C9"/>
                        </w:tc>
                      </w:tr>
                    </w:tbl>
                    <w:p w14:paraId="56C143E3" w14:textId="77777777" w:rsidR="009532C9" w:rsidRDefault="009532C9">
                      <w:pPr>
                        <w:pStyle w:val="BodyText"/>
                        <w:spacing w:before="0"/>
                      </w:pPr>
                    </w:p>
                  </w:txbxContent>
                </v:textbox>
                <w10:wrap anchorx="page"/>
              </v:shape>
            </w:pict>
          </mc:Fallback>
        </mc:AlternateContent>
      </w:r>
      <w:r>
        <w:rPr>
          <w:noProof/>
        </w:rPr>
        <mc:AlternateContent>
          <mc:Choice Requires="wps">
            <w:drawing>
              <wp:anchor distT="0" distB="0" distL="114300" distR="114300" simplePos="0" relativeHeight="251665920" behindDoc="0" locked="0" layoutInCell="1" allowOverlap="1" wp14:anchorId="33EF6462" wp14:editId="01EAE0E5">
                <wp:simplePos x="0" y="0"/>
                <wp:positionH relativeFrom="page">
                  <wp:posOffset>5483860</wp:posOffset>
                </wp:positionH>
                <wp:positionV relativeFrom="paragraph">
                  <wp:posOffset>-180340</wp:posOffset>
                </wp:positionV>
                <wp:extent cx="1509395" cy="1614170"/>
                <wp:effectExtent l="0" t="0" r="4445" b="1270"/>
                <wp:wrapNone/>
                <wp:docPr id="221"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161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195"/>
                              <w:gridCol w:w="326"/>
                              <w:gridCol w:w="326"/>
                              <w:gridCol w:w="326"/>
                              <w:gridCol w:w="326"/>
                              <w:gridCol w:w="326"/>
                              <w:gridCol w:w="326"/>
                              <w:gridCol w:w="196"/>
                            </w:tblGrid>
                            <w:tr w:rsidR="009532C9" w14:paraId="6FC2EF2C" w14:textId="77777777">
                              <w:trPr>
                                <w:trHeight w:hRule="exact" w:val="366"/>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14:paraId="383F4EE8" w14:textId="77777777" w:rsidR="009532C9" w:rsidRDefault="009532C9">
                                  <w:pPr>
                                    <w:pStyle w:val="TableParagraph"/>
                                    <w:spacing w:before="101" w:line="240" w:lineRule="auto"/>
                                    <w:ind w:left="805" w:right="805"/>
                                    <w:jc w:val="center"/>
                                    <w:rPr>
                                      <w:rFonts w:ascii="Helvetica"/>
                                      <w:i/>
                                      <w:sz w:val="19"/>
                                    </w:rPr>
                                  </w:pPr>
                                  <w:r>
                                    <w:rPr>
                                      <w:rFonts w:ascii="Helvetica"/>
                                      <w:i/>
                                      <w:color w:val="1A1A1A"/>
                                      <w:sz w:val="19"/>
                                    </w:rPr>
                                    <w:t>Yersinia</w:t>
                                  </w:r>
                                </w:p>
                              </w:tc>
                            </w:tr>
                            <w:tr w:rsidR="009532C9" w14:paraId="3E2C3870" w14:textId="77777777">
                              <w:trPr>
                                <w:trHeight w:hRule="exact" w:val="100"/>
                              </w:trPr>
                              <w:tc>
                                <w:tcPr>
                                  <w:tcW w:w="195" w:type="dxa"/>
                                  <w:tcBorders>
                                    <w:top w:val="single" w:sz="8" w:space="0" w:color="7F7F7F"/>
                                    <w:left w:val="single" w:sz="8" w:space="0" w:color="7F7F7F"/>
                                  </w:tcBorders>
                                  <w:shd w:val="clear" w:color="auto" w:fill="CCCCCC"/>
                                </w:tcPr>
                                <w:p w14:paraId="245E6379" w14:textId="77777777" w:rsidR="009532C9" w:rsidRDefault="009532C9"/>
                              </w:tc>
                              <w:tc>
                                <w:tcPr>
                                  <w:tcW w:w="326" w:type="dxa"/>
                                  <w:tcBorders>
                                    <w:top w:val="single" w:sz="8" w:space="0" w:color="7F7F7F"/>
                                    <w:bottom w:val="single" w:sz="8" w:space="0" w:color="000000"/>
                                  </w:tcBorders>
                                  <w:shd w:val="clear" w:color="auto" w:fill="CCCCCC"/>
                                </w:tcPr>
                                <w:p w14:paraId="541ACF6E" w14:textId="77777777" w:rsidR="009532C9" w:rsidRDefault="009532C9"/>
                              </w:tc>
                              <w:tc>
                                <w:tcPr>
                                  <w:tcW w:w="326" w:type="dxa"/>
                                  <w:tcBorders>
                                    <w:top w:val="single" w:sz="8" w:space="0" w:color="7F7F7F"/>
                                    <w:bottom w:val="single" w:sz="8" w:space="0" w:color="000000"/>
                                  </w:tcBorders>
                                  <w:shd w:val="clear" w:color="auto" w:fill="CCCCCC"/>
                                </w:tcPr>
                                <w:p w14:paraId="23948AD3" w14:textId="77777777" w:rsidR="009532C9" w:rsidRDefault="009532C9"/>
                              </w:tc>
                              <w:tc>
                                <w:tcPr>
                                  <w:tcW w:w="326" w:type="dxa"/>
                                  <w:tcBorders>
                                    <w:top w:val="single" w:sz="8" w:space="0" w:color="7F7F7F"/>
                                    <w:bottom w:val="single" w:sz="8" w:space="0" w:color="000000"/>
                                  </w:tcBorders>
                                  <w:shd w:val="clear" w:color="auto" w:fill="CCCCCC"/>
                                </w:tcPr>
                                <w:p w14:paraId="149E8EA8" w14:textId="77777777" w:rsidR="009532C9" w:rsidRDefault="009532C9"/>
                              </w:tc>
                              <w:tc>
                                <w:tcPr>
                                  <w:tcW w:w="326" w:type="dxa"/>
                                  <w:tcBorders>
                                    <w:top w:val="single" w:sz="8" w:space="0" w:color="7F7F7F"/>
                                    <w:bottom w:val="single" w:sz="8" w:space="0" w:color="000000"/>
                                  </w:tcBorders>
                                  <w:shd w:val="clear" w:color="auto" w:fill="CCCCCC"/>
                                </w:tcPr>
                                <w:p w14:paraId="21D379E2" w14:textId="77777777" w:rsidR="009532C9" w:rsidRDefault="009532C9"/>
                              </w:tc>
                              <w:tc>
                                <w:tcPr>
                                  <w:tcW w:w="326" w:type="dxa"/>
                                  <w:tcBorders>
                                    <w:top w:val="single" w:sz="8" w:space="0" w:color="7F7F7F"/>
                                    <w:bottom w:val="single" w:sz="8" w:space="0" w:color="000000"/>
                                  </w:tcBorders>
                                  <w:shd w:val="clear" w:color="auto" w:fill="CCCCCC"/>
                                </w:tcPr>
                                <w:p w14:paraId="48F78514" w14:textId="77777777" w:rsidR="009532C9" w:rsidRDefault="009532C9"/>
                              </w:tc>
                              <w:tc>
                                <w:tcPr>
                                  <w:tcW w:w="326" w:type="dxa"/>
                                  <w:tcBorders>
                                    <w:top w:val="single" w:sz="8" w:space="0" w:color="7F7F7F"/>
                                    <w:bottom w:val="single" w:sz="8" w:space="0" w:color="000000"/>
                                  </w:tcBorders>
                                  <w:shd w:val="clear" w:color="auto" w:fill="CCCCCC"/>
                                </w:tcPr>
                                <w:p w14:paraId="5AB93006" w14:textId="77777777" w:rsidR="009532C9" w:rsidRDefault="009532C9"/>
                              </w:tc>
                              <w:tc>
                                <w:tcPr>
                                  <w:tcW w:w="196" w:type="dxa"/>
                                  <w:tcBorders>
                                    <w:top w:val="single" w:sz="8" w:space="0" w:color="7F7F7F"/>
                                    <w:right w:val="single" w:sz="8" w:space="0" w:color="7F7F7F"/>
                                  </w:tcBorders>
                                  <w:shd w:val="clear" w:color="auto" w:fill="CCCCCC"/>
                                </w:tcPr>
                                <w:p w14:paraId="0D743544" w14:textId="77777777" w:rsidR="009532C9" w:rsidRDefault="009532C9"/>
                              </w:tc>
                            </w:tr>
                            <w:tr w:rsidR="009532C9" w14:paraId="556EE619" w14:textId="77777777">
                              <w:trPr>
                                <w:trHeight w:hRule="exact" w:val="244"/>
                              </w:trPr>
                              <w:tc>
                                <w:tcPr>
                                  <w:tcW w:w="195" w:type="dxa"/>
                                  <w:tcBorders>
                                    <w:left w:val="single" w:sz="8" w:space="0" w:color="7F7F7F"/>
                                    <w:bottom w:val="single" w:sz="8" w:space="0" w:color="FAFAFA"/>
                                  </w:tcBorders>
                                </w:tcPr>
                                <w:p w14:paraId="417DE625" w14:textId="77777777" w:rsidR="009532C9" w:rsidRDefault="009532C9"/>
                              </w:tc>
                              <w:tc>
                                <w:tcPr>
                                  <w:tcW w:w="326" w:type="dxa"/>
                                  <w:tcBorders>
                                    <w:top w:val="single" w:sz="8" w:space="0" w:color="000000"/>
                                    <w:bottom w:val="single" w:sz="8" w:space="0" w:color="FAFAFA"/>
                                  </w:tcBorders>
                                </w:tcPr>
                                <w:p w14:paraId="15F301E5" w14:textId="77777777" w:rsidR="009532C9" w:rsidRDefault="009532C9"/>
                              </w:tc>
                              <w:tc>
                                <w:tcPr>
                                  <w:tcW w:w="326" w:type="dxa"/>
                                  <w:tcBorders>
                                    <w:top w:val="single" w:sz="8" w:space="0" w:color="000000"/>
                                    <w:bottom w:val="single" w:sz="8" w:space="0" w:color="FAFAFA"/>
                                  </w:tcBorders>
                                </w:tcPr>
                                <w:p w14:paraId="269C699D" w14:textId="77777777" w:rsidR="009532C9" w:rsidRDefault="009532C9"/>
                              </w:tc>
                              <w:tc>
                                <w:tcPr>
                                  <w:tcW w:w="326" w:type="dxa"/>
                                  <w:tcBorders>
                                    <w:top w:val="single" w:sz="8" w:space="0" w:color="000000"/>
                                    <w:bottom w:val="single" w:sz="8" w:space="0" w:color="FAFAFA"/>
                                  </w:tcBorders>
                                </w:tcPr>
                                <w:p w14:paraId="598C6115" w14:textId="77777777" w:rsidR="009532C9" w:rsidRDefault="009532C9"/>
                              </w:tc>
                              <w:tc>
                                <w:tcPr>
                                  <w:tcW w:w="326" w:type="dxa"/>
                                  <w:tcBorders>
                                    <w:top w:val="single" w:sz="8" w:space="0" w:color="000000"/>
                                    <w:bottom w:val="single" w:sz="8" w:space="0" w:color="FAFAFA"/>
                                  </w:tcBorders>
                                </w:tcPr>
                                <w:p w14:paraId="7975538B" w14:textId="77777777" w:rsidR="009532C9" w:rsidRDefault="009532C9"/>
                              </w:tc>
                              <w:tc>
                                <w:tcPr>
                                  <w:tcW w:w="326" w:type="dxa"/>
                                  <w:tcBorders>
                                    <w:top w:val="single" w:sz="8" w:space="0" w:color="000000"/>
                                    <w:bottom w:val="single" w:sz="8" w:space="0" w:color="FAFAFA"/>
                                  </w:tcBorders>
                                </w:tcPr>
                                <w:p w14:paraId="2512F16F" w14:textId="77777777" w:rsidR="009532C9" w:rsidRDefault="009532C9"/>
                              </w:tc>
                              <w:tc>
                                <w:tcPr>
                                  <w:tcW w:w="326" w:type="dxa"/>
                                  <w:tcBorders>
                                    <w:top w:val="single" w:sz="8" w:space="0" w:color="000000"/>
                                    <w:bottom w:val="single" w:sz="8" w:space="0" w:color="FAFAFA"/>
                                  </w:tcBorders>
                                </w:tcPr>
                                <w:p w14:paraId="62C50591" w14:textId="77777777" w:rsidR="009532C9" w:rsidRDefault="009532C9"/>
                              </w:tc>
                              <w:tc>
                                <w:tcPr>
                                  <w:tcW w:w="196" w:type="dxa"/>
                                  <w:tcBorders>
                                    <w:bottom w:val="single" w:sz="8" w:space="0" w:color="FAFAFA"/>
                                    <w:right w:val="single" w:sz="8" w:space="0" w:color="7F7F7F"/>
                                  </w:tcBorders>
                                </w:tcPr>
                                <w:p w14:paraId="3B736823" w14:textId="77777777" w:rsidR="009532C9" w:rsidRDefault="009532C9"/>
                              </w:tc>
                            </w:tr>
                            <w:tr w:rsidR="009532C9" w14:paraId="45CC54E5" w14:textId="77777777">
                              <w:trPr>
                                <w:trHeight w:hRule="exact" w:val="246"/>
                              </w:trPr>
                              <w:tc>
                                <w:tcPr>
                                  <w:tcW w:w="195" w:type="dxa"/>
                                  <w:tcBorders>
                                    <w:top w:val="single" w:sz="8" w:space="0" w:color="FAFAFA"/>
                                    <w:left w:val="single" w:sz="8" w:space="0" w:color="7F7F7F"/>
                                  </w:tcBorders>
                                </w:tcPr>
                                <w:p w14:paraId="1A7E2FB1" w14:textId="77777777" w:rsidR="009532C9" w:rsidRDefault="009532C9"/>
                              </w:tc>
                              <w:tc>
                                <w:tcPr>
                                  <w:tcW w:w="326" w:type="dxa"/>
                                  <w:tcBorders>
                                    <w:top w:val="single" w:sz="8" w:space="0" w:color="FAFAFA"/>
                                  </w:tcBorders>
                                </w:tcPr>
                                <w:p w14:paraId="75F84E46" w14:textId="77777777" w:rsidR="009532C9" w:rsidRDefault="009532C9"/>
                              </w:tc>
                              <w:tc>
                                <w:tcPr>
                                  <w:tcW w:w="326" w:type="dxa"/>
                                  <w:tcBorders>
                                    <w:top w:val="single" w:sz="8" w:space="0" w:color="FAFAFA"/>
                                  </w:tcBorders>
                                </w:tcPr>
                                <w:p w14:paraId="51DFBD61" w14:textId="77777777" w:rsidR="009532C9" w:rsidRDefault="009532C9"/>
                              </w:tc>
                              <w:tc>
                                <w:tcPr>
                                  <w:tcW w:w="326" w:type="dxa"/>
                                  <w:tcBorders>
                                    <w:top w:val="single" w:sz="8" w:space="0" w:color="FAFAFA"/>
                                  </w:tcBorders>
                                </w:tcPr>
                                <w:p w14:paraId="0F710616" w14:textId="77777777" w:rsidR="009532C9" w:rsidRDefault="009532C9"/>
                              </w:tc>
                              <w:tc>
                                <w:tcPr>
                                  <w:tcW w:w="326" w:type="dxa"/>
                                  <w:tcBorders>
                                    <w:top w:val="single" w:sz="8" w:space="0" w:color="FAFAFA"/>
                                  </w:tcBorders>
                                </w:tcPr>
                                <w:p w14:paraId="7E033748" w14:textId="77777777" w:rsidR="009532C9" w:rsidRDefault="009532C9"/>
                              </w:tc>
                              <w:tc>
                                <w:tcPr>
                                  <w:tcW w:w="326" w:type="dxa"/>
                                  <w:tcBorders>
                                    <w:top w:val="single" w:sz="8" w:space="0" w:color="FAFAFA"/>
                                  </w:tcBorders>
                                </w:tcPr>
                                <w:p w14:paraId="5C6CB553" w14:textId="77777777" w:rsidR="009532C9" w:rsidRDefault="009532C9"/>
                              </w:tc>
                              <w:tc>
                                <w:tcPr>
                                  <w:tcW w:w="326" w:type="dxa"/>
                                  <w:tcBorders>
                                    <w:top w:val="single" w:sz="8" w:space="0" w:color="FAFAFA"/>
                                  </w:tcBorders>
                                </w:tcPr>
                                <w:p w14:paraId="517507D8" w14:textId="77777777" w:rsidR="009532C9" w:rsidRDefault="009532C9"/>
                              </w:tc>
                              <w:tc>
                                <w:tcPr>
                                  <w:tcW w:w="196" w:type="dxa"/>
                                  <w:tcBorders>
                                    <w:top w:val="single" w:sz="8" w:space="0" w:color="FAFAFA"/>
                                    <w:right w:val="single" w:sz="8" w:space="0" w:color="7F7F7F"/>
                                  </w:tcBorders>
                                </w:tcPr>
                                <w:p w14:paraId="11BAC961" w14:textId="77777777" w:rsidR="009532C9" w:rsidRDefault="009532C9"/>
                              </w:tc>
                            </w:tr>
                            <w:tr w:rsidR="009532C9" w14:paraId="40C88CBD" w14:textId="77777777">
                              <w:trPr>
                                <w:trHeight w:hRule="exact" w:val="245"/>
                              </w:trPr>
                              <w:tc>
                                <w:tcPr>
                                  <w:tcW w:w="195" w:type="dxa"/>
                                  <w:tcBorders>
                                    <w:left w:val="single" w:sz="8" w:space="0" w:color="7F7F7F"/>
                                    <w:bottom w:val="single" w:sz="8" w:space="0" w:color="FAFAFA"/>
                                  </w:tcBorders>
                                </w:tcPr>
                                <w:p w14:paraId="4AE1BA0B" w14:textId="77777777" w:rsidR="009532C9" w:rsidRDefault="009532C9"/>
                              </w:tc>
                              <w:tc>
                                <w:tcPr>
                                  <w:tcW w:w="326" w:type="dxa"/>
                                  <w:tcBorders>
                                    <w:bottom w:val="single" w:sz="8" w:space="0" w:color="FAFAFA"/>
                                  </w:tcBorders>
                                </w:tcPr>
                                <w:p w14:paraId="50AB2491" w14:textId="77777777" w:rsidR="009532C9" w:rsidRDefault="009532C9"/>
                              </w:tc>
                              <w:tc>
                                <w:tcPr>
                                  <w:tcW w:w="326" w:type="dxa"/>
                                  <w:tcBorders>
                                    <w:bottom w:val="single" w:sz="8" w:space="0" w:color="FAFAFA"/>
                                  </w:tcBorders>
                                </w:tcPr>
                                <w:p w14:paraId="50A6B015" w14:textId="77777777" w:rsidR="009532C9" w:rsidRDefault="009532C9"/>
                              </w:tc>
                              <w:tc>
                                <w:tcPr>
                                  <w:tcW w:w="326" w:type="dxa"/>
                                  <w:tcBorders>
                                    <w:bottom w:val="single" w:sz="8" w:space="0" w:color="FAFAFA"/>
                                  </w:tcBorders>
                                </w:tcPr>
                                <w:p w14:paraId="25BDF491" w14:textId="77777777" w:rsidR="009532C9" w:rsidRDefault="009532C9"/>
                              </w:tc>
                              <w:tc>
                                <w:tcPr>
                                  <w:tcW w:w="326" w:type="dxa"/>
                                  <w:tcBorders>
                                    <w:bottom w:val="single" w:sz="8" w:space="0" w:color="FAFAFA"/>
                                  </w:tcBorders>
                                </w:tcPr>
                                <w:p w14:paraId="035C177A" w14:textId="77777777" w:rsidR="009532C9" w:rsidRDefault="009532C9"/>
                              </w:tc>
                              <w:tc>
                                <w:tcPr>
                                  <w:tcW w:w="326" w:type="dxa"/>
                                  <w:tcBorders>
                                    <w:bottom w:val="single" w:sz="8" w:space="0" w:color="FAFAFA"/>
                                  </w:tcBorders>
                                </w:tcPr>
                                <w:p w14:paraId="7EFD4AA7" w14:textId="77777777" w:rsidR="009532C9" w:rsidRDefault="009532C9"/>
                              </w:tc>
                              <w:tc>
                                <w:tcPr>
                                  <w:tcW w:w="326" w:type="dxa"/>
                                  <w:tcBorders>
                                    <w:bottom w:val="single" w:sz="8" w:space="0" w:color="FAFAFA"/>
                                  </w:tcBorders>
                                </w:tcPr>
                                <w:p w14:paraId="5625F6BB" w14:textId="77777777" w:rsidR="009532C9" w:rsidRDefault="009532C9"/>
                              </w:tc>
                              <w:tc>
                                <w:tcPr>
                                  <w:tcW w:w="196" w:type="dxa"/>
                                  <w:tcBorders>
                                    <w:bottom w:val="single" w:sz="8" w:space="0" w:color="FAFAFA"/>
                                    <w:right w:val="single" w:sz="8" w:space="0" w:color="7F7F7F"/>
                                  </w:tcBorders>
                                </w:tcPr>
                                <w:p w14:paraId="09774CC3" w14:textId="77777777" w:rsidR="009532C9" w:rsidRDefault="009532C9"/>
                              </w:tc>
                            </w:tr>
                            <w:tr w:rsidR="009532C9" w14:paraId="11B4D7A2" w14:textId="77777777">
                              <w:trPr>
                                <w:trHeight w:hRule="exact" w:val="246"/>
                              </w:trPr>
                              <w:tc>
                                <w:tcPr>
                                  <w:tcW w:w="195" w:type="dxa"/>
                                  <w:tcBorders>
                                    <w:top w:val="single" w:sz="8" w:space="0" w:color="FAFAFA"/>
                                    <w:left w:val="single" w:sz="8" w:space="0" w:color="7F7F7F"/>
                                  </w:tcBorders>
                                </w:tcPr>
                                <w:p w14:paraId="68CBF577" w14:textId="77777777" w:rsidR="009532C9" w:rsidRDefault="009532C9"/>
                              </w:tc>
                              <w:tc>
                                <w:tcPr>
                                  <w:tcW w:w="326" w:type="dxa"/>
                                  <w:tcBorders>
                                    <w:top w:val="single" w:sz="8" w:space="0" w:color="FAFAFA"/>
                                  </w:tcBorders>
                                </w:tcPr>
                                <w:p w14:paraId="7394C905" w14:textId="77777777" w:rsidR="009532C9" w:rsidRDefault="009532C9"/>
                              </w:tc>
                              <w:tc>
                                <w:tcPr>
                                  <w:tcW w:w="326" w:type="dxa"/>
                                  <w:tcBorders>
                                    <w:top w:val="single" w:sz="8" w:space="0" w:color="FAFAFA"/>
                                  </w:tcBorders>
                                </w:tcPr>
                                <w:p w14:paraId="2DF0A926" w14:textId="77777777" w:rsidR="009532C9" w:rsidRDefault="009532C9"/>
                              </w:tc>
                              <w:tc>
                                <w:tcPr>
                                  <w:tcW w:w="326" w:type="dxa"/>
                                  <w:tcBorders>
                                    <w:top w:val="single" w:sz="8" w:space="0" w:color="FAFAFA"/>
                                  </w:tcBorders>
                                </w:tcPr>
                                <w:p w14:paraId="0495D2AD" w14:textId="77777777" w:rsidR="009532C9" w:rsidRDefault="009532C9"/>
                              </w:tc>
                              <w:tc>
                                <w:tcPr>
                                  <w:tcW w:w="326" w:type="dxa"/>
                                  <w:tcBorders>
                                    <w:top w:val="single" w:sz="8" w:space="0" w:color="FAFAFA"/>
                                  </w:tcBorders>
                                </w:tcPr>
                                <w:p w14:paraId="02BFEF59" w14:textId="77777777" w:rsidR="009532C9" w:rsidRDefault="009532C9"/>
                              </w:tc>
                              <w:tc>
                                <w:tcPr>
                                  <w:tcW w:w="326" w:type="dxa"/>
                                  <w:tcBorders>
                                    <w:top w:val="single" w:sz="8" w:space="0" w:color="FAFAFA"/>
                                  </w:tcBorders>
                                </w:tcPr>
                                <w:p w14:paraId="184DDB29" w14:textId="77777777" w:rsidR="009532C9" w:rsidRDefault="009532C9"/>
                              </w:tc>
                              <w:tc>
                                <w:tcPr>
                                  <w:tcW w:w="326" w:type="dxa"/>
                                  <w:tcBorders>
                                    <w:top w:val="single" w:sz="8" w:space="0" w:color="FAFAFA"/>
                                  </w:tcBorders>
                                </w:tcPr>
                                <w:p w14:paraId="7DDD85B7" w14:textId="77777777" w:rsidR="009532C9" w:rsidRDefault="009532C9"/>
                              </w:tc>
                              <w:tc>
                                <w:tcPr>
                                  <w:tcW w:w="196" w:type="dxa"/>
                                  <w:tcBorders>
                                    <w:top w:val="single" w:sz="8" w:space="0" w:color="FAFAFA"/>
                                    <w:right w:val="single" w:sz="8" w:space="0" w:color="7F7F7F"/>
                                  </w:tcBorders>
                                </w:tcPr>
                                <w:p w14:paraId="365FBBCF" w14:textId="77777777" w:rsidR="009532C9" w:rsidRDefault="009532C9"/>
                              </w:tc>
                            </w:tr>
                            <w:tr w:rsidR="009532C9" w14:paraId="37911C69" w14:textId="77777777">
                              <w:trPr>
                                <w:trHeight w:hRule="exact" w:val="245"/>
                              </w:trPr>
                              <w:tc>
                                <w:tcPr>
                                  <w:tcW w:w="195" w:type="dxa"/>
                                  <w:tcBorders>
                                    <w:left w:val="single" w:sz="8" w:space="0" w:color="7F7F7F"/>
                                    <w:bottom w:val="single" w:sz="8" w:space="0" w:color="FAFAFA"/>
                                  </w:tcBorders>
                                </w:tcPr>
                                <w:p w14:paraId="61C116C0" w14:textId="77777777" w:rsidR="009532C9" w:rsidRDefault="009532C9"/>
                              </w:tc>
                              <w:tc>
                                <w:tcPr>
                                  <w:tcW w:w="326" w:type="dxa"/>
                                  <w:tcBorders>
                                    <w:bottom w:val="single" w:sz="8" w:space="0" w:color="FAFAFA"/>
                                  </w:tcBorders>
                                </w:tcPr>
                                <w:p w14:paraId="4792A6BB" w14:textId="77777777" w:rsidR="009532C9" w:rsidRDefault="009532C9"/>
                              </w:tc>
                              <w:tc>
                                <w:tcPr>
                                  <w:tcW w:w="326" w:type="dxa"/>
                                  <w:tcBorders>
                                    <w:bottom w:val="single" w:sz="8" w:space="0" w:color="FAFAFA"/>
                                  </w:tcBorders>
                                </w:tcPr>
                                <w:p w14:paraId="60132BBF" w14:textId="77777777" w:rsidR="009532C9" w:rsidRDefault="009532C9"/>
                              </w:tc>
                              <w:tc>
                                <w:tcPr>
                                  <w:tcW w:w="326" w:type="dxa"/>
                                  <w:tcBorders>
                                    <w:bottom w:val="single" w:sz="8" w:space="0" w:color="FAFAFA"/>
                                  </w:tcBorders>
                                </w:tcPr>
                                <w:p w14:paraId="5A823A18" w14:textId="77777777" w:rsidR="009532C9" w:rsidRDefault="009532C9"/>
                              </w:tc>
                              <w:tc>
                                <w:tcPr>
                                  <w:tcW w:w="326" w:type="dxa"/>
                                  <w:tcBorders>
                                    <w:bottom w:val="single" w:sz="8" w:space="0" w:color="FAFAFA"/>
                                  </w:tcBorders>
                                </w:tcPr>
                                <w:p w14:paraId="50FB8049" w14:textId="77777777" w:rsidR="009532C9" w:rsidRDefault="009532C9"/>
                              </w:tc>
                              <w:tc>
                                <w:tcPr>
                                  <w:tcW w:w="326" w:type="dxa"/>
                                  <w:tcBorders>
                                    <w:bottom w:val="single" w:sz="8" w:space="0" w:color="FAFAFA"/>
                                  </w:tcBorders>
                                </w:tcPr>
                                <w:p w14:paraId="5B755AFE" w14:textId="77777777" w:rsidR="009532C9" w:rsidRDefault="009532C9"/>
                              </w:tc>
                              <w:tc>
                                <w:tcPr>
                                  <w:tcW w:w="326" w:type="dxa"/>
                                  <w:tcBorders>
                                    <w:bottom w:val="single" w:sz="8" w:space="0" w:color="FAFAFA"/>
                                  </w:tcBorders>
                                </w:tcPr>
                                <w:p w14:paraId="4030A062" w14:textId="77777777" w:rsidR="009532C9" w:rsidRDefault="009532C9"/>
                              </w:tc>
                              <w:tc>
                                <w:tcPr>
                                  <w:tcW w:w="196" w:type="dxa"/>
                                  <w:tcBorders>
                                    <w:bottom w:val="single" w:sz="8" w:space="0" w:color="FAFAFA"/>
                                    <w:right w:val="single" w:sz="8" w:space="0" w:color="7F7F7F"/>
                                  </w:tcBorders>
                                </w:tcPr>
                                <w:p w14:paraId="2485AED6" w14:textId="77777777" w:rsidR="009532C9" w:rsidRDefault="009532C9"/>
                              </w:tc>
                            </w:tr>
                            <w:tr w:rsidR="009532C9" w14:paraId="1FD515A1" w14:textId="77777777">
                              <w:trPr>
                                <w:trHeight w:hRule="exact" w:val="245"/>
                              </w:trPr>
                              <w:tc>
                                <w:tcPr>
                                  <w:tcW w:w="195" w:type="dxa"/>
                                  <w:tcBorders>
                                    <w:top w:val="single" w:sz="8" w:space="0" w:color="FAFAFA"/>
                                    <w:left w:val="single" w:sz="8" w:space="0" w:color="7F7F7F"/>
                                  </w:tcBorders>
                                </w:tcPr>
                                <w:p w14:paraId="54FBCBB9" w14:textId="77777777" w:rsidR="009532C9" w:rsidRDefault="009532C9"/>
                              </w:tc>
                              <w:tc>
                                <w:tcPr>
                                  <w:tcW w:w="326" w:type="dxa"/>
                                  <w:tcBorders>
                                    <w:top w:val="single" w:sz="8" w:space="0" w:color="FAFAFA"/>
                                  </w:tcBorders>
                                </w:tcPr>
                                <w:p w14:paraId="5AC36168" w14:textId="77777777" w:rsidR="009532C9" w:rsidRDefault="009532C9"/>
                              </w:tc>
                              <w:tc>
                                <w:tcPr>
                                  <w:tcW w:w="326" w:type="dxa"/>
                                  <w:tcBorders>
                                    <w:top w:val="single" w:sz="8" w:space="0" w:color="FAFAFA"/>
                                  </w:tcBorders>
                                </w:tcPr>
                                <w:p w14:paraId="147CAD86" w14:textId="77777777" w:rsidR="009532C9" w:rsidRDefault="009532C9"/>
                              </w:tc>
                              <w:tc>
                                <w:tcPr>
                                  <w:tcW w:w="326" w:type="dxa"/>
                                  <w:tcBorders>
                                    <w:top w:val="single" w:sz="8" w:space="0" w:color="FAFAFA"/>
                                  </w:tcBorders>
                                </w:tcPr>
                                <w:p w14:paraId="0E199FE3" w14:textId="77777777" w:rsidR="009532C9" w:rsidRDefault="009532C9"/>
                              </w:tc>
                              <w:tc>
                                <w:tcPr>
                                  <w:tcW w:w="326" w:type="dxa"/>
                                  <w:tcBorders>
                                    <w:top w:val="single" w:sz="8" w:space="0" w:color="FAFAFA"/>
                                  </w:tcBorders>
                                </w:tcPr>
                                <w:p w14:paraId="08176F68" w14:textId="77777777" w:rsidR="009532C9" w:rsidRDefault="009532C9"/>
                              </w:tc>
                              <w:tc>
                                <w:tcPr>
                                  <w:tcW w:w="326" w:type="dxa"/>
                                  <w:tcBorders>
                                    <w:top w:val="single" w:sz="8" w:space="0" w:color="FAFAFA"/>
                                  </w:tcBorders>
                                </w:tcPr>
                                <w:p w14:paraId="06199525" w14:textId="77777777" w:rsidR="009532C9" w:rsidRDefault="009532C9"/>
                              </w:tc>
                              <w:tc>
                                <w:tcPr>
                                  <w:tcW w:w="326" w:type="dxa"/>
                                  <w:tcBorders>
                                    <w:top w:val="single" w:sz="8" w:space="0" w:color="FAFAFA"/>
                                  </w:tcBorders>
                                </w:tcPr>
                                <w:p w14:paraId="1E7B4DF0" w14:textId="77777777" w:rsidR="009532C9" w:rsidRDefault="009532C9"/>
                              </w:tc>
                              <w:tc>
                                <w:tcPr>
                                  <w:tcW w:w="196" w:type="dxa"/>
                                  <w:tcBorders>
                                    <w:top w:val="single" w:sz="8" w:space="0" w:color="FAFAFA"/>
                                    <w:right w:val="single" w:sz="8" w:space="0" w:color="7F7F7F"/>
                                  </w:tcBorders>
                                </w:tcPr>
                                <w:p w14:paraId="7B69AB14" w14:textId="77777777" w:rsidR="009532C9" w:rsidRDefault="009532C9"/>
                              </w:tc>
                            </w:tr>
                            <w:tr w:rsidR="009532C9" w14:paraId="357CFAD7" w14:textId="77777777">
                              <w:trPr>
                                <w:trHeight w:hRule="exact" w:val="246"/>
                              </w:trPr>
                              <w:tc>
                                <w:tcPr>
                                  <w:tcW w:w="195" w:type="dxa"/>
                                  <w:tcBorders>
                                    <w:left w:val="single" w:sz="8" w:space="0" w:color="7F7F7F"/>
                                    <w:bottom w:val="single" w:sz="8" w:space="0" w:color="FAFAFA"/>
                                  </w:tcBorders>
                                </w:tcPr>
                                <w:p w14:paraId="4CAB829A" w14:textId="77777777" w:rsidR="009532C9" w:rsidRDefault="009532C9"/>
                              </w:tc>
                              <w:tc>
                                <w:tcPr>
                                  <w:tcW w:w="326" w:type="dxa"/>
                                  <w:tcBorders>
                                    <w:bottom w:val="single" w:sz="8" w:space="0" w:color="FAFAFA"/>
                                  </w:tcBorders>
                                </w:tcPr>
                                <w:p w14:paraId="6ABE21DD" w14:textId="77777777" w:rsidR="009532C9" w:rsidRDefault="009532C9"/>
                              </w:tc>
                              <w:tc>
                                <w:tcPr>
                                  <w:tcW w:w="326" w:type="dxa"/>
                                  <w:tcBorders>
                                    <w:bottom w:val="single" w:sz="8" w:space="0" w:color="FAFAFA"/>
                                  </w:tcBorders>
                                </w:tcPr>
                                <w:p w14:paraId="1B2605E9" w14:textId="77777777" w:rsidR="009532C9" w:rsidRDefault="009532C9"/>
                              </w:tc>
                              <w:tc>
                                <w:tcPr>
                                  <w:tcW w:w="326" w:type="dxa"/>
                                  <w:tcBorders>
                                    <w:bottom w:val="single" w:sz="8" w:space="0" w:color="FAFAFA"/>
                                  </w:tcBorders>
                                </w:tcPr>
                                <w:p w14:paraId="1CBD8155" w14:textId="77777777" w:rsidR="009532C9" w:rsidRDefault="009532C9"/>
                              </w:tc>
                              <w:tc>
                                <w:tcPr>
                                  <w:tcW w:w="326" w:type="dxa"/>
                                  <w:tcBorders>
                                    <w:bottom w:val="single" w:sz="8" w:space="0" w:color="FAFAFA"/>
                                  </w:tcBorders>
                                </w:tcPr>
                                <w:p w14:paraId="2D174A82" w14:textId="77777777" w:rsidR="009532C9" w:rsidRDefault="009532C9"/>
                              </w:tc>
                              <w:tc>
                                <w:tcPr>
                                  <w:tcW w:w="326" w:type="dxa"/>
                                  <w:tcBorders>
                                    <w:bottom w:val="single" w:sz="8" w:space="0" w:color="FAFAFA"/>
                                  </w:tcBorders>
                                </w:tcPr>
                                <w:p w14:paraId="719232A4" w14:textId="77777777" w:rsidR="009532C9" w:rsidRDefault="009532C9"/>
                              </w:tc>
                              <w:tc>
                                <w:tcPr>
                                  <w:tcW w:w="326" w:type="dxa"/>
                                  <w:tcBorders>
                                    <w:bottom w:val="single" w:sz="8" w:space="0" w:color="FAFAFA"/>
                                  </w:tcBorders>
                                </w:tcPr>
                                <w:p w14:paraId="10ADC07B" w14:textId="77777777" w:rsidR="009532C9" w:rsidRDefault="009532C9"/>
                              </w:tc>
                              <w:tc>
                                <w:tcPr>
                                  <w:tcW w:w="196" w:type="dxa"/>
                                  <w:tcBorders>
                                    <w:bottom w:val="single" w:sz="8" w:space="0" w:color="FAFAFA"/>
                                    <w:right w:val="single" w:sz="8" w:space="0" w:color="7F7F7F"/>
                                  </w:tcBorders>
                                </w:tcPr>
                                <w:p w14:paraId="74BDEEBF" w14:textId="77777777" w:rsidR="009532C9" w:rsidRDefault="009532C9"/>
                              </w:tc>
                            </w:tr>
                            <w:tr w:rsidR="009532C9" w14:paraId="46622FEE" w14:textId="77777777">
                              <w:trPr>
                                <w:trHeight w:hRule="exact" w:val="245"/>
                              </w:trPr>
                              <w:tc>
                                <w:tcPr>
                                  <w:tcW w:w="195" w:type="dxa"/>
                                  <w:tcBorders>
                                    <w:top w:val="single" w:sz="8" w:space="0" w:color="FAFAFA"/>
                                    <w:left w:val="single" w:sz="8" w:space="0" w:color="7F7F7F"/>
                                  </w:tcBorders>
                                </w:tcPr>
                                <w:p w14:paraId="16AFE1D9" w14:textId="77777777" w:rsidR="009532C9" w:rsidRDefault="009532C9"/>
                              </w:tc>
                              <w:tc>
                                <w:tcPr>
                                  <w:tcW w:w="326" w:type="dxa"/>
                                  <w:tcBorders>
                                    <w:top w:val="single" w:sz="8" w:space="0" w:color="FAFAFA"/>
                                  </w:tcBorders>
                                </w:tcPr>
                                <w:p w14:paraId="74781034" w14:textId="77777777" w:rsidR="009532C9" w:rsidRDefault="009532C9"/>
                              </w:tc>
                              <w:tc>
                                <w:tcPr>
                                  <w:tcW w:w="326" w:type="dxa"/>
                                  <w:tcBorders>
                                    <w:top w:val="single" w:sz="8" w:space="0" w:color="FAFAFA"/>
                                  </w:tcBorders>
                                </w:tcPr>
                                <w:p w14:paraId="3D129AF2" w14:textId="77777777" w:rsidR="009532C9" w:rsidRDefault="009532C9"/>
                              </w:tc>
                              <w:tc>
                                <w:tcPr>
                                  <w:tcW w:w="326" w:type="dxa"/>
                                  <w:tcBorders>
                                    <w:top w:val="single" w:sz="8" w:space="0" w:color="FAFAFA"/>
                                  </w:tcBorders>
                                </w:tcPr>
                                <w:p w14:paraId="0DCEF9BA" w14:textId="77777777" w:rsidR="009532C9" w:rsidRDefault="009532C9"/>
                              </w:tc>
                              <w:tc>
                                <w:tcPr>
                                  <w:tcW w:w="326" w:type="dxa"/>
                                  <w:tcBorders>
                                    <w:top w:val="single" w:sz="8" w:space="0" w:color="FAFAFA"/>
                                  </w:tcBorders>
                                </w:tcPr>
                                <w:p w14:paraId="584F16CE" w14:textId="77777777" w:rsidR="009532C9" w:rsidRDefault="009532C9"/>
                              </w:tc>
                              <w:tc>
                                <w:tcPr>
                                  <w:tcW w:w="326" w:type="dxa"/>
                                  <w:tcBorders>
                                    <w:top w:val="single" w:sz="8" w:space="0" w:color="FAFAFA"/>
                                  </w:tcBorders>
                                </w:tcPr>
                                <w:p w14:paraId="6D2ACC8D" w14:textId="77777777" w:rsidR="009532C9" w:rsidRDefault="009532C9"/>
                              </w:tc>
                              <w:tc>
                                <w:tcPr>
                                  <w:tcW w:w="326" w:type="dxa"/>
                                  <w:tcBorders>
                                    <w:top w:val="single" w:sz="8" w:space="0" w:color="FAFAFA"/>
                                  </w:tcBorders>
                                </w:tcPr>
                                <w:p w14:paraId="1DF636C2" w14:textId="77777777" w:rsidR="009532C9" w:rsidRDefault="009532C9"/>
                              </w:tc>
                              <w:tc>
                                <w:tcPr>
                                  <w:tcW w:w="196" w:type="dxa"/>
                                  <w:tcBorders>
                                    <w:top w:val="single" w:sz="8" w:space="0" w:color="FAFAFA"/>
                                    <w:right w:val="single" w:sz="8" w:space="0" w:color="7F7F7F"/>
                                  </w:tcBorders>
                                </w:tcPr>
                                <w:p w14:paraId="099F7BEF" w14:textId="77777777" w:rsidR="009532C9" w:rsidRDefault="009532C9"/>
                              </w:tc>
                            </w:tr>
                            <w:tr w:rsidR="009532C9" w14:paraId="28596ACA" w14:textId="77777777">
                              <w:trPr>
                                <w:trHeight w:hRule="exact" w:val="98"/>
                              </w:trPr>
                              <w:tc>
                                <w:tcPr>
                                  <w:tcW w:w="195" w:type="dxa"/>
                                  <w:tcBorders>
                                    <w:left w:val="single" w:sz="8" w:space="0" w:color="7F7F7F"/>
                                    <w:bottom w:val="single" w:sz="8" w:space="0" w:color="7F7F7F"/>
                                  </w:tcBorders>
                                </w:tcPr>
                                <w:p w14:paraId="3FD58877" w14:textId="77777777" w:rsidR="009532C9" w:rsidRDefault="009532C9"/>
                              </w:tc>
                              <w:tc>
                                <w:tcPr>
                                  <w:tcW w:w="326" w:type="dxa"/>
                                  <w:tcBorders>
                                    <w:bottom w:val="single" w:sz="8" w:space="0" w:color="7F7F7F"/>
                                  </w:tcBorders>
                                </w:tcPr>
                                <w:p w14:paraId="7DE1103F" w14:textId="77777777" w:rsidR="009532C9" w:rsidRDefault="009532C9"/>
                              </w:tc>
                              <w:tc>
                                <w:tcPr>
                                  <w:tcW w:w="326" w:type="dxa"/>
                                  <w:tcBorders>
                                    <w:bottom w:val="single" w:sz="8" w:space="0" w:color="7F7F7F"/>
                                  </w:tcBorders>
                                </w:tcPr>
                                <w:p w14:paraId="3E394AFB" w14:textId="77777777" w:rsidR="009532C9" w:rsidRDefault="009532C9"/>
                              </w:tc>
                              <w:tc>
                                <w:tcPr>
                                  <w:tcW w:w="326" w:type="dxa"/>
                                  <w:tcBorders>
                                    <w:bottom w:val="single" w:sz="8" w:space="0" w:color="7F7F7F"/>
                                  </w:tcBorders>
                                </w:tcPr>
                                <w:p w14:paraId="36FE5008" w14:textId="77777777" w:rsidR="009532C9" w:rsidRDefault="009532C9"/>
                              </w:tc>
                              <w:tc>
                                <w:tcPr>
                                  <w:tcW w:w="326" w:type="dxa"/>
                                  <w:tcBorders>
                                    <w:bottom w:val="single" w:sz="8" w:space="0" w:color="7F7F7F"/>
                                  </w:tcBorders>
                                </w:tcPr>
                                <w:p w14:paraId="55511C5F" w14:textId="77777777" w:rsidR="009532C9" w:rsidRDefault="009532C9"/>
                              </w:tc>
                              <w:tc>
                                <w:tcPr>
                                  <w:tcW w:w="326" w:type="dxa"/>
                                  <w:tcBorders>
                                    <w:bottom w:val="single" w:sz="8" w:space="0" w:color="7F7F7F"/>
                                  </w:tcBorders>
                                </w:tcPr>
                                <w:p w14:paraId="23BA3DB5" w14:textId="77777777" w:rsidR="009532C9" w:rsidRDefault="009532C9"/>
                              </w:tc>
                              <w:tc>
                                <w:tcPr>
                                  <w:tcW w:w="326" w:type="dxa"/>
                                  <w:tcBorders>
                                    <w:bottom w:val="single" w:sz="8" w:space="0" w:color="7F7F7F"/>
                                  </w:tcBorders>
                                </w:tcPr>
                                <w:p w14:paraId="3ADE1063" w14:textId="77777777" w:rsidR="009532C9" w:rsidRDefault="009532C9"/>
                              </w:tc>
                              <w:tc>
                                <w:tcPr>
                                  <w:tcW w:w="196" w:type="dxa"/>
                                  <w:tcBorders>
                                    <w:bottom w:val="single" w:sz="8" w:space="0" w:color="7F7F7F"/>
                                    <w:right w:val="single" w:sz="8" w:space="0" w:color="7F7F7F"/>
                                  </w:tcBorders>
                                </w:tcPr>
                                <w:p w14:paraId="74277250" w14:textId="77777777" w:rsidR="009532C9" w:rsidRDefault="009532C9"/>
                              </w:tc>
                            </w:tr>
                          </w:tbl>
                          <w:p w14:paraId="09628773" w14:textId="77777777" w:rsidR="009532C9" w:rsidRDefault="009532C9">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3" o:spid="_x0000_s1034" type="#_x0000_t202" style="position:absolute;left:0;text-align:left;margin-left:431.8pt;margin-top:-14.15pt;width:118.85pt;height:127.1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" filled="f" stroked="f">
                <v:textbox inset="0,0,0,0">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195"/>
                        <w:gridCol w:w="326"/>
                        <w:gridCol w:w="326"/>
                        <w:gridCol w:w="326"/>
                        <w:gridCol w:w="326"/>
                        <w:gridCol w:w="326"/>
                        <w:gridCol w:w="326"/>
                        <w:gridCol w:w="196"/>
                      </w:tblGrid>
                      <w:tr w:rsidR="009532C9" w14:paraId="6FC2EF2C" w14:textId="77777777">
                        <w:trPr>
                          <w:trHeight w:hRule="exact" w:val="366"/>
                        </w:trPr>
                        <w:tc>
                          <w:tcPr>
                            <w:tcW w:w="2345" w:type="dxa"/>
                            <w:gridSpan w:val="8"/>
                            <w:tcBorders>
                              <w:top w:val="single" w:sz="3" w:space="0" w:color="7F7F7F"/>
                              <w:left w:val="single" w:sz="3" w:space="0" w:color="7F7F7F"/>
                              <w:bottom w:val="single" w:sz="8" w:space="0" w:color="7F7F7F"/>
                              <w:right w:val="single" w:sz="3" w:space="0" w:color="7F7F7F"/>
                            </w:tcBorders>
                            <w:shd w:val="clear" w:color="auto" w:fill="CCCCCC"/>
                          </w:tcPr>
                          <w:p w14:paraId="383F4EE8" w14:textId="77777777" w:rsidR="009532C9" w:rsidRDefault="009532C9">
                            <w:pPr>
                              <w:pStyle w:val="TableParagraph"/>
                              <w:spacing w:before="101" w:line="240" w:lineRule="auto"/>
                              <w:ind w:left="805" w:right="805"/>
                              <w:jc w:val="center"/>
                              <w:rPr>
                                <w:rFonts w:ascii="Helvetica"/>
                                <w:i/>
                                <w:sz w:val="19"/>
                              </w:rPr>
                            </w:pPr>
                            <w:r>
                              <w:rPr>
                                <w:rFonts w:ascii="Helvetica"/>
                                <w:i/>
                                <w:color w:val="1A1A1A"/>
                                <w:sz w:val="19"/>
                              </w:rPr>
                              <w:t>Yersinia</w:t>
                            </w:r>
                          </w:p>
                        </w:tc>
                      </w:tr>
                      <w:tr w:rsidR="009532C9" w14:paraId="3E2C3870" w14:textId="77777777">
                        <w:trPr>
                          <w:trHeight w:hRule="exact" w:val="100"/>
                        </w:trPr>
                        <w:tc>
                          <w:tcPr>
                            <w:tcW w:w="195" w:type="dxa"/>
                            <w:tcBorders>
                              <w:top w:val="single" w:sz="8" w:space="0" w:color="7F7F7F"/>
                              <w:left w:val="single" w:sz="8" w:space="0" w:color="7F7F7F"/>
                            </w:tcBorders>
                            <w:shd w:val="clear" w:color="auto" w:fill="CCCCCC"/>
                          </w:tcPr>
                          <w:p w14:paraId="245E6379" w14:textId="77777777" w:rsidR="009532C9" w:rsidRDefault="009532C9"/>
                        </w:tc>
                        <w:tc>
                          <w:tcPr>
                            <w:tcW w:w="326" w:type="dxa"/>
                            <w:tcBorders>
                              <w:top w:val="single" w:sz="8" w:space="0" w:color="7F7F7F"/>
                              <w:bottom w:val="single" w:sz="8" w:space="0" w:color="000000"/>
                            </w:tcBorders>
                            <w:shd w:val="clear" w:color="auto" w:fill="CCCCCC"/>
                          </w:tcPr>
                          <w:p w14:paraId="541ACF6E" w14:textId="77777777" w:rsidR="009532C9" w:rsidRDefault="009532C9"/>
                        </w:tc>
                        <w:tc>
                          <w:tcPr>
                            <w:tcW w:w="326" w:type="dxa"/>
                            <w:tcBorders>
                              <w:top w:val="single" w:sz="8" w:space="0" w:color="7F7F7F"/>
                              <w:bottom w:val="single" w:sz="8" w:space="0" w:color="000000"/>
                            </w:tcBorders>
                            <w:shd w:val="clear" w:color="auto" w:fill="CCCCCC"/>
                          </w:tcPr>
                          <w:p w14:paraId="23948AD3" w14:textId="77777777" w:rsidR="009532C9" w:rsidRDefault="009532C9"/>
                        </w:tc>
                        <w:tc>
                          <w:tcPr>
                            <w:tcW w:w="326" w:type="dxa"/>
                            <w:tcBorders>
                              <w:top w:val="single" w:sz="8" w:space="0" w:color="7F7F7F"/>
                              <w:bottom w:val="single" w:sz="8" w:space="0" w:color="000000"/>
                            </w:tcBorders>
                            <w:shd w:val="clear" w:color="auto" w:fill="CCCCCC"/>
                          </w:tcPr>
                          <w:p w14:paraId="149E8EA8" w14:textId="77777777" w:rsidR="009532C9" w:rsidRDefault="009532C9"/>
                        </w:tc>
                        <w:tc>
                          <w:tcPr>
                            <w:tcW w:w="326" w:type="dxa"/>
                            <w:tcBorders>
                              <w:top w:val="single" w:sz="8" w:space="0" w:color="7F7F7F"/>
                              <w:bottom w:val="single" w:sz="8" w:space="0" w:color="000000"/>
                            </w:tcBorders>
                            <w:shd w:val="clear" w:color="auto" w:fill="CCCCCC"/>
                          </w:tcPr>
                          <w:p w14:paraId="21D379E2" w14:textId="77777777" w:rsidR="009532C9" w:rsidRDefault="009532C9"/>
                        </w:tc>
                        <w:tc>
                          <w:tcPr>
                            <w:tcW w:w="326" w:type="dxa"/>
                            <w:tcBorders>
                              <w:top w:val="single" w:sz="8" w:space="0" w:color="7F7F7F"/>
                              <w:bottom w:val="single" w:sz="8" w:space="0" w:color="000000"/>
                            </w:tcBorders>
                            <w:shd w:val="clear" w:color="auto" w:fill="CCCCCC"/>
                          </w:tcPr>
                          <w:p w14:paraId="48F78514" w14:textId="77777777" w:rsidR="009532C9" w:rsidRDefault="009532C9"/>
                        </w:tc>
                        <w:tc>
                          <w:tcPr>
                            <w:tcW w:w="326" w:type="dxa"/>
                            <w:tcBorders>
                              <w:top w:val="single" w:sz="8" w:space="0" w:color="7F7F7F"/>
                              <w:bottom w:val="single" w:sz="8" w:space="0" w:color="000000"/>
                            </w:tcBorders>
                            <w:shd w:val="clear" w:color="auto" w:fill="CCCCCC"/>
                          </w:tcPr>
                          <w:p w14:paraId="5AB93006" w14:textId="77777777" w:rsidR="009532C9" w:rsidRDefault="009532C9"/>
                        </w:tc>
                        <w:tc>
                          <w:tcPr>
                            <w:tcW w:w="196" w:type="dxa"/>
                            <w:tcBorders>
                              <w:top w:val="single" w:sz="8" w:space="0" w:color="7F7F7F"/>
                              <w:right w:val="single" w:sz="8" w:space="0" w:color="7F7F7F"/>
                            </w:tcBorders>
                            <w:shd w:val="clear" w:color="auto" w:fill="CCCCCC"/>
                          </w:tcPr>
                          <w:p w14:paraId="0D743544" w14:textId="77777777" w:rsidR="009532C9" w:rsidRDefault="009532C9"/>
                        </w:tc>
                      </w:tr>
                      <w:tr w:rsidR="009532C9" w14:paraId="556EE619" w14:textId="77777777">
                        <w:trPr>
                          <w:trHeight w:hRule="exact" w:val="244"/>
                        </w:trPr>
                        <w:tc>
                          <w:tcPr>
                            <w:tcW w:w="195" w:type="dxa"/>
                            <w:tcBorders>
                              <w:left w:val="single" w:sz="8" w:space="0" w:color="7F7F7F"/>
                              <w:bottom w:val="single" w:sz="8" w:space="0" w:color="FAFAFA"/>
                            </w:tcBorders>
                          </w:tcPr>
                          <w:p w14:paraId="417DE625" w14:textId="77777777" w:rsidR="009532C9" w:rsidRDefault="009532C9"/>
                        </w:tc>
                        <w:tc>
                          <w:tcPr>
                            <w:tcW w:w="326" w:type="dxa"/>
                            <w:tcBorders>
                              <w:top w:val="single" w:sz="8" w:space="0" w:color="000000"/>
                              <w:bottom w:val="single" w:sz="8" w:space="0" w:color="FAFAFA"/>
                            </w:tcBorders>
                          </w:tcPr>
                          <w:p w14:paraId="15F301E5" w14:textId="77777777" w:rsidR="009532C9" w:rsidRDefault="009532C9"/>
                        </w:tc>
                        <w:tc>
                          <w:tcPr>
                            <w:tcW w:w="326" w:type="dxa"/>
                            <w:tcBorders>
                              <w:top w:val="single" w:sz="8" w:space="0" w:color="000000"/>
                              <w:bottom w:val="single" w:sz="8" w:space="0" w:color="FAFAFA"/>
                            </w:tcBorders>
                          </w:tcPr>
                          <w:p w14:paraId="269C699D" w14:textId="77777777" w:rsidR="009532C9" w:rsidRDefault="009532C9"/>
                        </w:tc>
                        <w:tc>
                          <w:tcPr>
                            <w:tcW w:w="326" w:type="dxa"/>
                            <w:tcBorders>
                              <w:top w:val="single" w:sz="8" w:space="0" w:color="000000"/>
                              <w:bottom w:val="single" w:sz="8" w:space="0" w:color="FAFAFA"/>
                            </w:tcBorders>
                          </w:tcPr>
                          <w:p w14:paraId="598C6115" w14:textId="77777777" w:rsidR="009532C9" w:rsidRDefault="009532C9"/>
                        </w:tc>
                        <w:tc>
                          <w:tcPr>
                            <w:tcW w:w="326" w:type="dxa"/>
                            <w:tcBorders>
                              <w:top w:val="single" w:sz="8" w:space="0" w:color="000000"/>
                              <w:bottom w:val="single" w:sz="8" w:space="0" w:color="FAFAFA"/>
                            </w:tcBorders>
                          </w:tcPr>
                          <w:p w14:paraId="7975538B" w14:textId="77777777" w:rsidR="009532C9" w:rsidRDefault="009532C9"/>
                        </w:tc>
                        <w:tc>
                          <w:tcPr>
                            <w:tcW w:w="326" w:type="dxa"/>
                            <w:tcBorders>
                              <w:top w:val="single" w:sz="8" w:space="0" w:color="000000"/>
                              <w:bottom w:val="single" w:sz="8" w:space="0" w:color="FAFAFA"/>
                            </w:tcBorders>
                          </w:tcPr>
                          <w:p w14:paraId="2512F16F" w14:textId="77777777" w:rsidR="009532C9" w:rsidRDefault="009532C9"/>
                        </w:tc>
                        <w:tc>
                          <w:tcPr>
                            <w:tcW w:w="326" w:type="dxa"/>
                            <w:tcBorders>
                              <w:top w:val="single" w:sz="8" w:space="0" w:color="000000"/>
                              <w:bottom w:val="single" w:sz="8" w:space="0" w:color="FAFAFA"/>
                            </w:tcBorders>
                          </w:tcPr>
                          <w:p w14:paraId="62C50591" w14:textId="77777777" w:rsidR="009532C9" w:rsidRDefault="009532C9"/>
                        </w:tc>
                        <w:tc>
                          <w:tcPr>
                            <w:tcW w:w="196" w:type="dxa"/>
                            <w:tcBorders>
                              <w:bottom w:val="single" w:sz="8" w:space="0" w:color="FAFAFA"/>
                              <w:right w:val="single" w:sz="8" w:space="0" w:color="7F7F7F"/>
                            </w:tcBorders>
                          </w:tcPr>
                          <w:p w14:paraId="3B736823" w14:textId="77777777" w:rsidR="009532C9" w:rsidRDefault="009532C9"/>
                        </w:tc>
                      </w:tr>
                      <w:tr w:rsidR="009532C9" w14:paraId="45CC54E5" w14:textId="77777777">
                        <w:trPr>
                          <w:trHeight w:hRule="exact" w:val="246"/>
                        </w:trPr>
                        <w:tc>
                          <w:tcPr>
                            <w:tcW w:w="195" w:type="dxa"/>
                            <w:tcBorders>
                              <w:top w:val="single" w:sz="8" w:space="0" w:color="FAFAFA"/>
                              <w:left w:val="single" w:sz="8" w:space="0" w:color="7F7F7F"/>
                            </w:tcBorders>
                          </w:tcPr>
                          <w:p w14:paraId="1A7E2FB1" w14:textId="77777777" w:rsidR="009532C9" w:rsidRDefault="009532C9"/>
                        </w:tc>
                        <w:tc>
                          <w:tcPr>
                            <w:tcW w:w="326" w:type="dxa"/>
                            <w:tcBorders>
                              <w:top w:val="single" w:sz="8" w:space="0" w:color="FAFAFA"/>
                            </w:tcBorders>
                          </w:tcPr>
                          <w:p w14:paraId="75F84E46" w14:textId="77777777" w:rsidR="009532C9" w:rsidRDefault="009532C9"/>
                        </w:tc>
                        <w:tc>
                          <w:tcPr>
                            <w:tcW w:w="326" w:type="dxa"/>
                            <w:tcBorders>
                              <w:top w:val="single" w:sz="8" w:space="0" w:color="FAFAFA"/>
                            </w:tcBorders>
                          </w:tcPr>
                          <w:p w14:paraId="51DFBD61" w14:textId="77777777" w:rsidR="009532C9" w:rsidRDefault="009532C9"/>
                        </w:tc>
                        <w:tc>
                          <w:tcPr>
                            <w:tcW w:w="326" w:type="dxa"/>
                            <w:tcBorders>
                              <w:top w:val="single" w:sz="8" w:space="0" w:color="FAFAFA"/>
                            </w:tcBorders>
                          </w:tcPr>
                          <w:p w14:paraId="0F710616" w14:textId="77777777" w:rsidR="009532C9" w:rsidRDefault="009532C9"/>
                        </w:tc>
                        <w:tc>
                          <w:tcPr>
                            <w:tcW w:w="326" w:type="dxa"/>
                            <w:tcBorders>
                              <w:top w:val="single" w:sz="8" w:space="0" w:color="FAFAFA"/>
                            </w:tcBorders>
                          </w:tcPr>
                          <w:p w14:paraId="7E033748" w14:textId="77777777" w:rsidR="009532C9" w:rsidRDefault="009532C9"/>
                        </w:tc>
                        <w:tc>
                          <w:tcPr>
                            <w:tcW w:w="326" w:type="dxa"/>
                            <w:tcBorders>
                              <w:top w:val="single" w:sz="8" w:space="0" w:color="FAFAFA"/>
                            </w:tcBorders>
                          </w:tcPr>
                          <w:p w14:paraId="5C6CB553" w14:textId="77777777" w:rsidR="009532C9" w:rsidRDefault="009532C9"/>
                        </w:tc>
                        <w:tc>
                          <w:tcPr>
                            <w:tcW w:w="326" w:type="dxa"/>
                            <w:tcBorders>
                              <w:top w:val="single" w:sz="8" w:space="0" w:color="FAFAFA"/>
                            </w:tcBorders>
                          </w:tcPr>
                          <w:p w14:paraId="517507D8" w14:textId="77777777" w:rsidR="009532C9" w:rsidRDefault="009532C9"/>
                        </w:tc>
                        <w:tc>
                          <w:tcPr>
                            <w:tcW w:w="196" w:type="dxa"/>
                            <w:tcBorders>
                              <w:top w:val="single" w:sz="8" w:space="0" w:color="FAFAFA"/>
                              <w:right w:val="single" w:sz="8" w:space="0" w:color="7F7F7F"/>
                            </w:tcBorders>
                          </w:tcPr>
                          <w:p w14:paraId="11BAC961" w14:textId="77777777" w:rsidR="009532C9" w:rsidRDefault="009532C9"/>
                        </w:tc>
                      </w:tr>
                      <w:tr w:rsidR="009532C9" w14:paraId="40C88CBD" w14:textId="77777777">
                        <w:trPr>
                          <w:trHeight w:hRule="exact" w:val="245"/>
                        </w:trPr>
                        <w:tc>
                          <w:tcPr>
                            <w:tcW w:w="195" w:type="dxa"/>
                            <w:tcBorders>
                              <w:left w:val="single" w:sz="8" w:space="0" w:color="7F7F7F"/>
                              <w:bottom w:val="single" w:sz="8" w:space="0" w:color="FAFAFA"/>
                            </w:tcBorders>
                          </w:tcPr>
                          <w:p w14:paraId="4AE1BA0B" w14:textId="77777777" w:rsidR="009532C9" w:rsidRDefault="009532C9"/>
                        </w:tc>
                        <w:tc>
                          <w:tcPr>
                            <w:tcW w:w="326" w:type="dxa"/>
                            <w:tcBorders>
                              <w:bottom w:val="single" w:sz="8" w:space="0" w:color="FAFAFA"/>
                            </w:tcBorders>
                          </w:tcPr>
                          <w:p w14:paraId="50AB2491" w14:textId="77777777" w:rsidR="009532C9" w:rsidRDefault="009532C9"/>
                        </w:tc>
                        <w:tc>
                          <w:tcPr>
                            <w:tcW w:w="326" w:type="dxa"/>
                            <w:tcBorders>
                              <w:bottom w:val="single" w:sz="8" w:space="0" w:color="FAFAFA"/>
                            </w:tcBorders>
                          </w:tcPr>
                          <w:p w14:paraId="50A6B015" w14:textId="77777777" w:rsidR="009532C9" w:rsidRDefault="009532C9"/>
                        </w:tc>
                        <w:tc>
                          <w:tcPr>
                            <w:tcW w:w="326" w:type="dxa"/>
                            <w:tcBorders>
                              <w:bottom w:val="single" w:sz="8" w:space="0" w:color="FAFAFA"/>
                            </w:tcBorders>
                          </w:tcPr>
                          <w:p w14:paraId="25BDF491" w14:textId="77777777" w:rsidR="009532C9" w:rsidRDefault="009532C9"/>
                        </w:tc>
                        <w:tc>
                          <w:tcPr>
                            <w:tcW w:w="326" w:type="dxa"/>
                            <w:tcBorders>
                              <w:bottom w:val="single" w:sz="8" w:space="0" w:color="FAFAFA"/>
                            </w:tcBorders>
                          </w:tcPr>
                          <w:p w14:paraId="035C177A" w14:textId="77777777" w:rsidR="009532C9" w:rsidRDefault="009532C9"/>
                        </w:tc>
                        <w:tc>
                          <w:tcPr>
                            <w:tcW w:w="326" w:type="dxa"/>
                            <w:tcBorders>
                              <w:bottom w:val="single" w:sz="8" w:space="0" w:color="FAFAFA"/>
                            </w:tcBorders>
                          </w:tcPr>
                          <w:p w14:paraId="7EFD4AA7" w14:textId="77777777" w:rsidR="009532C9" w:rsidRDefault="009532C9"/>
                        </w:tc>
                        <w:tc>
                          <w:tcPr>
                            <w:tcW w:w="326" w:type="dxa"/>
                            <w:tcBorders>
                              <w:bottom w:val="single" w:sz="8" w:space="0" w:color="FAFAFA"/>
                            </w:tcBorders>
                          </w:tcPr>
                          <w:p w14:paraId="5625F6BB" w14:textId="77777777" w:rsidR="009532C9" w:rsidRDefault="009532C9"/>
                        </w:tc>
                        <w:tc>
                          <w:tcPr>
                            <w:tcW w:w="196" w:type="dxa"/>
                            <w:tcBorders>
                              <w:bottom w:val="single" w:sz="8" w:space="0" w:color="FAFAFA"/>
                              <w:right w:val="single" w:sz="8" w:space="0" w:color="7F7F7F"/>
                            </w:tcBorders>
                          </w:tcPr>
                          <w:p w14:paraId="09774CC3" w14:textId="77777777" w:rsidR="009532C9" w:rsidRDefault="009532C9"/>
                        </w:tc>
                      </w:tr>
                      <w:tr w:rsidR="009532C9" w14:paraId="11B4D7A2" w14:textId="77777777">
                        <w:trPr>
                          <w:trHeight w:hRule="exact" w:val="246"/>
                        </w:trPr>
                        <w:tc>
                          <w:tcPr>
                            <w:tcW w:w="195" w:type="dxa"/>
                            <w:tcBorders>
                              <w:top w:val="single" w:sz="8" w:space="0" w:color="FAFAFA"/>
                              <w:left w:val="single" w:sz="8" w:space="0" w:color="7F7F7F"/>
                            </w:tcBorders>
                          </w:tcPr>
                          <w:p w14:paraId="68CBF577" w14:textId="77777777" w:rsidR="009532C9" w:rsidRDefault="009532C9"/>
                        </w:tc>
                        <w:tc>
                          <w:tcPr>
                            <w:tcW w:w="326" w:type="dxa"/>
                            <w:tcBorders>
                              <w:top w:val="single" w:sz="8" w:space="0" w:color="FAFAFA"/>
                            </w:tcBorders>
                          </w:tcPr>
                          <w:p w14:paraId="7394C905" w14:textId="77777777" w:rsidR="009532C9" w:rsidRDefault="009532C9"/>
                        </w:tc>
                        <w:tc>
                          <w:tcPr>
                            <w:tcW w:w="326" w:type="dxa"/>
                            <w:tcBorders>
                              <w:top w:val="single" w:sz="8" w:space="0" w:color="FAFAFA"/>
                            </w:tcBorders>
                          </w:tcPr>
                          <w:p w14:paraId="2DF0A926" w14:textId="77777777" w:rsidR="009532C9" w:rsidRDefault="009532C9"/>
                        </w:tc>
                        <w:tc>
                          <w:tcPr>
                            <w:tcW w:w="326" w:type="dxa"/>
                            <w:tcBorders>
                              <w:top w:val="single" w:sz="8" w:space="0" w:color="FAFAFA"/>
                            </w:tcBorders>
                          </w:tcPr>
                          <w:p w14:paraId="0495D2AD" w14:textId="77777777" w:rsidR="009532C9" w:rsidRDefault="009532C9"/>
                        </w:tc>
                        <w:tc>
                          <w:tcPr>
                            <w:tcW w:w="326" w:type="dxa"/>
                            <w:tcBorders>
                              <w:top w:val="single" w:sz="8" w:space="0" w:color="FAFAFA"/>
                            </w:tcBorders>
                          </w:tcPr>
                          <w:p w14:paraId="02BFEF59" w14:textId="77777777" w:rsidR="009532C9" w:rsidRDefault="009532C9"/>
                        </w:tc>
                        <w:tc>
                          <w:tcPr>
                            <w:tcW w:w="326" w:type="dxa"/>
                            <w:tcBorders>
                              <w:top w:val="single" w:sz="8" w:space="0" w:color="FAFAFA"/>
                            </w:tcBorders>
                          </w:tcPr>
                          <w:p w14:paraId="184DDB29" w14:textId="77777777" w:rsidR="009532C9" w:rsidRDefault="009532C9"/>
                        </w:tc>
                        <w:tc>
                          <w:tcPr>
                            <w:tcW w:w="326" w:type="dxa"/>
                            <w:tcBorders>
                              <w:top w:val="single" w:sz="8" w:space="0" w:color="FAFAFA"/>
                            </w:tcBorders>
                          </w:tcPr>
                          <w:p w14:paraId="7DDD85B7" w14:textId="77777777" w:rsidR="009532C9" w:rsidRDefault="009532C9"/>
                        </w:tc>
                        <w:tc>
                          <w:tcPr>
                            <w:tcW w:w="196" w:type="dxa"/>
                            <w:tcBorders>
                              <w:top w:val="single" w:sz="8" w:space="0" w:color="FAFAFA"/>
                              <w:right w:val="single" w:sz="8" w:space="0" w:color="7F7F7F"/>
                            </w:tcBorders>
                          </w:tcPr>
                          <w:p w14:paraId="365FBBCF" w14:textId="77777777" w:rsidR="009532C9" w:rsidRDefault="009532C9"/>
                        </w:tc>
                      </w:tr>
                      <w:tr w:rsidR="009532C9" w14:paraId="37911C69" w14:textId="77777777">
                        <w:trPr>
                          <w:trHeight w:hRule="exact" w:val="245"/>
                        </w:trPr>
                        <w:tc>
                          <w:tcPr>
                            <w:tcW w:w="195" w:type="dxa"/>
                            <w:tcBorders>
                              <w:left w:val="single" w:sz="8" w:space="0" w:color="7F7F7F"/>
                              <w:bottom w:val="single" w:sz="8" w:space="0" w:color="FAFAFA"/>
                            </w:tcBorders>
                          </w:tcPr>
                          <w:p w14:paraId="61C116C0" w14:textId="77777777" w:rsidR="009532C9" w:rsidRDefault="009532C9"/>
                        </w:tc>
                        <w:tc>
                          <w:tcPr>
                            <w:tcW w:w="326" w:type="dxa"/>
                            <w:tcBorders>
                              <w:bottom w:val="single" w:sz="8" w:space="0" w:color="FAFAFA"/>
                            </w:tcBorders>
                          </w:tcPr>
                          <w:p w14:paraId="4792A6BB" w14:textId="77777777" w:rsidR="009532C9" w:rsidRDefault="009532C9"/>
                        </w:tc>
                        <w:tc>
                          <w:tcPr>
                            <w:tcW w:w="326" w:type="dxa"/>
                            <w:tcBorders>
                              <w:bottom w:val="single" w:sz="8" w:space="0" w:color="FAFAFA"/>
                            </w:tcBorders>
                          </w:tcPr>
                          <w:p w14:paraId="60132BBF" w14:textId="77777777" w:rsidR="009532C9" w:rsidRDefault="009532C9"/>
                        </w:tc>
                        <w:tc>
                          <w:tcPr>
                            <w:tcW w:w="326" w:type="dxa"/>
                            <w:tcBorders>
                              <w:bottom w:val="single" w:sz="8" w:space="0" w:color="FAFAFA"/>
                            </w:tcBorders>
                          </w:tcPr>
                          <w:p w14:paraId="5A823A18" w14:textId="77777777" w:rsidR="009532C9" w:rsidRDefault="009532C9"/>
                        </w:tc>
                        <w:tc>
                          <w:tcPr>
                            <w:tcW w:w="326" w:type="dxa"/>
                            <w:tcBorders>
                              <w:bottom w:val="single" w:sz="8" w:space="0" w:color="FAFAFA"/>
                            </w:tcBorders>
                          </w:tcPr>
                          <w:p w14:paraId="50FB8049" w14:textId="77777777" w:rsidR="009532C9" w:rsidRDefault="009532C9"/>
                        </w:tc>
                        <w:tc>
                          <w:tcPr>
                            <w:tcW w:w="326" w:type="dxa"/>
                            <w:tcBorders>
                              <w:bottom w:val="single" w:sz="8" w:space="0" w:color="FAFAFA"/>
                            </w:tcBorders>
                          </w:tcPr>
                          <w:p w14:paraId="5B755AFE" w14:textId="77777777" w:rsidR="009532C9" w:rsidRDefault="009532C9"/>
                        </w:tc>
                        <w:tc>
                          <w:tcPr>
                            <w:tcW w:w="326" w:type="dxa"/>
                            <w:tcBorders>
                              <w:bottom w:val="single" w:sz="8" w:space="0" w:color="FAFAFA"/>
                            </w:tcBorders>
                          </w:tcPr>
                          <w:p w14:paraId="4030A062" w14:textId="77777777" w:rsidR="009532C9" w:rsidRDefault="009532C9"/>
                        </w:tc>
                        <w:tc>
                          <w:tcPr>
                            <w:tcW w:w="196" w:type="dxa"/>
                            <w:tcBorders>
                              <w:bottom w:val="single" w:sz="8" w:space="0" w:color="FAFAFA"/>
                              <w:right w:val="single" w:sz="8" w:space="0" w:color="7F7F7F"/>
                            </w:tcBorders>
                          </w:tcPr>
                          <w:p w14:paraId="2485AED6" w14:textId="77777777" w:rsidR="009532C9" w:rsidRDefault="009532C9"/>
                        </w:tc>
                      </w:tr>
                      <w:tr w:rsidR="009532C9" w14:paraId="1FD515A1" w14:textId="77777777">
                        <w:trPr>
                          <w:trHeight w:hRule="exact" w:val="245"/>
                        </w:trPr>
                        <w:tc>
                          <w:tcPr>
                            <w:tcW w:w="195" w:type="dxa"/>
                            <w:tcBorders>
                              <w:top w:val="single" w:sz="8" w:space="0" w:color="FAFAFA"/>
                              <w:left w:val="single" w:sz="8" w:space="0" w:color="7F7F7F"/>
                            </w:tcBorders>
                          </w:tcPr>
                          <w:p w14:paraId="54FBCBB9" w14:textId="77777777" w:rsidR="009532C9" w:rsidRDefault="009532C9"/>
                        </w:tc>
                        <w:tc>
                          <w:tcPr>
                            <w:tcW w:w="326" w:type="dxa"/>
                            <w:tcBorders>
                              <w:top w:val="single" w:sz="8" w:space="0" w:color="FAFAFA"/>
                            </w:tcBorders>
                          </w:tcPr>
                          <w:p w14:paraId="5AC36168" w14:textId="77777777" w:rsidR="009532C9" w:rsidRDefault="009532C9"/>
                        </w:tc>
                        <w:tc>
                          <w:tcPr>
                            <w:tcW w:w="326" w:type="dxa"/>
                            <w:tcBorders>
                              <w:top w:val="single" w:sz="8" w:space="0" w:color="FAFAFA"/>
                            </w:tcBorders>
                          </w:tcPr>
                          <w:p w14:paraId="147CAD86" w14:textId="77777777" w:rsidR="009532C9" w:rsidRDefault="009532C9"/>
                        </w:tc>
                        <w:tc>
                          <w:tcPr>
                            <w:tcW w:w="326" w:type="dxa"/>
                            <w:tcBorders>
                              <w:top w:val="single" w:sz="8" w:space="0" w:color="FAFAFA"/>
                            </w:tcBorders>
                          </w:tcPr>
                          <w:p w14:paraId="0E199FE3" w14:textId="77777777" w:rsidR="009532C9" w:rsidRDefault="009532C9"/>
                        </w:tc>
                        <w:tc>
                          <w:tcPr>
                            <w:tcW w:w="326" w:type="dxa"/>
                            <w:tcBorders>
                              <w:top w:val="single" w:sz="8" w:space="0" w:color="FAFAFA"/>
                            </w:tcBorders>
                          </w:tcPr>
                          <w:p w14:paraId="08176F68" w14:textId="77777777" w:rsidR="009532C9" w:rsidRDefault="009532C9"/>
                        </w:tc>
                        <w:tc>
                          <w:tcPr>
                            <w:tcW w:w="326" w:type="dxa"/>
                            <w:tcBorders>
                              <w:top w:val="single" w:sz="8" w:space="0" w:color="FAFAFA"/>
                            </w:tcBorders>
                          </w:tcPr>
                          <w:p w14:paraId="06199525" w14:textId="77777777" w:rsidR="009532C9" w:rsidRDefault="009532C9"/>
                        </w:tc>
                        <w:tc>
                          <w:tcPr>
                            <w:tcW w:w="326" w:type="dxa"/>
                            <w:tcBorders>
                              <w:top w:val="single" w:sz="8" w:space="0" w:color="FAFAFA"/>
                            </w:tcBorders>
                          </w:tcPr>
                          <w:p w14:paraId="1E7B4DF0" w14:textId="77777777" w:rsidR="009532C9" w:rsidRDefault="009532C9"/>
                        </w:tc>
                        <w:tc>
                          <w:tcPr>
                            <w:tcW w:w="196" w:type="dxa"/>
                            <w:tcBorders>
                              <w:top w:val="single" w:sz="8" w:space="0" w:color="FAFAFA"/>
                              <w:right w:val="single" w:sz="8" w:space="0" w:color="7F7F7F"/>
                            </w:tcBorders>
                          </w:tcPr>
                          <w:p w14:paraId="7B69AB14" w14:textId="77777777" w:rsidR="009532C9" w:rsidRDefault="009532C9"/>
                        </w:tc>
                      </w:tr>
                      <w:tr w:rsidR="009532C9" w14:paraId="357CFAD7" w14:textId="77777777">
                        <w:trPr>
                          <w:trHeight w:hRule="exact" w:val="246"/>
                        </w:trPr>
                        <w:tc>
                          <w:tcPr>
                            <w:tcW w:w="195" w:type="dxa"/>
                            <w:tcBorders>
                              <w:left w:val="single" w:sz="8" w:space="0" w:color="7F7F7F"/>
                              <w:bottom w:val="single" w:sz="8" w:space="0" w:color="FAFAFA"/>
                            </w:tcBorders>
                          </w:tcPr>
                          <w:p w14:paraId="4CAB829A" w14:textId="77777777" w:rsidR="009532C9" w:rsidRDefault="009532C9"/>
                        </w:tc>
                        <w:tc>
                          <w:tcPr>
                            <w:tcW w:w="326" w:type="dxa"/>
                            <w:tcBorders>
                              <w:bottom w:val="single" w:sz="8" w:space="0" w:color="FAFAFA"/>
                            </w:tcBorders>
                          </w:tcPr>
                          <w:p w14:paraId="6ABE21DD" w14:textId="77777777" w:rsidR="009532C9" w:rsidRDefault="009532C9"/>
                        </w:tc>
                        <w:tc>
                          <w:tcPr>
                            <w:tcW w:w="326" w:type="dxa"/>
                            <w:tcBorders>
                              <w:bottom w:val="single" w:sz="8" w:space="0" w:color="FAFAFA"/>
                            </w:tcBorders>
                          </w:tcPr>
                          <w:p w14:paraId="1B2605E9" w14:textId="77777777" w:rsidR="009532C9" w:rsidRDefault="009532C9"/>
                        </w:tc>
                        <w:tc>
                          <w:tcPr>
                            <w:tcW w:w="326" w:type="dxa"/>
                            <w:tcBorders>
                              <w:bottom w:val="single" w:sz="8" w:space="0" w:color="FAFAFA"/>
                            </w:tcBorders>
                          </w:tcPr>
                          <w:p w14:paraId="1CBD8155" w14:textId="77777777" w:rsidR="009532C9" w:rsidRDefault="009532C9"/>
                        </w:tc>
                        <w:tc>
                          <w:tcPr>
                            <w:tcW w:w="326" w:type="dxa"/>
                            <w:tcBorders>
                              <w:bottom w:val="single" w:sz="8" w:space="0" w:color="FAFAFA"/>
                            </w:tcBorders>
                          </w:tcPr>
                          <w:p w14:paraId="2D174A82" w14:textId="77777777" w:rsidR="009532C9" w:rsidRDefault="009532C9"/>
                        </w:tc>
                        <w:tc>
                          <w:tcPr>
                            <w:tcW w:w="326" w:type="dxa"/>
                            <w:tcBorders>
                              <w:bottom w:val="single" w:sz="8" w:space="0" w:color="FAFAFA"/>
                            </w:tcBorders>
                          </w:tcPr>
                          <w:p w14:paraId="719232A4" w14:textId="77777777" w:rsidR="009532C9" w:rsidRDefault="009532C9"/>
                        </w:tc>
                        <w:tc>
                          <w:tcPr>
                            <w:tcW w:w="326" w:type="dxa"/>
                            <w:tcBorders>
                              <w:bottom w:val="single" w:sz="8" w:space="0" w:color="FAFAFA"/>
                            </w:tcBorders>
                          </w:tcPr>
                          <w:p w14:paraId="10ADC07B" w14:textId="77777777" w:rsidR="009532C9" w:rsidRDefault="009532C9"/>
                        </w:tc>
                        <w:tc>
                          <w:tcPr>
                            <w:tcW w:w="196" w:type="dxa"/>
                            <w:tcBorders>
                              <w:bottom w:val="single" w:sz="8" w:space="0" w:color="FAFAFA"/>
                              <w:right w:val="single" w:sz="8" w:space="0" w:color="7F7F7F"/>
                            </w:tcBorders>
                          </w:tcPr>
                          <w:p w14:paraId="74BDEEBF" w14:textId="77777777" w:rsidR="009532C9" w:rsidRDefault="009532C9"/>
                        </w:tc>
                      </w:tr>
                      <w:tr w:rsidR="009532C9" w14:paraId="46622FEE" w14:textId="77777777">
                        <w:trPr>
                          <w:trHeight w:hRule="exact" w:val="245"/>
                        </w:trPr>
                        <w:tc>
                          <w:tcPr>
                            <w:tcW w:w="195" w:type="dxa"/>
                            <w:tcBorders>
                              <w:top w:val="single" w:sz="8" w:space="0" w:color="FAFAFA"/>
                              <w:left w:val="single" w:sz="8" w:space="0" w:color="7F7F7F"/>
                            </w:tcBorders>
                          </w:tcPr>
                          <w:p w14:paraId="16AFE1D9" w14:textId="77777777" w:rsidR="009532C9" w:rsidRDefault="009532C9"/>
                        </w:tc>
                        <w:tc>
                          <w:tcPr>
                            <w:tcW w:w="326" w:type="dxa"/>
                            <w:tcBorders>
                              <w:top w:val="single" w:sz="8" w:space="0" w:color="FAFAFA"/>
                            </w:tcBorders>
                          </w:tcPr>
                          <w:p w14:paraId="74781034" w14:textId="77777777" w:rsidR="009532C9" w:rsidRDefault="009532C9"/>
                        </w:tc>
                        <w:tc>
                          <w:tcPr>
                            <w:tcW w:w="326" w:type="dxa"/>
                            <w:tcBorders>
                              <w:top w:val="single" w:sz="8" w:space="0" w:color="FAFAFA"/>
                            </w:tcBorders>
                          </w:tcPr>
                          <w:p w14:paraId="3D129AF2" w14:textId="77777777" w:rsidR="009532C9" w:rsidRDefault="009532C9"/>
                        </w:tc>
                        <w:tc>
                          <w:tcPr>
                            <w:tcW w:w="326" w:type="dxa"/>
                            <w:tcBorders>
                              <w:top w:val="single" w:sz="8" w:space="0" w:color="FAFAFA"/>
                            </w:tcBorders>
                          </w:tcPr>
                          <w:p w14:paraId="0DCEF9BA" w14:textId="77777777" w:rsidR="009532C9" w:rsidRDefault="009532C9"/>
                        </w:tc>
                        <w:tc>
                          <w:tcPr>
                            <w:tcW w:w="326" w:type="dxa"/>
                            <w:tcBorders>
                              <w:top w:val="single" w:sz="8" w:space="0" w:color="FAFAFA"/>
                            </w:tcBorders>
                          </w:tcPr>
                          <w:p w14:paraId="584F16CE" w14:textId="77777777" w:rsidR="009532C9" w:rsidRDefault="009532C9"/>
                        </w:tc>
                        <w:tc>
                          <w:tcPr>
                            <w:tcW w:w="326" w:type="dxa"/>
                            <w:tcBorders>
                              <w:top w:val="single" w:sz="8" w:space="0" w:color="FAFAFA"/>
                            </w:tcBorders>
                          </w:tcPr>
                          <w:p w14:paraId="6D2ACC8D" w14:textId="77777777" w:rsidR="009532C9" w:rsidRDefault="009532C9"/>
                        </w:tc>
                        <w:tc>
                          <w:tcPr>
                            <w:tcW w:w="326" w:type="dxa"/>
                            <w:tcBorders>
                              <w:top w:val="single" w:sz="8" w:space="0" w:color="FAFAFA"/>
                            </w:tcBorders>
                          </w:tcPr>
                          <w:p w14:paraId="1DF636C2" w14:textId="77777777" w:rsidR="009532C9" w:rsidRDefault="009532C9"/>
                        </w:tc>
                        <w:tc>
                          <w:tcPr>
                            <w:tcW w:w="196" w:type="dxa"/>
                            <w:tcBorders>
                              <w:top w:val="single" w:sz="8" w:space="0" w:color="FAFAFA"/>
                              <w:right w:val="single" w:sz="8" w:space="0" w:color="7F7F7F"/>
                            </w:tcBorders>
                          </w:tcPr>
                          <w:p w14:paraId="099F7BEF" w14:textId="77777777" w:rsidR="009532C9" w:rsidRDefault="009532C9"/>
                        </w:tc>
                      </w:tr>
                      <w:tr w:rsidR="009532C9" w14:paraId="28596ACA" w14:textId="77777777">
                        <w:trPr>
                          <w:trHeight w:hRule="exact" w:val="98"/>
                        </w:trPr>
                        <w:tc>
                          <w:tcPr>
                            <w:tcW w:w="195" w:type="dxa"/>
                            <w:tcBorders>
                              <w:left w:val="single" w:sz="8" w:space="0" w:color="7F7F7F"/>
                              <w:bottom w:val="single" w:sz="8" w:space="0" w:color="7F7F7F"/>
                            </w:tcBorders>
                          </w:tcPr>
                          <w:p w14:paraId="3FD58877" w14:textId="77777777" w:rsidR="009532C9" w:rsidRDefault="009532C9"/>
                        </w:tc>
                        <w:tc>
                          <w:tcPr>
                            <w:tcW w:w="326" w:type="dxa"/>
                            <w:tcBorders>
                              <w:bottom w:val="single" w:sz="8" w:space="0" w:color="7F7F7F"/>
                            </w:tcBorders>
                          </w:tcPr>
                          <w:p w14:paraId="7DE1103F" w14:textId="77777777" w:rsidR="009532C9" w:rsidRDefault="009532C9"/>
                        </w:tc>
                        <w:tc>
                          <w:tcPr>
                            <w:tcW w:w="326" w:type="dxa"/>
                            <w:tcBorders>
                              <w:bottom w:val="single" w:sz="8" w:space="0" w:color="7F7F7F"/>
                            </w:tcBorders>
                          </w:tcPr>
                          <w:p w14:paraId="3E394AFB" w14:textId="77777777" w:rsidR="009532C9" w:rsidRDefault="009532C9"/>
                        </w:tc>
                        <w:tc>
                          <w:tcPr>
                            <w:tcW w:w="326" w:type="dxa"/>
                            <w:tcBorders>
                              <w:bottom w:val="single" w:sz="8" w:space="0" w:color="7F7F7F"/>
                            </w:tcBorders>
                          </w:tcPr>
                          <w:p w14:paraId="36FE5008" w14:textId="77777777" w:rsidR="009532C9" w:rsidRDefault="009532C9"/>
                        </w:tc>
                        <w:tc>
                          <w:tcPr>
                            <w:tcW w:w="326" w:type="dxa"/>
                            <w:tcBorders>
                              <w:bottom w:val="single" w:sz="8" w:space="0" w:color="7F7F7F"/>
                            </w:tcBorders>
                          </w:tcPr>
                          <w:p w14:paraId="55511C5F" w14:textId="77777777" w:rsidR="009532C9" w:rsidRDefault="009532C9"/>
                        </w:tc>
                        <w:tc>
                          <w:tcPr>
                            <w:tcW w:w="326" w:type="dxa"/>
                            <w:tcBorders>
                              <w:bottom w:val="single" w:sz="8" w:space="0" w:color="7F7F7F"/>
                            </w:tcBorders>
                          </w:tcPr>
                          <w:p w14:paraId="23BA3DB5" w14:textId="77777777" w:rsidR="009532C9" w:rsidRDefault="009532C9"/>
                        </w:tc>
                        <w:tc>
                          <w:tcPr>
                            <w:tcW w:w="326" w:type="dxa"/>
                            <w:tcBorders>
                              <w:bottom w:val="single" w:sz="8" w:space="0" w:color="7F7F7F"/>
                            </w:tcBorders>
                          </w:tcPr>
                          <w:p w14:paraId="3ADE1063" w14:textId="77777777" w:rsidR="009532C9" w:rsidRDefault="009532C9"/>
                        </w:tc>
                        <w:tc>
                          <w:tcPr>
                            <w:tcW w:w="196" w:type="dxa"/>
                            <w:tcBorders>
                              <w:bottom w:val="single" w:sz="8" w:space="0" w:color="7F7F7F"/>
                              <w:right w:val="single" w:sz="8" w:space="0" w:color="7F7F7F"/>
                            </w:tcBorders>
                          </w:tcPr>
                          <w:p w14:paraId="74277250" w14:textId="77777777" w:rsidR="009532C9" w:rsidRDefault="009532C9"/>
                        </w:tc>
                      </w:tr>
                    </w:tbl>
                    <w:p w14:paraId="09628773" w14:textId="77777777" w:rsidR="009532C9" w:rsidRDefault="009532C9">
                      <w:pPr>
                        <w:pStyle w:val="BodyText"/>
                        <w:spacing w:before="0"/>
                      </w:pPr>
                    </w:p>
                  </w:txbxContent>
                </v:textbox>
                <w10:wrap anchorx="page"/>
              </v:shape>
            </w:pict>
          </mc:Fallback>
        </mc:AlternateContent>
      </w:r>
      <w:r w:rsidR="004E417C">
        <w:rPr>
          <w:rFonts w:ascii="Helvetica"/>
          <w:sz w:val="19"/>
        </w:rPr>
        <w:t>1.00</w:t>
      </w:r>
    </w:p>
    <w:p w14:paraId="34C2D938" w14:textId="77777777" w:rsidR="006312AD" w:rsidRDefault="006312AD">
      <w:pPr>
        <w:pStyle w:val="BodyText"/>
        <w:spacing w:before="2"/>
        <w:rPr>
          <w:rFonts w:ascii="Helvetica"/>
          <w:sz w:val="19"/>
        </w:rPr>
      </w:pPr>
    </w:p>
    <w:p w14:paraId="3213F9A2" w14:textId="77777777" w:rsidR="006312AD" w:rsidRDefault="004E417C">
      <w:pPr>
        <w:spacing w:before="109"/>
        <w:ind w:left="1531" w:right="7"/>
        <w:rPr>
          <w:rFonts w:ascii="Helvetica"/>
          <w:sz w:val="19"/>
        </w:rPr>
      </w:pPr>
      <w:r>
        <w:rPr>
          <w:rFonts w:ascii="Helvetica"/>
          <w:sz w:val="19"/>
        </w:rPr>
        <w:t>0.75</w:t>
      </w:r>
    </w:p>
    <w:p w14:paraId="435C8FD9" w14:textId="77777777" w:rsidR="006312AD" w:rsidRDefault="006312AD">
      <w:pPr>
        <w:pStyle w:val="BodyText"/>
        <w:spacing w:before="2"/>
        <w:rPr>
          <w:rFonts w:ascii="Helvetica"/>
          <w:sz w:val="19"/>
        </w:rPr>
      </w:pPr>
    </w:p>
    <w:p w14:paraId="5107430F" w14:textId="77777777" w:rsidR="006312AD" w:rsidRDefault="004E417C">
      <w:pPr>
        <w:spacing w:before="109"/>
        <w:ind w:left="1531" w:right="7"/>
        <w:rPr>
          <w:rFonts w:ascii="Helvetica"/>
          <w:sz w:val="19"/>
        </w:rPr>
      </w:pPr>
      <w:r>
        <w:rPr>
          <w:rFonts w:ascii="Helvetica"/>
          <w:sz w:val="19"/>
        </w:rPr>
        <w:t>0.50</w:t>
      </w:r>
    </w:p>
    <w:p w14:paraId="1EA47E61" w14:textId="77777777" w:rsidR="006312AD" w:rsidRDefault="006312AD">
      <w:pPr>
        <w:pStyle w:val="BodyText"/>
        <w:spacing w:before="2"/>
        <w:rPr>
          <w:rFonts w:ascii="Helvetica"/>
          <w:sz w:val="19"/>
        </w:rPr>
      </w:pPr>
    </w:p>
    <w:p w14:paraId="2791003E" w14:textId="77777777" w:rsidR="006312AD" w:rsidRDefault="004E417C">
      <w:pPr>
        <w:spacing w:before="109"/>
        <w:ind w:left="1531" w:right="7"/>
        <w:rPr>
          <w:rFonts w:ascii="Helvetica"/>
          <w:sz w:val="19"/>
        </w:rPr>
      </w:pPr>
      <w:r>
        <w:rPr>
          <w:rFonts w:ascii="Helvetica"/>
          <w:sz w:val="19"/>
        </w:rPr>
        <w:t>0.25</w:t>
      </w:r>
    </w:p>
    <w:p w14:paraId="00C31C6D" w14:textId="77777777" w:rsidR="006312AD" w:rsidRDefault="006312AD">
      <w:pPr>
        <w:pStyle w:val="BodyText"/>
        <w:spacing w:before="2"/>
        <w:rPr>
          <w:rFonts w:ascii="Helvetica"/>
          <w:sz w:val="19"/>
        </w:rPr>
      </w:pPr>
    </w:p>
    <w:p w14:paraId="5826232A" w14:textId="77777777" w:rsidR="006312AD" w:rsidRDefault="0053712E">
      <w:pPr>
        <w:spacing w:before="109"/>
        <w:ind w:left="1531" w:right="7"/>
        <w:rPr>
          <w:rFonts w:ascii="Helvetica"/>
          <w:sz w:val="19"/>
        </w:rPr>
      </w:pPr>
      <w:r>
        <w:rPr>
          <w:noProof/>
        </w:rPr>
        <mc:AlternateContent>
          <mc:Choice Requires="wps">
            <w:drawing>
              <wp:anchor distT="0" distB="0" distL="114300" distR="114300" simplePos="0" relativeHeight="251656704" behindDoc="0" locked="0" layoutInCell="1" allowOverlap="1" wp14:anchorId="2AC25AC7" wp14:editId="7D2156DD">
                <wp:simplePos x="0" y="0"/>
                <wp:positionH relativeFrom="page">
                  <wp:posOffset>2423160</wp:posOffset>
                </wp:positionH>
                <wp:positionV relativeFrom="paragraph">
                  <wp:posOffset>233045</wp:posOffset>
                </wp:positionV>
                <wp:extent cx="1388745" cy="791210"/>
                <wp:effectExtent l="0" t="4445" r="0" b="4445"/>
                <wp:wrapNone/>
                <wp:docPr id="220"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8745" cy="791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4ED3D" w14:textId="77777777" w:rsidR="009532C9" w:rsidRDefault="009532C9">
                            <w:pPr>
                              <w:spacing w:before="29" w:line="410" w:lineRule="auto"/>
                              <w:ind w:left="613" w:right="18" w:hanging="38"/>
                              <w:jc w:val="both"/>
                              <w:rPr>
                                <w:rFonts w:ascii="Helvetica"/>
                                <w:sz w:val="19"/>
                              </w:rPr>
                            </w:pPr>
                            <w:proofErr w:type="gramStart"/>
                            <w:r>
                              <w:rPr>
                                <w:rFonts w:ascii="Helvetica"/>
                                <w:sz w:val="19"/>
                              </w:rPr>
                              <w:t>species</w:t>
                            </w:r>
                            <w:proofErr w:type="gramEnd"/>
                            <w:r>
                              <w:rPr>
                                <w:rFonts w:ascii="Helvetica"/>
                                <w:sz w:val="19"/>
                              </w:rPr>
                              <w:t xml:space="preserve"> ge</w:t>
                            </w:r>
                            <w:r>
                              <w:rPr>
                                <w:rFonts w:ascii="Helvetica"/>
                                <w:spacing w:val="-2"/>
                                <w:sz w:val="19"/>
                              </w:rPr>
                              <w:t>n</w:t>
                            </w:r>
                            <w:r>
                              <w:rPr>
                                <w:rFonts w:ascii="Helvetica"/>
                                <w:sz w:val="19"/>
                              </w:rPr>
                              <w:t xml:space="preserve">us </w:t>
                            </w:r>
                            <w:r>
                              <w:rPr>
                                <w:rFonts w:ascii="Helvetica"/>
                                <w:spacing w:val="-6"/>
                                <w:sz w:val="19"/>
                              </w:rPr>
                              <w:t>f</w:t>
                            </w:r>
                            <w:r>
                              <w:rPr>
                                <w:rFonts w:ascii="Helvetica"/>
                                <w:sz w:val="19"/>
                              </w:rPr>
                              <w:t>amily order class p</w:t>
                            </w:r>
                            <w:r>
                              <w:rPr>
                                <w:rFonts w:ascii="Helvetica"/>
                                <w:spacing w:val="-6"/>
                                <w:sz w:val="19"/>
                              </w:rPr>
                              <w:t>h</w:t>
                            </w:r>
                            <w:r>
                              <w:rPr>
                                <w:rFonts w:ascii="Helvetica"/>
                                <w:sz w:val="19"/>
                              </w:rPr>
                              <w:t>ylum</w:t>
                            </w:r>
                          </w:p>
                          <w:p w14:paraId="327E23F7" w14:textId="77777777" w:rsidR="009532C9" w:rsidRDefault="009532C9">
                            <w:pPr>
                              <w:spacing w:before="1"/>
                              <w:ind w:left="20"/>
                              <w:rPr>
                                <w:rFonts w:ascii="Helvetica"/>
                                <w:sz w:val="19"/>
                              </w:rPr>
                            </w:pPr>
                            <w:proofErr w:type="spellStart"/>
                            <w:proofErr w:type="gramStart"/>
                            <w:r>
                              <w:rPr>
                                <w:rFonts w:ascii="Helvetica"/>
                                <w:sz w:val="19"/>
                              </w:rPr>
                              <w:t>supe</w:t>
                            </w:r>
                            <w:r>
                              <w:rPr>
                                <w:rFonts w:ascii="Helvetica"/>
                                <w:spacing w:val="2"/>
                                <w:sz w:val="19"/>
                              </w:rPr>
                              <w:t>r</w:t>
                            </w:r>
                            <w:r>
                              <w:rPr>
                                <w:rFonts w:ascii="Helvetica"/>
                                <w:sz w:val="19"/>
                              </w:rPr>
                              <w:t>kingdom</w:t>
                            </w:r>
                            <w:proofErr w:type="spellEnd"/>
                            <w:proofErr w:type="gramEnd"/>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2" o:spid="_x0000_s1035" type="#_x0000_t202" style="position:absolute;left:0;text-align:left;margin-left:190.8pt;margin-top:18.35pt;width:109.35pt;height:62.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" filled="f" stroked="f">
                <v:textbox style="layout-flow:vertical;mso-layout-flow-alt:bottom-to-top" inset="0,0,0,0">
                  <w:txbxContent>
                    <w:p w14:paraId="3D34ED3D" w14:textId="77777777" w:rsidR="009532C9" w:rsidRDefault="009532C9">
                      <w:pPr>
                        <w:spacing w:before="29" w:line="410" w:lineRule="auto"/>
                        <w:ind w:left="613" w:right="18" w:hanging="38"/>
                        <w:jc w:val="both"/>
                        <w:rPr>
                          <w:rFonts w:ascii="Helvetica"/>
                          <w:sz w:val="19"/>
                        </w:rPr>
                      </w:pPr>
                      <w:proofErr w:type="gramStart"/>
                      <w:r>
                        <w:rPr>
                          <w:rFonts w:ascii="Helvetica"/>
                          <w:sz w:val="19"/>
                        </w:rPr>
                        <w:t>species</w:t>
                      </w:r>
                      <w:proofErr w:type="gramEnd"/>
                      <w:r>
                        <w:rPr>
                          <w:rFonts w:ascii="Helvetica"/>
                          <w:sz w:val="19"/>
                        </w:rPr>
                        <w:t xml:space="preserve"> ge</w:t>
                      </w:r>
                      <w:r>
                        <w:rPr>
                          <w:rFonts w:ascii="Helvetica"/>
                          <w:spacing w:val="-2"/>
                          <w:sz w:val="19"/>
                        </w:rPr>
                        <w:t>n</w:t>
                      </w:r>
                      <w:r>
                        <w:rPr>
                          <w:rFonts w:ascii="Helvetica"/>
                          <w:sz w:val="19"/>
                        </w:rPr>
                        <w:t xml:space="preserve">us </w:t>
                      </w:r>
                      <w:r>
                        <w:rPr>
                          <w:rFonts w:ascii="Helvetica"/>
                          <w:spacing w:val="-6"/>
                          <w:sz w:val="19"/>
                        </w:rPr>
                        <w:t>f</w:t>
                      </w:r>
                      <w:r>
                        <w:rPr>
                          <w:rFonts w:ascii="Helvetica"/>
                          <w:sz w:val="19"/>
                        </w:rPr>
                        <w:t>amily order class p</w:t>
                      </w:r>
                      <w:r>
                        <w:rPr>
                          <w:rFonts w:ascii="Helvetica"/>
                          <w:spacing w:val="-6"/>
                          <w:sz w:val="19"/>
                        </w:rPr>
                        <w:t>h</w:t>
                      </w:r>
                      <w:r>
                        <w:rPr>
                          <w:rFonts w:ascii="Helvetica"/>
                          <w:sz w:val="19"/>
                        </w:rPr>
                        <w:t>ylum</w:t>
                      </w:r>
                    </w:p>
                    <w:p w14:paraId="327E23F7" w14:textId="77777777" w:rsidR="009532C9" w:rsidRDefault="009532C9">
                      <w:pPr>
                        <w:spacing w:before="1"/>
                        <w:ind w:left="20"/>
                        <w:rPr>
                          <w:rFonts w:ascii="Helvetica"/>
                          <w:sz w:val="19"/>
                        </w:rPr>
                      </w:pPr>
                      <w:proofErr w:type="spellStart"/>
                      <w:proofErr w:type="gramStart"/>
                      <w:r>
                        <w:rPr>
                          <w:rFonts w:ascii="Helvetica"/>
                          <w:sz w:val="19"/>
                        </w:rPr>
                        <w:t>supe</w:t>
                      </w:r>
                      <w:r>
                        <w:rPr>
                          <w:rFonts w:ascii="Helvetica"/>
                          <w:spacing w:val="2"/>
                          <w:sz w:val="19"/>
                        </w:rPr>
                        <w:t>r</w:t>
                      </w:r>
                      <w:r>
                        <w:rPr>
                          <w:rFonts w:ascii="Helvetica"/>
                          <w:sz w:val="19"/>
                        </w:rPr>
                        <w:t>kingdom</w:t>
                      </w:r>
                      <w:proofErr w:type="spellEnd"/>
                      <w:proofErr w:type="gramEnd"/>
                    </w:p>
                  </w:txbxContent>
                </v:textbox>
                <w10:wrap anchorx="page"/>
              </v:shape>
            </w:pict>
          </mc:Fallback>
        </mc:AlternateContent>
      </w:r>
      <w:r>
        <w:rPr>
          <w:noProof/>
        </w:rPr>
        <mc:AlternateContent>
          <mc:Choice Requires="wps">
            <w:drawing>
              <wp:anchor distT="0" distB="0" distL="114300" distR="114300" simplePos="0" relativeHeight="251657728" behindDoc="0" locked="0" layoutInCell="1" allowOverlap="1" wp14:anchorId="030E5393" wp14:editId="57A8E878">
                <wp:simplePos x="0" y="0"/>
                <wp:positionH relativeFrom="page">
                  <wp:posOffset>3984625</wp:posOffset>
                </wp:positionH>
                <wp:positionV relativeFrom="paragraph">
                  <wp:posOffset>233045</wp:posOffset>
                </wp:positionV>
                <wp:extent cx="1388110" cy="791210"/>
                <wp:effectExtent l="0" t="4445" r="0" b="4445"/>
                <wp:wrapNone/>
                <wp:docPr id="219"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8110" cy="791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52AF5" w14:textId="77777777" w:rsidR="009532C9" w:rsidRDefault="009532C9">
                            <w:pPr>
                              <w:spacing w:before="29" w:line="410" w:lineRule="auto"/>
                              <w:ind w:left="613" w:right="18" w:hanging="38"/>
                              <w:jc w:val="both"/>
                              <w:rPr>
                                <w:rFonts w:ascii="Helvetica"/>
                                <w:sz w:val="19"/>
                              </w:rPr>
                            </w:pPr>
                            <w:proofErr w:type="gramStart"/>
                            <w:r>
                              <w:rPr>
                                <w:rFonts w:ascii="Helvetica"/>
                                <w:sz w:val="19"/>
                              </w:rPr>
                              <w:t>species</w:t>
                            </w:r>
                            <w:proofErr w:type="gramEnd"/>
                            <w:r>
                              <w:rPr>
                                <w:rFonts w:ascii="Helvetica"/>
                                <w:sz w:val="19"/>
                              </w:rPr>
                              <w:t xml:space="preserve"> ge</w:t>
                            </w:r>
                            <w:r>
                              <w:rPr>
                                <w:rFonts w:ascii="Helvetica"/>
                                <w:spacing w:val="-2"/>
                                <w:sz w:val="19"/>
                              </w:rPr>
                              <w:t>n</w:t>
                            </w:r>
                            <w:r>
                              <w:rPr>
                                <w:rFonts w:ascii="Helvetica"/>
                                <w:sz w:val="19"/>
                              </w:rPr>
                              <w:t xml:space="preserve">us </w:t>
                            </w:r>
                            <w:r>
                              <w:rPr>
                                <w:rFonts w:ascii="Helvetica"/>
                                <w:spacing w:val="-6"/>
                                <w:sz w:val="19"/>
                              </w:rPr>
                              <w:t>f</w:t>
                            </w:r>
                            <w:r>
                              <w:rPr>
                                <w:rFonts w:ascii="Helvetica"/>
                                <w:sz w:val="19"/>
                              </w:rPr>
                              <w:t>amily order class p</w:t>
                            </w:r>
                            <w:r>
                              <w:rPr>
                                <w:rFonts w:ascii="Helvetica"/>
                                <w:spacing w:val="-6"/>
                                <w:sz w:val="19"/>
                              </w:rPr>
                              <w:t>h</w:t>
                            </w:r>
                            <w:r>
                              <w:rPr>
                                <w:rFonts w:ascii="Helvetica"/>
                                <w:sz w:val="19"/>
                              </w:rPr>
                              <w:t>ylum</w:t>
                            </w:r>
                          </w:p>
                          <w:p w14:paraId="042DE1AF" w14:textId="77777777" w:rsidR="009532C9" w:rsidRDefault="009532C9">
                            <w:pPr>
                              <w:spacing w:before="1"/>
                              <w:ind w:left="20"/>
                              <w:rPr>
                                <w:rFonts w:ascii="Helvetica"/>
                                <w:sz w:val="19"/>
                              </w:rPr>
                            </w:pPr>
                            <w:proofErr w:type="spellStart"/>
                            <w:proofErr w:type="gramStart"/>
                            <w:r>
                              <w:rPr>
                                <w:rFonts w:ascii="Helvetica"/>
                                <w:sz w:val="19"/>
                              </w:rPr>
                              <w:t>supe</w:t>
                            </w:r>
                            <w:r>
                              <w:rPr>
                                <w:rFonts w:ascii="Helvetica"/>
                                <w:spacing w:val="2"/>
                                <w:sz w:val="19"/>
                              </w:rPr>
                              <w:t>r</w:t>
                            </w:r>
                            <w:r>
                              <w:rPr>
                                <w:rFonts w:ascii="Helvetica"/>
                                <w:sz w:val="19"/>
                              </w:rPr>
                              <w:t>kingdom</w:t>
                            </w:r>
                            <w:proofErr w:type="spellEnd"/>
                            <w:proofErr w:type="gramEnd"/>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1" o:spid="_x0000_s1036" type="#_x0000_t202" style="position:absolute;left:0;text-align:left;margin-left:313.75pt;margin-top:18.35pt;width:109.3pt;height:62.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" filled="f" stroked="f">
                <v:textbox style="layout-flow:vertical;mso-layout-flow-alt:bottom-to-top" inset="0,0,0,0">
                  <w:txbxContent>
                    <w:p w14:paraId="40652AF5" w14:textId="77777777" w:rsidR="009532C9" w:rsidRDefault="009532C9">
                      <w:pPr>
                        <w:spacing w:before="29" w:line="410" w:lineRule="auto"/>
                        <w:ind w:left="613" w:right="18" w:hanging="38"/>
                        <w:jc w:val="both"/>
                        <w:rPr>
                          <w:rFonts w:ascii="Helvetica"/>
                          <w:sz w:val="19"/>
                        </w:rPr>
                      </w:pPr>
                      <w:proofErr w:type="gramStart"/>
                      <w:r>
                        <w:rPr>
                          <w:rFonts w:ascii="Helvetica"/>
                          <w:sz w:val="19"/>
                        </w:rPr>
                        <w:t>species</w:t>
                      </w:r>
                      <w:proofErr w:type="gramEnd"/>
                      <w:r>
                        <w:rPr>
                          <w:rFonts w:ascii="Helvetica"/>
                          <w:sz w:val="19"/>
                        </w:rPr>
                        <w:t xml:space="preserve"> ge</w:t>
                      </w:r>
                      <w:r>
                        <w:rPr>
                          <w:rFonts w:ascii="Helvetica"/>
                          <w:spacing w:val="-2"/>
                          <w:sz w:val="19"/>
                        </w:rPr>
                        <w:t>n</w:t>
                      </w:r>
                      <w:r>
                        <w:rPr>
                          <w:rFonts w:ascii="Helvetica"/>
                          <w:sz w:val="19"/>
                        </w:rPr>
                        <w:t xml:space="preserve">us </w:t>
                      </w:r>
                      <w:r>
                        <w:rPr>
                          <w:rFonts w:ascii="Helvetica"/>
                          <w:spacing w:val="-6"/>
                          <w:sz w:val="19"/>
                        </w:rPr>
                        <w:t>f</w:t>
                      </w:r>
                      <w:r>
                        <w:rPr>
                          <w:rFonts w:ascii="Helvetica"/>
                          <w:sz w:val="19"/>
                        </w:rPr>
                        <w:t>amily order class p</w:t>
                      </w:r>
                      <w:r>
                        <w:rPr>
                          <w:rFonts w:ascii="Helvetica"/>
                          <w:spacing w:val="-6"/>
                          <w:sz w:val="19"/>
                        </w:rPr>
                        <w:t>h</w:t>
                      </w:r>
                      <w:r>
                        <w:rPr>
                          <w:rFonts w:ascii="Helvetica"/>
                          <w:sz w:val="19"/>
                        </w:rPr>
                        <w:t>ylum</w:t>
                      </w:r>
                    </w:p>
                    <w:p w14:paraId="042DE1AF" w14:textId="77777777" w:rsidR="009532C9" w:rsidRDefault="009532C9">
                      <w:pPr>
                        <w:spacing w:before="1"/>
                        <w:ind w:left="20"/>
                        <w:rPr>
                          <w:rFonts w:ascii="Helvetica"/>
                          <w:sz w:val="19"/>
                        </w:rPr>
                      </w:pPr>
                      <w:proofErr w:type="spellStart"/>
                      <w:proofErr w:type="gramStart"/>
                      <w:r>
                        <w:rPr>
                          <w:rFonts w:ascii="Helvetica"/>
                          <w:sz w:val="19"/>
                        </w:rPr>
                        <w:t>supe</w:t>
                      </w:r>
                      <w:r>
                        <w:rPr>
                          <w:rFonts w:ascii="Helvetica"/>
                          <w:spacing w:val="2"/>
                          <w:sz w:val="19"/>
                        </w:rPr>
                        <w:t>r</w:t>
                      </w:r>
                      <w:r>
                        <w:rPr>
                          <w:rFonts w:ascii="Helvetica"/>
                          <w:sz w:val="19"/>
                        </w:rPr>
                        <w:t>kingdom</w:t>
                      </w:r>
                      <w:proofErr w:type="spellEnd"/>
                      <w:proofErr w:type="gramEnd"/>
                    </w:p>
                  </w:txbxContent>
                </v:textbox>
                <w10:wrap anchorx="page"/>
              </v:shape>
            </w:pict>
          </mc:Fallback>
        </mc:AlternateContent>
      </w:r>
      <w:r>
        <w:rPr>
          <w:noProof/>
        </w:rPr>
        <mc:AlternateContent>
          <mc:Choice Requires="wps">
            <w:drawing>
              <wp:anchor distT="0" distB="0" distL="114300" distR="114300" simplePos="0" relativeHeight="251658752" behindDoc="0" locked="0" layoutInCell="1" allowOverlap="1" wp14:anchorId="05EB3B09" wp14:editId="2C4480EB">
                <wp:simplePos x="0" y="0"/>
                <wp:positionH relativeFrom="page">
                  <wp:posOffset>5546725</wp:posOffset>
                </wp:positionH>
                <wp:positionV relativeFrom="paragraph">
                  <wp:posOffset>233045</wp:posOffset>
                </wp:positionV>
                <wp:extent cx="1388745" cy="791210"/>
                <wp:effectExtent l="0" t="4445" r="0" b="4445"/>
                <wp:wrapNone/>
                <wp:docPr id="218"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8745" cy="791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676D2" w14:textId="77777777" w:rsidR="009532C9" w:rsidRDefault="009532C9">
                            <w:pPr>
                              <w:spacing w:before="29" w:line="410" w:lineRule="auto"/>
                              <w:ind w:left="613" w:right="18" w:hanging="38"/>
                              <w:jc w:val="both"/>
                              <w:rPr>
                                <w:rFonts w:ascii="Helvetica"/>
                                <w:sz w:val="19"/>
                              </w:rPr>
                            </w:pPr>
                            <w:proofErr w:type="gramStart"/>
                            <w:r>
                              <w:rPr>
                                <w:rFonts w:ascii="Helvetica"/>
                                <w:sz w:val="19"/>
                              </w:rPr>
                              <w:t>species</w:t>
                            </w:r>
                            <w:proofErr w:type="gramEnd"/>
                            <w:r>
                              <w:rPr>
                                <w:rFonts w:ascii="Helvetica"/>
                                <w:sz w:val="19"/>
                              </w:rPr>
                              <w:t xml:space="preserve"> ge</w:t>
                            </w:r>
                            <w:r>
                              <w:rPr>
                                <w:rFonts w:ascii="Helvetica"/>
                                <w:spacing w:val="-2"/>
                                <w:sz w:val="19"/>
                              </w:rPr>
                              <w:t>n</w:t>
                            </w:r>
                            <w:r>
                              <w:rPr>
                                <w:rFonts w:ascii="Helvetica"/>
                                <w:sz w:val="19"/>
                              </w:rPr>
                              <w:t xml:space="preserve">us </w:t>
                            </w:r>
                            <w:r>
                              <w:rPr>
                                <w:rFonts w:ascii="Helvetica"/>
                                <w:spacing w:val="-6"/>
                                <w:sz w:val="19"/>
                              </w:rPr>
                              <w:t>f</w:t>
                            </w:r>
                            <w:r>
                              <w:rPr>
                                <w:rFonts w:ascii="Helvetica"/>
                                <w:sz w:val="19"/>
                              </w:rPr>
                              <w:t>amily order class p</w:t>
                            </w:r>
                            <w:r>
                              <w:rPr>
                                <w:rFonts w:ascii="Helvetica"/>
                                <w:spacing w:val="-6"/>
                                <w:sz w:val="19"/>
                              </w:rPr>
                              <w:t>h</w:t>
                            </w:r>
                            <w:r>
                              <w:rPr>
                                <w:rFonts w:ascii="Helvetica"/>
                                <w:sz w:val="19"/>
                              </w:rPr>
                              <w:t>ylum</w:t>
                            </w:r>
                          </w:p>
                          <w:p w14:paraId="2CD9220B" w14:textId="77777777" w:rsidR="009532C9" w:rsidRDefault="009532C9">
                            <w:pPr>
                              <w:spacing w:before="1"/>
                              <w:ind w:left="20"/>
                              <w:rPr>
                                <w:rFonts w:ascii="Helvetica"/>
                                <w:sz w:val="19"/>
                              </w:rPr>
                            </w:pPr>
                            <w:proofErr w:type="spellStart"/>
                            <w:proofErr w:type="gramStart"/>
                            <w:r>
                              <w:rPr>
                                <w:rFonts w:ascii="Helvetica"/>
                                <w:sz w:val="19"/>
                              </w:rPr>
                              <w:t>supe</w:t>
                            </w:r>
                            <w:r>
                              <w:rPr>
                                <w:rFonts w:ascii="Helvetica"/>
                                <w:spacing w:val="2"/>
                                <w:sz w:val="19"/>
                              </w:rPr>
                              <w:t>r</w:t>
                            </w:r>
                            <w:r>
                              <w:rPr>
                                <w:rFonts w:ascii="Helvetica"/>
                                <w:sz w:val="19"/>
                              </w:rPr>
                              <w:t>kingdom</w:t>
                            </w:r>
                            <w:proofErr w:type="spellEnd"/>
                            <w:proofErr w:type="gramEnd"/>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037" type="#_x0000_t202" style="position:absolute;left:0;text-align:left;margin-left:436.75pt;margin-top:18.35pt;width:109.35pt;height:62.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" filled="f" stroked="f">
                <v:textbox style="layout-flow:vertical;mso-layout-flow-alt:bottom-to-top" inset="0,0,0,0">
                  <w:txbxContent>
                    <w:p w14:paraId="441676D2" w14:textId="77777777" w:rsidR="009532C9" w:rsidRDefault="009532C9">
                      <w:pPr>
                        <w:spacing w:before="29" w:line="410" w:lineRule="auto"/>
                        <w:ind w:left="613" w:right="18" w:hanging="38"/>
                        <w:jc w:val="both"/>
                        <w:rPr>
                          <w:rFonts w:ascii="Helvetica"/>
                          <w:sz w:val="19"/>
                        </w:rPr>
                      </w:pPr>
                      <w:proofErr w:type="gramStart"/>
                      <w:r>
                        <w:rPr>
                          <w:rFonts w:ascii="Helvetica"/>
                          <w:sz w:val="19"/>
                        </w:rPr>
                        <w:t>species</w:t>
                      </w:r>
                      <w:proofErr w:type="gramEnd"/>
                      <w:r>
                        <w:rPr>
                          <w:rFonts w:ascii="Helvetica"/>
                          <w:sz w:val="19"/>
                        </w:rPr>
                        <w:t xml:space="preserve"> ge</w:t>
                      </w:r>
                      <w:r>
                        <w:rPr>
                          <w:rFonts w:ascii="Helvetica"/>
                          <w:spacing w:val="-2"/>
                          <w:sz w:val="19"/>
                        </w:rPr>
                        <w:t>n</w:t>
                      </w:r>
                      <w:r>
                        <w:rPr>
                          <w:rFonts w:ascii="Helvetica"/>
                          <w:sz w:val="19"/>
                        </w:rPr>
                        <w:t xml:space="preserve">us </w:t>
                      </w:r>
                      <w:r>
                        <w:rPr>
                          <w:rFonts w:ascii="Helvetica"/>
                          <w:spacing w:val="-6"/>
                          <w:sz w:val="19"/>
                        </w:rPr>
                        <w:t>f</w:t>
                      </w:r>
                      <w:r>
                        <w:rPr>
                          <w:rFonts w:ascii="Helvetica"/>
                          <w:sz w:val="19"/>
                        </w:rPr>
                        <w:t>amily order class p</w:t>
                      </w:r>
                      <w:r>
                        <w:rPr>
                          <w:rFonts w:ascii="Helvetica"/>
                          <w:spacing w:val="-6"/>
                          <w:sz w:val="19"/>
                        </w:rPr>
                        <w:t>h</w:t>
                      </w:r>
                      <w:r>
                        <w:rPr>
                          <w:rFonts w:ascii="Helvetica"/>
                          <w:sz w:val="19"/>
                        </w:rPr>
                        <w:t>ylum</w:t>
                      </w:r>
                    </w:p>
                    <w:p w14:paraId="2CD9220B" w14:textId="77777777" w:rsidR="009532C9" w:rsidRDefault="009532C9">
                      <w:pPr>
                        <w:spacing w:before="1"/>
                        <w:ind w:left="20"/>
                        <w:rPr>
                          <w:rFonts w:ascii="Helvetica"/>
                          <w:sz w:val="19"/>
                        </w:rPr>
                      </w:pPr>
                      <w:proofErr w:type="spellStart"/>
                      <w:proofErr w:type="gramStart"/>
                      <w:r>
                        <w:rPr>
                          <w:rFonts w:ascii="Helvetica"/>
                          <w:sz w:val="19"/>
                        </w:rPr>
                        <w:t>supe</w:t>
                      </w:r>
                      <w:r>
                        <w:rPr>
                          <w:rFonts w:ascii="Helvetica"/>
                          <w:spacing w:val="2"/>
                          <w:sz w:val="19"/>
                        </w:rPr>
                        <w:t>r</w:t>
                      </w:r>
                      <w:r>
                        <w:rPr>
                          <w:rFonts w:ascii="Helvetica"/>
                          <w:sz w:val="19"/>
                        </w:rPr>
                        <w:t>kingdom</w:t>
                      </w:r>
                      <w:proofErr w:type="spellEnd"/>
                      <w:proofErr w:type="gramEnd"/>
                    </w:p>
                  </w:txbxContent>
                </v:textbox>
                <w10:wrap anchorx="page"/>
              </v:shape>
            </w:pict>
          </mc:Fallback>
        </mc:AlternateContent>
      </w:r>
      <w:r w:rsidR="004E417C">
        <w:rPr>
          <w:rFonts w:ascii="Helvetica"/>
          <w:sz w:val="19"/>
        </w:rPr>
        <w:t>0.00</w:t>
      </w:r>
    </w:p>
    <w:p w14:paraId="4A1FEA7C" w14:textId="77777777" w:rsidR="006312AD" w:rsidRDefault="006312AD">
      <w:pPr>
        <w:pStyle w:val="BodyText"/>
        <w:spacing w:before="0"/>
        <w:rPr>
          <w:rFonts w:ascii="Helvetica"/>
        </w:rPr>
      </w:pPr>
    </w:p>
    <w:p w14:paraId="45736F63" w14:textId="77777777" w:rsidR="006312AD" w:rsidRDefault="006312AD">
      <w:pPr>
        <w:pStyle w:val="BodyText"/>
        <w:spacing w:before="0"/>
        <w:rPr>
          <w:rFonts w:ascii="Helvetica"/>
        </w:rPr>
      </w:pPr>
    </w:p>
    <w:p w14:paraId="788508B8" w14:textId="77777777" w:rsidR="006312AD" w:rsidRDefault="006312AD">
      <w:pPr>
        <w:pStyle w:val="BodyText"/>
        <w:spacing w:before="0"/>
        <w:rPr>
          <w:rFonts w:ascii="Helvetica"/>
        </w:rPr>
      </w:pPr>
    </w:p>
    <w:p w14:paraId="22AC804B" w14:textId="77777777" w:rsidR="006312AD" w:rsidRDefault="006312AD">
      <w:pPr>
        <w:pStyle w:val="BodyText"/>
        <w:spacing w:before="0"/>
        <w:rPr>
          <w:rFonts w:ascii="Helvetica"/>
        </w:rPr>
      </w:pPr>
    </w:p>
    <w:p w14:paraId="4EC2840E" w14:textId="77777777" w:rsidR="006312AD" w:rsidRDefault="006312AD">
      <w:pPr>
        <w:pStyle w:val="BodyText"/>
        <w:spacing w:before="0"/>
        <w:rPr>
          <w:rFonts w:ascii="Helvetica"/>
        </w:rPr>
      </w:pPr>
    </w:p>
    <w:p w14:paraId="1750D984" w14:textId="77777777" w:rsidR="006312AD" w:rsidRDefault="006312AD">
      <w:pPr>
        <w:pStyle w:val="BodyText"/>
        <w:spacing w:before="4"/>
        <w:rPr>
          <w:rFonts w:ascii="Helvetica"/>
          <w:sz w:val="26"/>
        </w:rPr>
      </w:pPr>
    </w:p>
    <w:p w14:paraId="13B55AEC" w14:textId="77777777" w:rsidR="006312AD" w:rsidRDefault="004E417C">
      <w:pPr>
        <w:pStyle w:val="Heading1"/>
        <w:spacing w:before="109"/>
        <w:ind w:left="4791" w:right="7"/>
      </w:pPr>
      <w:r>
        <w:t>Taxonomic Level</w:t>
      </w:r>
    </w:p>
    <w:p w14:paraId="2F6DCB87" w14:textId="77777777" w:rsidR="006312AD" w:rsidRDefault="006312AD">
      <w:pPr>
        <w:pStyle w:val="BodyText"/>
        <w:spacing w:before="1"/>
        <w:rPr>
          <w:rFonts w:ascii="Helvetica"/>
          <w:sz w:val="22"/>
        </w:rPr>
      </w:pPr>
    </w:p>
    <w:p w14:paraId="2225D1F0" w14:textId="55D93CFF" w:rsidR="006312AD" w:rsidRDefault="004E417C">
      <w:pPr>
        <w:pStyle w:val="BodyText"/>
        <w:spacing w:before="65" w:line="249" w:lineRule="auto"/>
        <w:ind w:left="1114" w:right="7"/>
      </w:pPr>
      <w:r>
        <w:rPr>
          <w:rFonts w:ascii="Arial"/>
          <w:b/>
        </w:rPr>
        <w:t xml:space="preserve">Figure 1. </w:t>
      </w:r>
      <w:proofErr w:type="gramStart"/>
      <w:r>
        <w:t>Cumulative taxonomic match results for genomic purity asse</w:t>
      </w:r>
      <w:ins w:id="151" w:author="Justin Zook" w:date="2016-07-15T18:32:00Z">
        <w:r w:rsidR="005F70F8">
          <w:t>ss</w:t>
        </w:r>
      </w:ins>
      <w:r>
        <w:t>ments of simulated sequence data from single genomes.</w:t>
      </w:r>
      <w:proofErr w:type="gramEnd"/>
      <w:r>
        <w:t xml:space="preserve"> Each line represents the cumulative proportion of simulated reads with taxonomic assignments matching at or above the specified taxonomic level. Genomes are grouped by </w:t>
      </w:r>
      <w:commentRangeStart w:id="152"/>
      <w:r>
        <w:t>genus</w:t>
      </w:r>
      <w:commentRangeEnd w:id="152"/>
      <w:r w:rsidR="00812A21">
        <w:rPr>
          <w:rStyle w:val="CommentReference"/>
        </w:rPr>
        <w:commentReference w:id="152"/>
      </w:r>
      <w:r>
        <w:t>.</w:t>
      </w:r>
    </w:p>
    <w:p w14:paraId="1FF39A23" w14:textId="77777777" w:rsidR="006312AD" w:rsidRDefault="006312AD">
      <w:pPr>
        <w:spacing w:line="249" w:lineRule="auto"/>
        <w:sectPr w:rsidR="006312AD">
          <w:pgSz w:w="12240" w:h="15840"/>
          <w:pgMar w:top="1500" w:right="1020" w:bottom="800" w:left="1720" w:header="0" w:footer="613" w:gutter="0"/>
          <w:cols w:space="720"/>
        </w:sectPr>
      </w:pPr>
    </w:p>
    <w:p w14:paraId="5F6D0229" w14:textId="77777777" w:rsidR="006312AD" w:rsidRDefault="006312AD">
      <w:pPr>
        <w:pStyle w:val="BodyText"/>
        <w:spacing w:before="0"/>
      </w:pPr>
    </w:p>
    <w:p w14:paraId="73F8C9BD" w14:textId="77777777" w:rsidR="006312AD" w:rsidRDefault="006312AD">
      <w:pPr>
        <w:pStyle w:val="BodyText"/>
        <w:spacing w:before="0"/>
      </w:pPr>
    </w:p>
    <w:p w14:paraId="2A60589D" w14:textId="77777777" w:rsidR="006312AD" w:rsidRDefault="006312AD">
      <w:pPr>
        <w:pStyle w:val="BodyText"/>
        <w:spacing w:before="0"/>
      </w:pPr>
    </w:p>
    <w:p w14:paraId="4D3449BD" w14:textId="77777777" w:rsidR="006312AD" w:rsidRDefault="006312AD">
      <w:pPr>
        <w:pStyle w:val="BodyText"/>
        <w:spacing w:before="0"/>
      </w:pPr>
    </w:p>
    <w:p w14:paraId="69FDB52B" w14:textId="77777777" w:rsidR="006312AD" w:rsidRDefault="006312AD">
      <w:pPr>
        <w:pStyle w:val="BodyText"/>
        <w:spacing w:before="0"/>
      </w:pPr>
    </w:p>
    <w:p w14:paraId="451C26D6" w14:textId="77777777" w:rsidR="006312AD" w:rsidRDefault="006312AD">
      <w:pPr>
        <w:pStyle w:val="BodyText"/>
        <w:rPr>
          <w:sz w:val="21"/>
        </w:rPr>
      </w:pPr>
    </w:p>
    <w:p w14:paraId="640AAF04" w14:textId="77777777" w:rsidR="006312AD" w:rsidRDefault="0053712E">
      <w:pPr>
        <w:ind w:left="1531" w:right="7"/>
        <w:rPr>
          <w:rFonts w:ascii="Helvetica"/>
          <w:sz w:val="19"/>
        </w:rPr>
      </w:pPr>
      <w:r>
        <w:rPr>
          <w:noProof/>
        </w:rPr>
        <mc:AlternateContent>
          <mc:Choice Requires="wps">
            <w:drawing>
              <wp:anchor distT="0" distB="0" distL="114300" distR="114300" simplePos="0" relativeHeight="251695616" behindDoc="1" locked="0" layoutInCell="1" allowOverlap="1" wp14:anchorId="5B127722" wp14:editId="6E71434B">
                <wp:simplePos x="0" y="0"/>
                <wp:positionH relativeFrom="page">
                  <wp:posOffset>1147445</wp:posOffset>
                </wp:positionH>
                <wp:positionV relativeFrom="paragraph">
                  <wp:posOffset>2126615</wp:posOffset>
                </wp:positionV>
                <wp:extent cx="3706495" cy="4709795"/>
                <wp:effectExtent l="0" t="2088515" r="1623060" b="0"/>
                <wp:wrapNone/>
                <wp:docPr id="217" name="Auto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06495" cy="4709795"/>
                        </a:xfrm>
                        <a:custGeom>
                          <a:avLst/>
                          <a:gdLst>
                            <a:gd name="T0" fmla="+- 0 4565 1808"/>
                            <a:gd name="T1" fmla="*/ T0 w 5837"/>
                            <a:gd name="T2" fmla="+- 0 6102 3349"/>
                            <a:gd name="T3" fmla="*/ 6102 h 7417"/>
                            <a:gd name="T4" fmla="+- 0 5962 1808"/>
                            <a:gd name="T5" fmla="*/ T4 w 5837"/>
                            <a:gd name="T6" fmla="+- 0 155 3349"/>
                            <a:gd name="T7" fmla="*/ 155 h 7417"/>
                            <a:gd name="T8" fmla="+- 0 7360 1808"/>
                            <a:gd name="T9" fmla="*/ T8 w 5837"/>
                            <a:gd name="T10" fmla="+- 0 103 3349"/>
                            <a:gd name="T11" fmla="*/ 103 h 7417"/>
                            <a:gd name="T12" fmla="+- 0 8757 1808"/>
                            <a:gd name="T13" fmla="*/ T12 w 5837"/>
                            <a:gd name="T14" fmla="+- 0 103 3349"/>
                            <a:gd name="T15" fmla="*/ 103 h 7417"/>
                            <a:gd name="T16" fmla="+- 0 10154 1808"/>
                            <a:gd name="T17" fmla="*/ T16 w 5837"/>
                            <a:gd name="T18" fmla="+- 0 98 3349"/>
                            <a:gd name="T19" fmla="*/ 98 h 7417"/>
                            <a:gd name="T20" fmla="+- 0 4565 1808"/>
                            <a:gd name="T21" fmla="*/ T20 w 5837"/>
                            <a:gd name="T22" fmla="+- 0 3380 3349"/>
                            <a:gd name="T23" fmla="*/ 3380 h 7417"/>
                            <a:gd name="T24" fmla="+- 0 5962 1808"/>
                            <a:gd name="T25" fmla="*/ T24 w 5837"/>
                            <a:gd name="T26" fmla="+- 0 243 3349"/>
                            <a:gd name="T27" fmla="*/ 243 h 7417"/>
                            <a:gd name="T28" fmla="+- 0 7360 1808"/>
                            <a:gd name="T29" fmla="*/ T28 w 5837"/>
                            <a:gd name="T30" fmla="+- 0 224 3349"/>
                            <a:gd name="T31" fmla="*/ 224 h 7417"/>
                            <a:gd name="T32" fmla="+- 0 8757 1808"/>
                            <a:gd name="T33" fmla="*/ T32 w 5837"/>
                            <a:gd name="T34" fmla="+- 0 224 3349"/>
                            <a:gd name="T35" fmla="*/ 224 h 7417"/>
                            <a:gd name="T36" fmla="+- 0 10154 1808"/>
                            <a:gd name="T37" fmla="*/ T36 w 5837"/>
                            <a:gd name="T38" fmla="+- 0 217 3349"/>
                            <a:gd name="T39" fmla="*/ 217 h 7417"/>
                            <a:gd name="T40" fmla="+- 0 4565 1808"/>
                            <a:gd name="T41" fmla="*/ T40 w 5837"/>
                            <a:gd name="T42" fmla="+- 0 6839 3349"/>
                            <a:gd name="T43" fmla="*/ 6839 h 7417"/>
                            <a:gd name="T44" fmla="+- 0 5962 1808"/>
                            <a:gd name="T45" fmla="*/ T44 w 5837"/>
                            <a:gd name="T46" fmla="+- 0 95 3349"/>
                            <a:gd name="T47" fmla="*/ 95 h 7417"/>
                            <a:gd name="T48" fmla="+- 0 7360 1808"/>
                            <a:gd name="T49" fmla="*/ T48 w 5837"/>
                            <a:gd name="T50" fmla="+- 0 88 3349"/>
                            <a:gd name="T51" fmla="*/ 88 h 7417"/>
                            <a:gd name="T52" fmla="+- 0 8757 1808"/>
                            <a:gd name="T53" fmla="*/ T52 w 5837"/>
                            <a:gd name="T54" fmla="+- 0 88 3349"/>
                            <a:gd name="T55" fmla="*/ 88 h 7417"/>
                            <a:gd name="T56" fmla="+- 0 10154 1808"/>
                            <a:gd name="T57" fmla="*/ T56 w 5837"/>
                            <a:gd name="T58" fmla="+- 0 86 3349"/>
                            <a:gd name="T59" fmla="*/ 86 h 7417"/>
                            <a:gd name="T60" fmla="+- 0 4565 1808"/>
                            <a:gd name="T61" fmla="*/ T60 w 5837"/>
                            <a:gd name="T62" fmla="+- 0 7186 3349"/>
                            <a:gd name="T63" fmla="*/ 7186 h 7417"/>
                            <a:gd name="T64" fmla="+- 0 5962 1808"/>
                            <a:gd name="T65" fmla="*/ T64 w 5837"/>
                            <a:gd name="T66" fmla="+- 0 94 3349"/>
                            <a:gd name="T67" fmla="*/ 94 h 7417"/>
                            <a:gd name="T68" fmla="+- 0 7360 1808"/>
                            <a:gd name="T69" fmla="*/ T68 w 5837"/>
                            <a:gd name="T70" fmla="+- 0 92 3349"/>
                            <a:gd name="T71" fmla="*/ 92 h 7417"/>
                            <a:gd name="T72" fmla="+- 0 8757 1808"/>
                            <a:gd name="T73" fmla="*/ T72 w 5837"/>
                            <a:gd name="T74" fmla="+- 0 92 3349"/>
                            <a:gd name="T75" fmla="*/ 92 h 7417"/>
                            <a:gd name="T76" fmla="+- 0 10154 1808"/>
                            <a:gd name="T77" fmla="*/ T76 w 5837"/>
                            <a:gd name="T78" fmla="+- 0 91 3349"/>
                            <a:gd name="T79" fmla="*/ 91 h 7417"/>
                            <a:gd name="T80" fmla="+- 0 4565 1808"/>
                            <a:gd name="T81" fmla="*/ T80 w 5837"/>
                            <a:gd name="T82" fmla="+- 0 1879 3349"/>
                            <a:gd name="T83" fmla="*/ 1879 h 7417"/>
                            <a:gd name="T84" fmla="+- 0 5962 1808"/>
                            <a:gd name="T85" fmla="*/ T84 w 5837"/>
                            <a:gd name="T86" fmla="+- 0 1285 3349"/>
                            <a:gd name="T87" fmla="*/ 1285 h 7417"/>
                            <a:gd name="T88" fmla="+- 0 7360 1808"/>
                            <a:gd name="T89" fmla="*/ T88 w 5837"/>
                            <a:gd name="T90" fmla="+- 0 1134 3349"/>
                            <a:gd name="T91" fmla="*/ 1134 h 7417"/>
                            <a:gd name="T92" fmla="+- 0 8757 1808"/>
                            <a:gd name="T93" fmla="*/ T92 w 5837"/>
                            <a:gd name="T94" fmla="+- 0 168 3349"/>
                            <a:gd name="T95" fmla="*/ 168 h 7417"/>
                            <a:gd name="T96" fmla="+- 0 10154 1808"/>
                            <a:gd name="T97" fmla="*/ T96 w 5837"/>
                            <a:gd name="T98" fmla="+- 0 162 3349"/>
                            <a:gd name="T99" fmla="*/ 162 h 7417"/>
                            <a:gd name="T100" fmla="+- 0 4565 1808"/>
                            <a:gd name="T101" fmla="*/ T100 w 5837"/>
                            <a:gd name="T102" fmla="+- 0 655 3349"/>
                            <a:gd name="T103" fmla="*/ 655 h 7417"/>
                            <a:gd name="T104" fmla="+- 0 5962 1808"/>
                            <a:gd name="T105" fmla="*/ T104 w 5837"/>
                            <a:gd name="T106" fmla="+- 0 193 3349"/>
                            <a:gd name="T107" fmla="*/ 193 h 7417"/>
                            <a:gd name="T108" fmla="+- 0 7360 1808"/>
                            <a:gd name="T109" fmla="*/ T108 w 5837"/>
                            <a:gd name="T110" fmla="+- 0 175 3349"/>
                            <a:gd name="T111" fmla="*/ 175 h 7417"/>
                            <a:gd name="T112" fmla="+- 0 8757 1808"/>
                            <a:gd name="T113" fmla="*/ T112 w 5837"/>
                            <a:gd name="T114" fmla="+- 0 117 3349"/>
                            <a:gd name="T115" fmla="*/ 117 h 7417"/>
                            <a:gd name="T116" fmla="+- 0 10154 1808"/>
                            <a:gd name="T117" fmla="*/ T116 w 5837"/>
                            <a:gd name="T118" fmla="+- 0 112 3349"/>
                            <a:gd name="T119" fmla="*/ 112 h 7417"/>
                            <a:gd name="T120" fmla="+- 0 4565 1808"/>
                            <a:gd name="T121" fmla="*/ T120 w 5837"/>
                            <a:gd name="T122" fmla="+- 0 545 3349"/>
                            <a:gd name="T123" fmla="*/ 545 h 7417"/>
                            <a:gd name="T124" fmla="+- 0 5962 1808"/>
                            <a:gd name="T125" fmla="*/ T124 w 5837"/>
                            <a:gd name="T126" fmla="+- 0 101 3349"/>
                            <a:gd name="T127" fmla="*/ 101 h 7417"/>
                            <a:gd name="T128" fmla="+- 0 7360 1808"/>
                            <a:gd name="T129" fmla="*/ T128 w 5837"/>
                            <a:gd name="T130" fmla="+- 0 89 3349"/>
                            <a:gd name="T131" fmla="*/ 89 h 7417"/>
                            <a:gd name="T132" fmla="+- 0 8757 1808"/>
                            <a:gd name="T133" fmla="*/ T132 w 5837"/>
                            <a:gd name="T134" fmla="+- 0 89 3349"/>
                            <a:gd name="T135" fmla="*/ 89 h 7417"/>
                            <a:gd name="T136" fmla="+- 0 10154 1808"/>
                            <a:gd name="T137" fmla="*/ T136 w 5837"/>
                            <a:gd name="T138" fmla="+- 0 85 3349"/>
                            <a:gd name="T139" fmla="*/ 85 h 7417"/>
                            <a:gd name="T140" fmla="+- 0 4565 1808"/>
                            <a:gd name="T141" fmla="*/ T140 w 5837"/>
                            <a:gd name="T142" fmla="+- 0 1143 3349"/>
                            <a:gd name="T143" fmla="*/ 1143 h 7417"/>
                            <a:gd name="T144" fmla="+- 0 5962 1808"/>
                            <a:gd name="T145" fmla="*/ T144 w 5837"/>
                            <a:gd name="T146" fmla="+- 0 496 3349"/>
                            <a:gd name="T147" fmla="*/ 496 h 7417"/>
                            <a:gd name="T148" fmla="+- 0 7360 1808"/>
                            <a:gd name="T149" fmla="*/ T148 w 5837"/>
                            <a:gd name="T150" fmla="+- 0 466 3349"/>
                            <a:gd name="T151" fmla="*/ 466 h 7417"/>
                            <a:gd name="T152" fmla="+- 0 8757 1808"/>
                            <a:gd name="T153" fmla="*/ T152 w 5837"/>
                            <a:gd name="T154" fmla="+- 0 466 3349"/>
                            <a:gd name="T155" fmla="*/ 466 h 7417"/>
                            <a:gd name="T156" fmla="+- 0 10154 1808"/>
                            <a:gd name="T157" fmla="*/ T156 w 5837"/>
                            <a:gd name="T158" fmla="+- 0 459 3349"/>
                            <a:gd name="T159" fmla="*/ 459 h 7417"/>
                            <a:gd name="T160" fmla="+- 0 4565 1808"/>
                            <a:gd name="T161" fmla="*/ T160 w 5837"/>
                            <a:gd name="T162" fmla="+- 0 5983 3349"/>
                            <a:gd name="T163" fmla="*/ 5983 h 7417"/>
                            <a:gd name="T164" fmla="+- 0 5962 1808"/>
                            <a:gd name="T165" fmla="*/ T164 w 5837"/>
                            <a:gd name="T166" fmla="+- 0 1624 3349"/>
                            <a:gd name="T167" fmla="*/ 1624 h 7417"/>
                            <a:gd name="T168" fmla="+- 0 7360 1808"/>
                            <a:gd name="T169" fmla="*/ T168 w 5837"/>
                            <a:gd name="T170" fmla="+- 0 1462 3349"/>
                            <a:gd name="T171" fmla="*/ 1462 h 7417"/>
                            <a:gd name="T172" fmla="+- 0 8757 1808"/>
                            <a:gd name="T173" fmla="*/ T172 w 5837"/>
                            <a:gd name="T174" fmla="+- 0 140 3349"/>
                            <a:gd name="T175" fmla="*/ 140 h 7417"/>
                            <a:gd name="T176" fmla="+- 0 10154 1808"/>
                            <a:gd name="T177" fmla="*/ T176 w 5837"/>
                            <a:gd name="T178" fmla="+- 0 125 3349"/>
                            <a:gd name="T179" fmla="*/ 125 h 7417"/>
                            <a:gd name="T180" fmla="+- 0 4565 1808"/>
                            <a:gd name="T181" fmla="*/ T180 w 5837"/>
                            <a:gd name="T182" fmla="+- 0 4174 3349"/>
                            <a:gd name="T183" fmla="*/ 4174 h 7417"/>
                            <a:gd name="T184" fmla="+- 0 5962 1808"/>
                            <a:gd name="T185" fmla="*/ T184 w 5837"/>
                            <a:gd name="T186" fmla="+- 0 213 3349"/>
                            <a:gd name="T187" fmla="*/ 213 h 7417"/>
                            <a:gd name="T188" fmla="+- 0 7360 1808"/>
                            <a:gd name="T189" fmla="*/ T188 w 5837"/>
                            <a:gd name="T190" fmla="+- 0 204 3349"/>
                            <a:gd name="T191" fmla="*/ 204 h 7417"/>
                            <a:gd name="T192" fmla="+- 0 8757 1808"/>
                            <a:gd name="T193" fmla="*/ T192 w 5837"/>
                            <a:gd name="T194" fmla="+- 0 204 3349"/>
                            <a:gd name="T195" fmla="*/ 204 h 7417"/>
                            <a:gd name="T196" fmla="+- 0 10154 1808"/>
                            <a:gd name="T197" fmla="*/ T196 w 5837"/>
                            <a:gd name="T198" fmla="+- 0 191 3349"/>
                            <a:gd name="T199" fmla="*/ 191 h 74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5837" h="7417">
                              <a:moveTo>
                                <a:pt x="2757" y="2753"/>
                              </a:moveTo>
                              <a:lnTo>
                                <a:pt x="4154" y="-3194"/>
                              </a:lnTo>
                              <a:lnTo>
                                <a:pt x="5552" y="-3246"/>
                              </a:lnTo>
                              <a:lnTo>
                                <a:pt x="6949" y="-3246"/>
                              </a:lnTo>
                              <a:lnTo>
                                <a:pt x="8346" y="-3251"/>
                              </a:lnTo>
                              <a:moveTo>
                                <a:pt x="2757" y="31"/>
                              </a:moveTo>
                              <a:lnTo>
                                <a:pt x="4154" y="-3106"/>
                              </a:lnTo>
                              <a:lnTo>
                                <a:pt x="5552" y="-3125"/>
                              </a:lnTo>
                              <a:lnTo>
                                <a:pt x="6949" y="-3125"/>
                              </a:lnTo>
                              <a:lnTo>
                                <a:pt x="8346" y="-3132"/>
                              </a:lnTo>
                              <a:moveTo>
                                <a:pt x="2757" y="3490"/>
                              </a:moveTo>
                              <a:lnTo>
                                <a:pt x="4154" y="-3254"/>
                              </a:lnTo>
                              <a:lnTo>
                                <a:pt x="5552" y="-3261"/>
                              </a:lnTo>
                              <a:lnTo>
                                <a:pt x="6949" y="-3261"/>
                              </a:lnTo>
                              <a:lnTo>
                                <a:pt x="8346" y="-3263"/>
                              </a:lnTo>
                              <a:moveTo>
                                <a:pt x="2757" y="3837"/>
                              </a:moveTo>
                              <a:lnTo>
                                <a:pt x="4154" y="-3255"/>
                              </a:lnTo>
                              <a:lnTo>
                                <a:pt x="5552" y="-3257"/>
                              </a:lnTo>
                              <a:lnTo>
                                <a:pt x="6949" y="-3257"/>
                              </a:lnTo>
                              <a:lnTo>
                                <a:pt x="8346" y="-3258"/>
                              </a:lnTo>
                              <a:moveTo>
                                <a:pt x="2757" y="-1470"/>
                              </a:moveTo>
                              <a:lnTo>
                                <a:pt x="4154" y="-2064"/>
                              </a:lnTo>
                              <a:lnTo>
                                <a:pt x="5552" y="-2215"/>
                              </a:lnTo>
                              <a:lnTo>
                                <a:pt x="6949" y="-3181"/>
                              </a:lnTo>
                              <a:lnTo>
                                <a:pt x="8346" y="-3187"/>
                              </a:lnTo>
                              <a:moveTo>
                                <a:pt x="2757" y="-2694"/>
                              </a:moveTo>
                              <a:lnTo>
                                <a:pt x="4154" y="-3156"/>
                              </a:lnTo>
                              <a:lnTo>
                                <a:pt x="5552" y="-3174"/>
                              </a:lnTo>
                              <a:lnTo>
                                <a:pt x="6949" y="-3232"/>
                              </a:lnTo>
                              <a:lnTo>
                                <a:pt x="8346" y="-3237"/>
                              </a:lnTo>
                              <a:moveTo>
                                <a:pt x="2757" y="-2804"/>
                              </a:moveTo>
                              <a:lnTo>
                                <a:pt x="4154" y="-3248"/>
                              </a:lnTo>
                              <a:lnTo>
                                <a:pt x="5552" y="-3260"/>
                              </a:lnTo>
                              <a:lnTo>
                                <a:pt x="6949" y="-3260"/>
                              </a:lnTo>
                              <a:lnTo>
                                <a:pt x="8346" y="-3264"/>
                              </a:lnTo>
                              <a:moveTo>
                                <a:pt x="2757" y="-2206"/>
                              </a:moveTo>
                              <a:lnTo>
                                <a:pt x="4154" y="-2853"/>
                              </a:lnTo>
                              <a:lnTo>
                                <a:pt x="5552" y="-2883"/>
                              </a:lnTo>
                              <a:lnTo>
                                <a:pt x="6949" y="-2883"/>
                              </a:lnTo>
                              <a:lnTo>
                                <a:pt x="8346" y="-2890"/>
                              </a:lnTo>
                              <a:moveTo>
                                <a:pt x="2757" y="2634"/>
                              </a:moveTo>
                              <a:lnTo>
                                <a:pt x="4154" y="-1725"/>
                              </a:lnTo>
                              <a:lnTo>
                                <a:pt x="5552" y="-1887"/>
                              </a:lnTo>
                              <a:lnTo>
                                <a:pt x="6949" y="-3209"/>
                              </a:lnTo>
                              <a:lnTo>
                                <a:pt x="8346" y="-3224"/>
                              </a:lnTo>
                              <a:moveTo>
                                <a:pt x="2757" y="825"/>
                              </a:moveTo>
                              <a:lnTo>
                                <a:pt x="4154" y="-3136"/>
                              </a:lnTo>
                              <a:lnTo>
                                <a:pt x="5552" y="-3145"/>
                              </a:lnTo>
                              <a:lnTo>
                                <a:pt x="6949" y="-3145"/>
                              </a:lnTo>
                              <a:lnTo>
                                <a:pt x="8346" y="-3158"/>
                              </a:lnTo>
                            </a:path>
                          </a:pathLst>
                        </a:custGeom>
                        <a:noFill/>
                        <a:ln w="130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9" o:spid="_x0000_s1026" style="position:absolute;margin-left:90.35pt;margin-top:167.45pt;width:291.85pt;height:370.85pt;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837,74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" path="m2757,2753l4154,-3194,5552,-3246,6949,-3246,8346,-3251m2757,31l4154,-3106,5552,-3125,6949,-3125,8346,-3132m2757,3490l4154,-3254,5552,-3261,6949,-3261,8346,-3263m2757,3837l4154,-3255,5552,-3257,6949,-3257,8346,-3258m2757,-1470l4154,-2064,5552,-2215,6949,-3181,8346,-3187m2757,-2694l4154,-3156,5552,-3174,6949,-3232,8346,-3237m2757,-2804l4154,-3248,5552,-3260,6949,-3260,8346,-3264m2757,-2206l4154,-2853,5552,-2883,6949,-2883,8346,-2890m2757,2634l4154,-1725,5552,-1887,6949,-3209,8346,-3224m2757,825l4154,-3136,5552,-3145,6949,-3145,8346,-3158e" filled="f" strokeweight="13010emu">
                <v:path arrowok="t" o:connecttype="custom" o:connectlocs="1750695,3874770;2637790,98425;3525520,65405;4412615,65405;5299710,62230;1750695,2146300;2637790,154305;3525520,142240;4412615,142240;5299710,137795;1750695,4342765;2637790,60325;3525520,55880;4412615,55880;5299710,54610;1750695,4563110;2637790,59690;3525520,58420;4412615,58420;5299710,57785;1750695,1193165;2637790,815975;3525520,720090;4412615,106680;5299710,102870;1750695,415925;2637790,122555;3525520,111125;4412615,74295;5299710,71120;1750695,346075;2637790,64135;3525520,56515;4412615,56515;5299710,53975;1750695,725805;2637790,314960;3525520,295910;4412615,295910;5299710,291465;1750695,3799205;2637790,1031240;3525520,928370;4412615,88900;5299710,79375;1750695,2650490;2637790,135255;3525520,129540;4412615,129540;5299710,121285" o:connectangles="0,0,0,0,0,0,0,0,0,0,0,0,0,0,0,0,0,0,0,0,0,0,0,0,0,0,0,0,0,0,0,0,0,0,0,0,0,0,0,0,0,0,0,0,0,0,0,0,0,0"/>
                <w10:wrap anchorx="page"/>
              </v:shape>
            </w:pict>
          </mc:Fallback>
        </mc:AlternateContent>
      </w:r>
      <w:r>
        <w:rPr>
          <w:noProof/>
        </w:rPr>
        <mc:AlternateContent>
          <mc:Choice Requires="wps">
            <w:drawing>
              <wp:anchor distT="0" distB="0" distL="114300" distR="114300" simplePos="0" relativeHeight="251673088" behindDoc="0" locked="0" layoutInCell="1" allowOverlap="1" wp14:anchorId="0A2F7C53" wp14:editId="5AC13B2A">
                <wp:simplePos x="0" y="0"/>
                <wp:positionH relativeFrom="page">
                  <wp:posOffset>2359660</wp:posOffset>
                </wp:positionH>
                <wp:positionV relativeFrom="paragraph">
                  <wp:posOffset>-177800</wp:posOffset>
                </wp:positionV>
                <wp:extent cx="4632960" cy="4973320"/>
                <wp:effectExtent l="0" t="0" r="5080" b="5080"/>
                <wp:wrapNone/>
                <wp:docPr id="216"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2960" cy="4973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838"/>
                              <w:gridCol w:w="1397"/>
                              <w:gridCol w:w="1397"/>
                              <w:gridCol w:w="1397"/>
                              <w:gridCol w:w="1397"/>
                              <w:gridCol w:w="838"/>
                            </w:tblGrid>
                            <w:tr w:rsidR="009532C9" w14:paraId="160AF31F" w14:textId="77777777">
                              <w:trPr>
                                <w:trHeight w:hRule="exact" w:val="347"/>
                              </w:trPr>
                              <w:tc>
                                <w:tcPr>
                                  <w:tcW w:w="838" w:type="dxa"/>
                                  <w:tcBorders>
                                    <w:top w:val="single" w:sz="8" w:space="0" w:color="7F7F7F"/>
                                    <w:left w:val="single" w:sz="8" w:space="0" w:color="7F7F7F"/>
                                  </w:tcBorders>
                                </w:tcPr>
                                <w:p w14:paraId="76CCF056" w14:textId="77777777" w:rsidR="009532C9" w:rsidRDefault="009532C9"/>
                              </w:tc>
                              <w:tc>
                                <w:tcPr>
                                  <w:tcW w:w="1397" w:type="dxa"/>
                                  <w:tcBorders>
                                    <w:top w:val="single" w:sz="8" w:space="0" w:color="7F7F7F"/>
                                  </w:tcBorders>
                                </w:tcPr>
                                <w:p w14:paraId="2F2D0E20" w14:textId="77777777" w:rsidR="009532C9" w:rsidRDefault="009532C9"/>
                              </w:tc>
                              <w:tc>
                                <w:tcPr>
                                  <w:tcW w:w="1397" w:type="dxa"/>
                                  <w:tcBorders>
                                    <w:top w:val="single" w:sz="8" w:space="0" w:color="7F7F7F"/>
                                  </w:tcBorders>
                                </w:tcPr>
                                <w:p w14:paraId="6E83B744" w14:textId="77777777" w:rsidR="009532C9" w:rsidRDefault="009532C9"/>
                              </w:tc>
                              <w:tc>
                                <w:tcPr>
                                  <w:tcW w:w="1397" w:type="dxa"/>
                                  <w:tcBorders>
                                    <w:top w:val="single" w:sz="8" w:space="0" w:color="7F7F7F"/>
                                  </w:tcBorders>
                                </w:tcPr>
                                <w:p w14:paraId="4E1A9D25" w14:textId="77777777" w:rsidR="009532C9" w:rsidRDefault="009532C9"/>
                              </w:tc>
                              <w:tc>
                                <w:tcPr>
                                  <w:tcW w:w="1397" w:type="dxa"/>
                                  <w:tcBorders>
                                    <w:top w:val="single" w:sz="8" w:space="0" w:color="7F7F7F"/>
                                  </w:tcBorders>
                                </w:tcPr>
                                <w:p w14:paraId="6E0B6E94" w14:textId="77777777" w:rsidR="009532C9" w:rsidRDefault="009532C9"/>
                              </w:tc>
                              <w:tc>
                                <w:tcPr>
                                  <w:tcW w:w="838" w:type="dxa"/>
                                  <w:tcBorders>
                                    <w:top w:val="single" w:sz="8" w:space="0" w:color="7F7F7F"/>
                                    <w:right w:val="single" w:sz="8" w:space="0" w:color="7F7F7F"/>
                                  </w:tcBorders>
                                </w:tcPr>
                                <w:p w14:paraId="479E1150" w14:textId="77777777" w:rsidR="009532C9" w:rsidRDefault="009532C9"/>
                              </w:tc>
                            </w:tr>
                            <w:tr w:rsidR="009532C9" w14:paraId="53D47994" w14:textId="77777777">
                              <w:trPr>
                                <w:trHeight w:hRule="exact" w:val="1136"/>
                              </w:trPr>
                              <w:tc>
                                <w:tcPr>
                                  <w:tcW w:w="838" w:type="dxa"/>
                                  <w:tcBorders>
                                    <w:left w:val="single" w:sz="8" w:space="0" w:color="7F7F7F"/>
                                    <w:bottom w:val="single" w:sz="8" w:space="0" w:color="FAFAFA"/>
                                  </w:tcBorders>
                                </w:tcPr>
                                <w:p w14:paraId="3D1DA38F" w14:textId="77777777" w:rsidR="009532C9" w:rsidRDefault="009532C9"/>
                              </w:tc>
                              <w:tc>
                                <w:tcPr>
                                  <w:tcW w:w="1397" w:type="dxa"/>
                                  <w:tcBorders>
                                    <w:bottom w:val="single" w:sz="8" w:space="0" w:color="FAFAFA"/>
                                  </w:tcBorders>
                                </w:tcPr>
                                <w:p w14:paraId="351880BD" w14:textId="77777777" w:rsidR="009532C9" w:rsidRDefault="009532C9"/>
                              </w:tc>
                              <w:tc>
                                <w:tcPr>
                                  <w:tcW w:w="1397" w:type="dxa"/>
                                  <w:tcBorders>
                                    <w:bottom w:val="single" w:sz="8" w:space="0" w:color="FAFAFA"/>
                                  </w:tcBorders>
                                </w:tcPr>
                                <w:p w14:paraId="080F99B2" w14:textId="77777777" w:rsidR="009532C9" w:rsidRDefault="009532C9"/>
                              </w:tc>
                              <w:tc>
                                <w:tcPr>
                                  <w:tcW w:w="1397" w:type="dxa"/>
                                  <w:tcBorders>
                                    <w:bottom w:val="single" w:sz="8" w:space="0" w:color="FAFAFA"/>
                                  </w:tcBorders>
                                </w:tcPr>
                                <w:p w14:paraId="5987FCA2" w14:textId="77777777" w:rsidR="009532C9" w:rsidRDefault="009532C9"/>
                              </w:tc>
                              <w:tc>
                                <w:tcPr>
                                  <w:tcW w:w="1397" w:type="dxa"/>
                                  <w:tcBorders>
                                    <w:bottom w:val="single" w:sz="8" w:space="0" w:color="FAFAFA"/>
                                  </w:tcBorders>
                                </w:tcPr>
                                <w:p w14:paraId="50F3AAD1" w14:textId="77777777" w:rsidR="009532C9" w:rsidRDefault="009532C9"/>
                              </w:tc>
                              <w:tc>
                                <w:tcPr>
                                  <w:tcW w:w="838" w:type="dxa"/>
                                  <w:tcBorders>
                                    <w:bottom w:val="single" w:sz="8" w:space="0" w:color="FAFAFA"/>
                                    <w:right w:val="single" w:sz="8" w:space="0" w:color="7F7F7F"/>
                                  </w:tcBorders>
                                </w:tcPr>
                                <w:p w14:paraId="2EECF735" w14:textId="77777777" w:rsidR="009532C9" w:rsidRDefault="009532C9"/>
                              </w:tc>
                            </w:tr>
                            <w:tr w:rsidR="009532C9" w14:paraId="3E3E936E" w14:textId="77777777">
                              <w:trPr>
                                <w:trHeight w:hRule="exact" w:val="1136"/>
                              </w:trPr>
                              <w:tc>
                                <w:tcPr>
                                  <w:tcW w:w="838" w:type="dxa"/>
                                  <w:tcBorders>
                                    <w:top w:val="single" w:sz="8" w:space="0" w:color="FAFAFA"/>
                                    <w:left w:val="single" w:sz="8" w:space="0" w:color="7F7F7F"/>
                                  </w:tcBorders>
                                </w:tcPr>
                                <w:p w14:paraId="19490DFE" w14:textId="77777777" w:rsidR="009532C9" w:rsidRDefault="009532C9"/>
                              </w:tc>
                              <w:tc>
                                <w:tcPr>
                                  <w:tcW w:w="1397" w:type="dxa"/>
                                  <w:tcBorders>
                                    <w:top w:val="single" w:sz="8" w:space="0" w:color="FAFAFA"/>
                                  </w:tcBorders>
                                </w:tcPr>
                                <w:p w14:paraId="22AA79FB" w14:textId="77777777" w:rsidR="009532C9" w:rsidRDefault="009532C9"/>
                              </w:tc>
                              <w:tc>
                                <w:tcPr>
                                  <w:tcW w:w="1397" w:type="dxa"/>
                                  <w:tcBorders>
                                    <w:top w:val="single" w:sz="8" w:space="0" w:color="FAFAFA"/>
                                  </w:tcBorders>
                                </w:tcPr>
                                <w:p w14:paraId="01164836" w14:textId="77777777" w:rsidR="009532C9" w:rsidRDefault="009532C9"/>
                              </w:tc>
                              <w:tc>
                                <w:tcPr>
                                  <w:tcW w:w="1397" w:type="dxa"/>
                                  <w:tcBorders>
                                    <w:top w:val="single" w:sz="8" w:space="0" w:color="FAFAFA"/>
                                  </w:tcBorders>
                                </w:tcPr>
                                <w:p w14:paraId="4EDCF1AB" w14:textId="77777777" w:rsidR="009532C9" w:rsidRDefault="009532C9"/>
                              </w:tc>
                              <w:tc>
                                <w:tcPr>
                                  <w:tcW w:w="1397" w:type="dxa"/>
                                  <w:tcBorders>
                                    <w:top w:val="single" w:sz="8" w:space="0" w:color="FAFAFA"/>
                                  </w:tcBorders>
                                </w:tcPr>
                                <w:p w14:paraId="0D3013DA" w14:textId="77777777" w:rsidR="009532C9" w:rsidRDefault="009532C9"/>
                              </w:tc>
                              <w:tc>
                                <w:tcPr>
                                  <w:tcW w:w="838" w:type="dxa"/>
                                  <w:tcBorders>
                                    <w:top w:val="single" w:sz="8" w:space="0" w:color="FAFAFA"/>
                                    <w:right w:val="single" w:sz="8" w:space="0" w:color="7F7F7F"/>
                                  </w:tcBorders>
                                </w:tcPr>
                                <w:p w14:paraId="08765243" w14:textId="77777777" w:rsidR="009532C9" w:rsidRDefault="009532C9"/>
                              </w:tc>
                            </w:tr>
                            <w:tr w:rsidR="009532C9" w14:paraId="097CB1E2" w14:textId="77777777">
                              <w:trPr>
                                <w:trHeight w:hRule="exact" w:val="1136"/>
                              </w:trPr>
                              <w:tc>
                                <w:tcPr>
                                  <w:tcW w:w="838" w:type="dxa"/>
                                  <w:tcBorders>
                                    <w:left w:val="single" w:sz="8" w:space="0" w:color="7F7F7F"/>
                                    <w:bottom w:val="single" w:sz="8" w:space="0" w:color="FAFAFA"/>
                                  </w:tcBorders>
                                </w:tcPr>
                                <w:p w14:paraId="01AABA8E" w14:textId="77777777" w:rsidR="009532C9" w:rsidRDefault="009532C9"/>
                              </w:tc>
                              <w:tc>
                                <w:tcPr>
                                  <w:tcW w:w="1397" w:type="dxa"/>
                                  <w:tcBorders>
                                    <w:bottom w:val="single" w:sz="8" w:space="0" w:color="FAFAFA"/>
                                  </w:tcBorders>
                                </w:tcPr>
                                <w:p w14:paraId="0DC39A07" w14:textId="77777777" w:rsidR="009532C9" w:rsidRDefault="009532C9"/>
                              </w:tc>
                              <w:tc>
                                <w:tcPr>
                                  <w:tcW w:w="1397" w:type="dxa"/>
                                  <w:tcBorders>
                                    <w:bottom w:val="single" w:sz="8" w:space="0" w:color="FAFAFA"/>
                                  </w:tcBorders>
                                </w:tcPr>
                                <w:p w14:paraId="23F8BA1E" w14:textId="77777777" w:rsidR="009532C9" w:rsidRDefault="009532C9"/>
                              </w:tc>
                              <w:tc>
                                <w:tcPr>
                                  <w:tcW w:w="1397" w:type="dxa"/>
                                  <w:tcBorders>
                                    <w:bottom w:val="single" w:sz="8" w:space="0" w:color="FAFAFA"/>
                                  </w:tcBorders>
                                </w:tcPr>
                                <w:p w14:paraId="1808C487" w14:textId="77777777" w:rsidR="009532C9" w:rsidRDefault="009532C9"/>
                              </w:tc>
                              <w:tc>
                                <w:tcPr>
                                  <w:tcW w:w="1397" w:type="dxa"/>
                                  <w:tcBorders>
                                    <w:bottom w:val="single" w:sz="8" w:space="0" w:color="FAFAFA"/>
                                  </w:tcBorders>
                                </w:tcPr>
                                <w:p w14:paraId="2368284A" w14:textId="77777777" w:rsidR="009532C9" w:rsidRDefault="009532C9"/>
                              </w:tc>
                              <w:tc>
                                <w:tcPr>
                                  <w:tcW w:w="838" w:type="dxa"/>
                                  <w:tcBorders>
                                    <w:bottom w:val="single" w:sz="8" w:space="0" w:color="FAFAFA"/>
                                    <w:right w:val="single" w:sz="8" w:space="0" w:color="7F7F7F"/>
                                  </w:tcBorders>
                                </w:tcPr>
                                <w:p w14:paraId="6DDE7007" w14:textId="77777777" w:rsidR="009532C9" w:rsidRDefault="009532C9"/>
                              </w:tc>
                            </w:tr>
                            <w:tr w:rsidR="009532C9" w14:paraId="79C5E29F" w14:textId="77777777">
                              <w:trPr>
                                <w:trHeight w:hRule="exact" w:val="1136"/>
                              </w:trPr>
                              <w:tc>
                                <w:tcPr>
                                  <w:tcW w:w="838" w:type="dxa"/>
                                  <w:tcBorders>
                                    <w:top w:val="single" w:sz="8" w:space="0" w:color="FAFAFA"/>
                                    <w:left w:val="single" w:sz="8" w:space="0" w:color="7F7F7F"/>
                                  </w:tcBorders>
                                </w:tcPr>
                                <w:p w14:paraId="0FC0EFF7" w14:textId="77777777" w:rsidR="009532C9" w:rsidRDefault="009532C9"/>
                              </w:tc>
                              <w:tc>
                                <w:tcPr>
                                  <w:tcW w:w="1397" w:type="dxa"/>
                                  <w:tcBorders>
                                    <w:top w:val="single" w:sz="8" w:space="0" w:color="FAFAFA"/>
                                  </w:tcBorders>
                                </w:tcPr>
                                <w:p w14:paraId="77C2876E" w14:textId="77777777" w:rsidR="009532C9" w:rsidRDefault="009532C9"/>
                              </w:tc>
                              <w:tc>
                                <w:tcPr>
                                  <w:tcW w:w="1397" w:type="dxa"/>
                                  <w:tcBorders>
                                    <w:top w:val="single" w:sz="8" w:space="0" w:color="FAFAFA"/>
                                  </w:tcBorders>
                                </w:tcPr>
                                <w:p w14:paraId="7CD289B5" w14:textId="77777777" w:rsidR="009532C9" w:rsidRDefault="009532C9"/>
                              </w:tc>
                              <w:tc>
                                <w:tcPr>
                                  <w:tcW w:w="1397" w:type="dxa"/>
                                  <w:tcBorders>
                                    <w:top w:val="single" w:sz="8" w:space="0" w:color="FAFAFA"/>
                                  </w:tcBorders>
                                </w:tcPr>
                                <w:p w14:paraId="33F9E39C" w14:textId="77777777" w:rsidR="009532C9" w:rsidRDefault="009532C9"/>
                              </w:tc>
                              <w:tc>
                                <w:tcPr>
                                  <w:tcW w:w="1397" w:type="dxa"/>
                                  <w:tcBorders>
                                    <w:top w:val="single" w:sz="8" w:space="0" w:color="FAFAFA"/>
                                  </w:tcBorders>
                                </w:tcPr>
                                <w:p w14:paraId="149D9F15" w14:textId="77777777" w:rsidR="009532C9" w:rsidRDefault="009532C9"/>
                              </w:tc>
                              <w:tc>
                                <w:tcPr>
                                  <w:tcW w:w="838" w:type="dxa"/>
                                  <w:tcBorders>
                                    <w:top w:val="single" w:sz="8" w:space="0" w:color="FAFAFA"/>
                                    <w:right w:val="single" w:sz="8" w:space="0" w:color="7F7F7F"/>
                                  </w:tcBorders>
                                </w:tcPr>
                                <w:p w14:paraId="7DECA013" w14:textId="77777777" w:rsidR="009532C9" w:rsidRDefault="009532C9"/>
                              </w:tc>
                            </w:tr>
                            <w:tr w:rsidR="009532C9" w14:paraId="1CA94FC1" w14:textId="77777777">
                              <w:trPr>
                                <w:trHeight w:hRule="exact" w:val="1136"/>
                              </w:trPr>
                              <w:tc>
                                <w:tcPr>
                                  <w:tcW w:w="838" w:type="dxa"/>
                                  <w:tcBorders>
                                    <w:left w:val="single" w:sz="8" w:space="0" w:color="7F7F7F"/>
                                    <w:bottom w:val="single" w:sz="8" w:space="0" w:color="FAFAFA"/>
                                  </w:tcBorders>
                                </w:tcPr>
                                <w:p w14:paraId="3793F95B" w14:textId="77777777" w:rsidR="009532C9" w:rsidRDefault="009532C9"/>
                              </w:tc>
                              <w:tc>
                                <w:tcPr>
                                  <w:tcW w:w="1397" w:type="dxa"/>
                                  <w:tcBorders>
                                    <w:bottom w:val="single" w:sz="8" w:space="0" w:color="FAFAFA"/>
                                  </w:tcBorders>
                                </w:tcPr>
                                <w:p w14:paraId="42D1DAD2" w14:textId="77777777" w:rsidR="009532C9" w:rsidRDefault="009532C9"/>
                              </w:tc>
                              <w:tc>
                                <w:tcPr>
                                  <w:tcW w:w="1397" w:type="dxa"/>
                                  <w:tcBorders>
                                    <w:bottom w:val="single" w:sz="8" w:space="0" w:color="FAFAFA"/>
                                  </w:tcBorders>
                                </w:tcPr>
                                <w:p w14:paraId="07C47E10" w14:textId="77777777" w:rsidR="009532C9" w:rsidRDefault="009532C9"/>
                              </w:tc>
                              <w:tc>
                                <w:tcPr>
                                  <w:tcW w:w="1397" w:type="dxa"/>
                                  <w:tcBorders>
                                    <w:bottom w:val="single" w:sz="8" w:space="0" w:color="FAFAFA"/>
                                  </w:tcBorders>
                                </w:tcPr>
                                <w:p w14:paraId="1824E223" w14:textId="77777777" w:rsidR="009532C9" w:rsidRDefault="009532C9"/>
                              </w:tc>
                              <w:tc>
                                <w:tcPr>
                                  <w:tcW w:w="1397" w:type="dxa"/>
                                  <w:tcBorders>
                                    <w:bottom w:val="single" w:sz="8" w:space="0" w:color="FAFAFA"/>
                                  </w:tcBorders>
                                </w:tcPr>
                                <w:p w14:paraId="5A0426A4" w14:textId="77777777" w:rsidR="009532C9" w:rsidRDefault="009532C9"/>
                              </w:tc>
                              <w:tc>
                                <w:tcPr>
                                  <w:tcW w:w="838" w:type="dxa"/>
                                  <w:tcBorders>
                                    <w:bottom w:val="single" w:sz="8" w:space="0" w:color="FAFAFA"/>
                                    <w:right w:val="single" w:sz="8" w:space="0" w:color="7F7F7F"/>
                                  </w:tcBorders>
                                </w:tcPr>
                                <w:p w14:paraId="6C4B37D1" w14:textId="77777777" w:rsidR="009532C9" w:rsidRDefault="009532C9"/>
                              </w:tc>
                            </w:tr>
                            <w:tr w:rsidR="009532C9" w14:paraId="056ED4E2" w14:textId="77777777">
                              <w:trPr>
                                <w:trHeight w:hRule="exact" w:val="1136"/>
                              </w:trPr>
                              <w:tc>
                                <w:tcPr>
                                  <w:tcW w:w="838" w:type="dxa"/>
                                  <w:tcBorders>
                                    <w:top w:val="single" w:sz="8" w:space="0" w:color="FAFAFA"/>
                                    <w:left w:val="single" w:sz="8" w:space="0" w:color="7F7F7F"/>
                                  </w:tcBorders>
                                </w:tcPr>
                                <w:p w14:paraId="26655849" w14:textId="77777777" w:rsidR="009532C9" w:rsidRDefault="009532C9"/>
                              </w:tc>
                              <w:tc>
                                <w:tcPr>
                                  <w:tcW w:w="1397" w:type="dxa"/>
                                  <w:tcBorders>
                                    <w:top w:val="single" w:sz="8" w:space="0" w:color="FAFAFA"/>
                                  </w:tcBorders>
                                </w:tcPr>
                                <w:p w14:paraId="18F8B2B4" w14:textId="77777777" w:rsidR="009532C9" w:rsidRDefault="009532C9"/>
                              </w:tc>
                              <w:tc>
                                <w:tcPr>
                                  <w:tcW w:w="1397" w:type="dxa"/>
                                  <w:tcBorders>
                                    <w:top w:val="single" w:sz="8" w:space="0" w:color="FAFAFA"/>
                                  </w:tcBorders>
                                </w:tcPr>
                                <w:p w14:paraId="17EC5020" w14:textId="77777777" w:rsidR="009532C9" w:rsidRDefault="009532C9"/>
                              </w:tc>
                              <w:tc>
                                <w:tcPr>
                                  <w:tcW w:w="1397" w:type="dxa"/>
                                  <w:tcBorders>
                                    <w:top w:val="single" w:sz="8" w:space="0" w:color="FAFAFA"/>
                                  </w:tcBorders>
                                </w:tcPr>
                                <w:p w14:paraId="5FCA9FF5" w14:textId="77777777" w:rsidR="009532C9" w:rsidRDefault="009532C9"/>
                              </w:tc>
                              <w:tc>
                                <w:tcPr>
                                  <w:tcW w:w="1397" w:type="dxa"/>
                                  <w:tcBorders>
                                    <w:top w:val="single" w:sz="8" w:space="0" w:color="FAFAFA"/>
                                  </w:tcBorders>
                                </w:tcPr>
                                <w:p w14:paraId="7B676D04" w14:textId="77777777" w:rsidR="009532C9" w:rsidRDefault="009532C9"/>
                              </w:tc>
                              <w:tc>
                                <w:tcPr>
                                  <w:tcW w:w="838" w:type="dxa"/>
                                  <w:tcBorders>
                                    <w:top w:val="single" w:sz="8" w:space="0" w:color="FAFAFA"/>
                                    <w:right w:val="single" w:sz="8" w:space="0" w:color="7F7F7F"/>
                                  </w:tcBorders>
                                </w:tcPr>
                                <w:p w14:paraId="49CE2BB0" w14:textId="77777777" w:rsidR="009532C9" w:rsidRDefault="009532C9"/>
                              </w:tc>
                            </w:tr>
                            <w:tr w:rsidR="009532C9" w14:paraId="0443FE8D" w14:textId="77777777">
                              <w:trPr>
                                <w:trHeight w:hRule="exact" w:val="646"/>
                              </w:trPr>
                              <w:tc>
                                <w:tcPr>
                                  <w:tcW w:w="838" w:type="dxa"/>
                                  <w:tcBorders>
                                    <w:left w:val="single" w:sz="8" w:space="0" w:color="7F7F7F"/>
                                    <w:bottom w:val="single" w:sz="8" w:space="0" w:color="7F7F7F"/>
                                  </w:tcBorders>
                                </w:tcPr>
                                <w:p w14:paraId="07E9A2B2" w14:textId="77777777" w:rsidR="009532C9" w:rsidRDefault="009532C9"/>
                              </w:tc>
                              <w:tc>
                                <w:tcPr>
                                  <w:tcW w:w="1397" w:type="dxa"/>
                                  <w:tcBorders>
                                    <w:bottom w:val="single" w:sz="8" w:space="0" w:color="7F7F7F"/>
                                  </w:tcBorders>
                                </w:tcPr>
                                <w:p w14:paraId="291329CF" w14:textId="77777777" w:rsidR="009532C9" w:rsidRDefault="009532C9"/>
                              </w:tc>
                              <w:tc>
                                <w:tcPr>
                                  <w:tcW w:w="1397" w:type="dxa"/>
                                  <w:tcBorders>
                                    <w:bottom w:val="single" w:sz="8" w:space="0" w:color="7F7F7F"/>
                                  </w:tcBorders>
                                </w:tcPr>
                                <w:p w14:paraId="5F37A4F1" w14:textId="77777777" w:rsidR="009532C9" w:rsidRDefault="009532C9"/>
                              </w:tc>
                              <w:tc>
                                <w:tcPr>
                                  <w:tcW w:w="1397" w:type="dxa"/>
                                  <w:tcBorders>
                                    <w:bottom w:val="single" w:sz="8" w:space="0" w:color="7F7F7F"/>
                                  </w:tcBorders>
                                </w:tcPr>
                                <w:p w14:paraId="74BF9AF9" w14:textId="77777777" w:rsidR="009532C9" w:rsidRDefault="009532C9"/>
                              </w:tc>
                              <w:tc>
                                <w:tcPr>
                                  <w:tcW w:w="1397" w:type="dxa"/>
                                  <w:tcBorders>
                                    <w:bottom w:val="single" w:sz="8" w:space="0" w:color="7F7F7F"/>
                                  </w:tcBorders>
                                </w:tcPr>
                                <w:p w14:paraId="75A93219" w14:textId="77777777" w:rsidR="009532C9" w:rsidRDefault="009532C9"/>
                              </w:tc>
                              <w:tc>
                                <w:tcPr>
                                  <w:tcW w:w="838" w:type="dxa"/>
                                  <w:tcBorders>
                                    <w:bottom w:val="single" w:sz="8" w:space="0" w:color="7F7F7F"/>
                                    <w:right w:val="single" w:sz="8" w:space="0" w:color="7F7F7F"/>
                                  </w:tcBorders>
                                </w:tcPr>
                                <w:p w14:paraId="76F3DBCB" w14:textId="77777777" w:rsidR="009532C9" w:rsidRDefault="009532C9"/>
                              </w:tc>
                            </w:tr>
                          </w:tbl>
                          <w:p w14:paraId="3F8907D1" w14:textId="77777777" w:rsidR="009532C9" w:rsidRDefault="009532C9">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 o:spid="_x0000_s1038" type="#_x0000_t202" style="position:absolute;left:0;text-align:left;margin-left:185.8pt;margin-top:-13.95pt;width:364.8pt;height:391.6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" filled="f" stroked="f">
                <v:textbox inset="0,0,0,0">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838"/>
                        <w:gridCol w:w="1397"/>
                        <w:gridCol w:w="1397"/>
                        <w:gridCol w:w="1397"/>
                        <w:gridCol w:w="1397"/>
                        <w:gridCol w:w="838"/>
                      </w:tblGrid>
                      <w:tr w:rsidR="009532C9" w14:paraId="160AF31F" w14:textId="77777777">
                        <w:trPr>
                          <w:trHeight w:hRule="exact" w:val="347"/>
                        </w:trPr>
                        <w:tc>
                          <w:tcPr>
                            <w:tcW w:w="838" w:type="dxa"/>
                            <w:tcBorders>
                              <w:top w:val="single" w:sz="8" w:space="0" w:color="7F7F7F"/>
                              <w:left w:val="single" w:sz="8" w:space="0" w:color="7F7F7F"/>
                            </w:tcBorders>
                          </w:tcPr>
                          <w:p w14:paraId="76CCF056" w14:textId="77777777" w:rsidR="009532C9" w:rsidRDefault="009532C9"/>
                        </w:tc>
                        <w:tc>
                          <w:tcPr>
                            <w:tcW w:w="1397" w:type="dxa"/>
                            <w:tcBorders>
                              <w:top w:val="single" w:sz="8" w:space="0" w:color="7F7F7F"/>
                            </w:tcBorders>
                          </w:tcPr>
                          <w:p w14:paraId="2F2D0E20" w14:textId="77777777" w:rsidR="009532C9" w:rsidRDefault="009532C9"/>
                        </w:tc>
                        <w:tc>
                          <w:tcPr>
                            <w:tcW w:w="1397" w:type="dxa"/>
                            <w:tcBorders>
                              <w:top w:val="single" w:sz="8" w:space="0" w:color="7F7F7F"/>
                            </w:tcBorders>
                          </w:tcPr>
                          <w:p w14:paraId="6E83B744" w14:textId="77777777" w:rsidR="009532C9" w:rsidRDefault="009532C9"/>
                        </w:tc>
                        <w:tc>
                          <w:tcPr>
                            <w:tcW w:w="1397" w:type="dxa"/>
                            <w:tcBorders>
                              <w:top w:val="single" w:sz="8" w:space="0" w:color="7F7F7F"/>
                            </w:tcBorders>
                          </w:tcPr>
                          <w:p w14:paraId="4E1A9D25" w14:textId="77777777" w:rsidR="009532C9" w:rsidRDefault="009532C9"/>
                        </w:tc>
                        <w:tc>
                          <w:tcPr>
                            <w:tcW w:w="1397" w:type="dxa"/>
                            <w:tcBorders>
                              <w:top w:val="single" w:sz="8" w:space="0" w:color="7F7F7F"/>
                            </w:tcBorders>
                          </w:tcPr>
                          <w:p w14:paraId="6E0B6E94" w14:textId="77777777" w:rsidR="009532C9" w:rsidRDefault="009532C9"/>
                        </w:tc>
                        <w:tc>
                          <w:tcPr>
                            <w:tcW w:w="838" w:type="dxa"/>
                            <w:tcBorders>
                              <w:top w:val="single" w:sz="8" w:space="0" w:color="7F7F7F"/>
                              <w:right w:val="single" w:sz="8" w:space="0" w:color="7F7F7F"/>
                            </w:tcBorders>
                          </w:tcPr>
                          <w:p w14:paraId="479E1150" w14:textId="77777777" w:rsidR="009532C9" w:rsidRDefault="009532C9"/>
                        </w:tc>
                      </w:tr>
                      <w:tr w:rsidR="009532C9" w14:paraId="53D47994" w14:textId="77777777">
                        <w:trPr>
                          <w:trHeight w:hRule="exact" w:val="1136"/>
                        </w:trPr>
                        <w:tc>
                          <w:tcPr>
                            <w:tcW w:w="838" w:type="dxa"/>
                            <w:tcBorders>
                              <w:left w:val="single" w:sz="8" w:space="0" w:color="7F7F7F"/>
                              <w:bottom w:val="single" w:sz="8" w:space="0" w:color="FAFAFA"/>
                            </w:tcBorders>
                          </w:tcPr>
                          <w:p w14:paraId="3D1DA38F" w14:textId="77777777" w:rsidR="009532C9" w:rsidRDefault="009532C9"/>
                        </w:tc>
                        <w:tc>
                          <w:tcPr>
                            <w:tcW w:w="1397" w:type="dxa"/>
                            <w:tcBorders>
                              <w:bottom w:val="single" w:sz="8" w:space="0" w:color="FAFAFA"/>
                            </w:tcBorders>
                          </w:tcPr>
                          <w:p w14:paraId="351880BD" w14:textId="77777777" w:rsidR="009532C9" w:rsidRDefault="009532C9"/>
                        </w:tc>
                        <w:tc>
                          <w:tcPr>
                            <w:tcW w:w="1397" w:type="dxa"/>
                            <w:tcBorders>
                              <w:bottom w:val="single" w:sz="8" w:space="0" w:color="FAFAFA"/>
                            </w:tcBorders>
                          </w:tcPr>
                          <w:p w14:paraId="080F99B2" w14:textId="77777777" w:rsidR="009532C9" w:rsidRDefault="009532C9"/>
                        </w:tc>
                        <w:tc>
                          <w:tcPr>
                            <w:tcW w:w="1397" w:type="dxa"/>
                            <w:tcBorders>
                              <w:bottom w:val="single" w:sz="8" w:space="0" w:color="FAFAFA"/>
                            </w:tcBorders>
                          </w:tcPr>
                          <w:p w14:paraId="5987FCA2" w14:textId="77777777" w:rsidR="009532C9" w:rsidRDefault="009532C9"/>
                        </w:tc>
                        <w:tc>
                          <w:tcPr>
                            <w:tcW w:w="1397" w:type="dxa"/>
                            <w:tcBorders>
                              <w:bottom w:val="single" w:sz="8" w:space="0" w:color="FAFAFA"/>
                            </w:tcBorders>
                          </w:tcPr>
                          <w:p w14:paraId="50F3AAD1" w14:textId="77777777" w:rsidR="009532C9" w:rsidRDefault="009532C9"/>
                        </w:tc>
                        <w:tc>
                          <w:tcPr>
                            <w:tcW w:w="838" w:type="dxa"/>
                            <w:tcBorders>
                              <w:bottom w:val="single" w:sz="8" w:space="0" w:color="FAFAFA"/>
                              <w:right w:val="single" w:sz="8" w:space="0" w:color="7F7F7F"/>
                            </w:tcBorders>
                          </w:tcPr>
                          <w:p w14:paraId="2EECF735" w14:textId="77777777" w:rsidR="009532C9" w:rsidRDefault="009532C9"/>
                        </w:tc>
                      </w:tr>
                      <w:tr w:rsidR="009532C9" w14:paraId="3E3E936E" w14:textId="77777777">
                        <w:trPr>
                          <w:trHeight w:hRule="exact" w:val="1136"/>
                        </w:trPr>
                        <w:tc>
                          <w:tcPr>
                            <w:tcW w:w="838" w:type="dxa"/>
                            <w:tcBorders>
                              <w:top w:val="single" w:sz="8" w:space="0" w:color="FAFAFA"/>
                              <w:left w:val="single" w:sz="8" w:space="0" w:color="7F7F7F"/>
                            </w:tcBorders>
                          </w:tcPr>
                          <w:p w14:paraId="19490DFE" w14:textId="77777777" w:rsidR="009532C9" w:rsidRDefault="009532C9"/>
                        </w:tc>
                        <w:tc>
                          <w:tcPr>
                            <w:tcW w:w="1397" w:type="dxa"/>
                            <w:tcBorders>
                              <w:top w:val="single" w:sz="8" w:space="0" w:color="FAFAFA"/>
                            </w:tcBorders>
                          </w:tcPr>
                          <w:p w14:paraId="22AA79FB" w14:textId="77777777" w:rsidR="009532C9" w:rsidRDefault="009532C9"/>
                        </w:tc>
                        <w:tc>
                          <w:tcPr>
                            <w:tcW w:w="1397" w:type="dxa"/>
                            <w:tcBorders>
                              <w:top w:val="single" w:sz="8" w:space="0" w:color="FAFAFA"/>
                            </w:tcBorders>
                          </w:tcPr>
                          <w:p w14:paraId="01164836" w14:textId="77777777" w:rsidR="009532C9" w:rsidRDefault="009532C9"/>
                        </w:tc>
                        <w:tc>
                          <w:tcPr>
                            <w:tcW w:w="1397" w:type="dxa"/>
                            <w:tcBorders>
                              <w:top w:val="single" w:sz="8" w:space="0" w:color="FAFAFA"/>
                            </w:tcBorders>
                          </w:tcPr>
                          <w:p w14:paraId="4EDCF1AB" w14:textId="77777777" w:rsidR="009532C9" w:rsidRDefault="009532C9"/>
                        </w:tc>
                        <w:tc>
                          <w:tcPr>
                            <w:tcW w:w="1397" w:type="dxa"/>
                            <w:tcBorders>
                              <w:top w:val="single" w:sz="8" w:space="0" w:color="FAFAFA"/>
                            </w:tcBorders>
                          </w:tcPr>
                          <w:p w14:paraId="0D3013DA" w14:textId="77777777" w:rsidR="009532C9" w:rsidRDefault="009532C9"/>
                        </w:tc>
                        <w:tc>
                          <w:tcPr>
                            <w:tcW w:w="838" w:type="dxa"/>
                            <w:tcBorders>
                              <w:top w:val="single" w:sz="8" w:space="0" w:color="FAFAFA"/>
                              <w:right w:val="single" w:sz="8" w:space="0" w:color="7F7F7F"/>
                            </w:tcBorders>
                          </w:tcPr>
                          <w:p w14:paraId="08765243" w14:textId="77777777" w:rsidR="009532C9" w:rsidRDefault="009532C9"/>
                        </w:tc>
                      </w:tr>
                      <w:tr w:rsidR="009532C9" w14:paraId="097CB1E2" w14:textId="77777777">
                        <w:trPr>
                          <w:trHeight w:hRule="exact" w:val="1136"/>
                        </w:trPr>
                        <w:tc>
                          <w:tcPr>
                            <w:tcW w:w="838" w:type="dxa"/>
                            <w:tcBorders>
                              <w:left w:val="single" w:sz="8" w:space="0" w:color="7F7F7F"/>
                              <w:bottom w:val="single" w:sz="8" w:space="0" w:color="FAFAFA"/>
                            </w:tcBorders>
                          </w:tcPr>
                          <w:p w14:paraId="01AABA8E" w14:textId="77777777" w:rsidR="009532C9" w:rsidRDefault="009532C9"/>
                        </w:tc>
                        <w:tc>
                          <w:tcPr>
                            <w:tcW w:w="1397" w:type="dxa"/>
                            <w:tcBorders>
                              <w:bottom w:val="single" w:sz="8" w:space="0" w:color="FAFAFA"/>
                            </w:tcBorders>
                          </w:tcPr>
                          <w:p w14:paraId="0DC39A07" w14:textId="77777777" w:rsidR="009532C9" w:rsidRDefault="009532C9"/>
                        </w:tc>
                        <w:tc>
                          <w:tcPr>
                            <w:tcW w:w="1397" w:type="dxa"/>
                            <w:tcBorders>
                              <w:bottom w:val="single" w:sz="8" w:space="0" w:color="FAFAFA"/>
                            </w:tcBorders>
                          </w:tcPr>
                          <w:p w14:paraId="23F8BA1E" w14:textId="77777777" w:rsidR="009532C9" w:rsidRDefault="009532C9"/>
                        </w:tc>
                        <w:tc>
                          <w:tcPr>
                            <w:tcW w:w="1397" w:type="dxa"/>
                            <w:tcBorders>
                              <w:bottom w:val="single" w:sz="8" w:space="0" w:color="FAFAFA"/>
                            </w:tcBorders>
                          </w:tcPr>
                          <w:p w14:paraId="1808C487" w14:textId="77777777" w:rsidR="009532C9" w:rsidRDefault="009532C9"/>
                        </w:tc>
                        <w:tc>
                          <w:tcPr>
                            <w:tcW w:w="1397" w:type="dxa"/>
                            <w:tcBorders>
                              <w:bottom w:val="single" w:sz="8" w:space="0" w:color="FAFAFA"/>
                            </w:tcBorders>
                          </w:tcPr>
                          <w:p w14:paraId="2368284A" w14:textId="77777777" w:rsidR="009532C9" w:rsidRDefault="009532C9"/>
                        </w:tc>
                        <w:tc>
                          <w:tcPr>
                            <w:tcW w:w="838" w:type="dxa"/>
                            <w:tcBorders>
                              <w:bottom w:val="single" w:sz="8" w:space="0" w:color="FAFAFA"/>
                              <w:right w:val="single" w:sz="8" w:space="0" w:color="7F7F7F"/>
                            </w:tcBorders>
                          </w:tcPr>
                          <w:p w14:paraId="6DDE7007" w14:textId="77777777" w:rsidR="009532C9" w:rsidRDefault="009532C9"/>
                        </w:tc>
                      </w:tr>
                      <w:tr w:rsidR="009532C9" w14:paraId="79C5E29F" w14:textId="77777777">
                        <w:trPr>
                          <w:trHeight w:hRule="exact" w:val="1136"/>
                        </w:trPr>
                        <w:tc>
                          <w:tcPr>
                            <w:tcW w:w="838" w:type="dxa"/>
                            <w:tcBorders>
                              <w:top w:val="single" w:sz="8" w:space="0" w:color="FAFAFA"/>
                              <w:left w:val="single" w:sz="8" w:space="0" w:color="7F7F7F"/>
                            </w:tcBorders>
                          </w:tcPr>
                          <w:p w14:paraId="0FC0EFF7" w14:textId="77777777" w:rsidR="009532C9" w:rsidRDefault="009532C9"/>
                        </w:tc>
                        <w:tc>
                          <w:tcPr>
                            <w:tcW w:w="1397" w:type="dxa"/>
                            <w:tcBorders>
                              <w:top w:val="single" w:sz="8" w:space="0" w:color="FAFAFA"/>
                            </w:tcBorders>
                          </w:tcPr>
                          <w:p w14:paraId="77C2876E" w14:textId="77777777" w:rsidR="009532C9" w:rsidRDefault="009532C9"/>
                        </w:tc>
                        <w:tc>
                          <w:tcPr>
                            <w:tcW w:w="1397" w:type="dxa"/>
                            <w:tcBorders>
                              <w:top w:val="single" w:sz="8" w:space="0" w:color="FAFAFA"/>
                            </w:tcBorders>
                          </w:tcPr>
                          <w:p w14:paraId="7CD289B5" w14:textId="77777777" w:rsidR="009532C9" w:rsidRDefault="009532C9"/>
                        </w:tc>
                        <w:tc>
                          <w:tcPr>
                            <w:tcW w:w="1397" w:type="dxa"/>
                            <w:tcBorders>
                              <w:top w:val="single" w:sz="8" w:space="0" w:color="FAFAFA"/>
                            </w:tcBorders>
                          </w:tcPr>
                          <w:p w14:paraId="33F9E39C" w14:textId="77777777" w:rsidR="009532C9" w:rsidRDefault="009532C9"/>
                        </w:tc>
                        <w:tc>
                          <w:tcPr>
                            <w:tcW w:w="1397" w:type="dxa"/>
                            <w:tcBorders>
                              <w:top w:val="single" w:sz="8" w:space="0" w:color="FAFAFA"/>
                            </w:tcBorders>
                          </w:tcPr>
                          <w:p w14:paraId="149D9F15" w14:textId="77777777" w:rsidR="009532C9" w:rsidRDefault="009532C9"/>
                        </w:tc>
                        <w:tc>
                          <w:tcPr>
                            <w:tcW w:w="838" w:type="dxa"/>
                            <w:tcBorders>
                              <w:top w:val="single" w:sz="8" w:space="0" w:color="FAFAFA"/>
                              <w:right w:val="single" w:sz="8" w:space="0" w:color="7F7F7F"/>
                            </w:tcBorders>
                          </w:tcPr>
                          <w:p w14:paraId="7DECA013" w14:textId="77777777" w:rsidR="009532C9" w:rsidRDefault="009532C9"/>
                        </w:tc>
                      </w:tr>
                      <w:tr w:rsidR="009532C9" w14:paraId="1CA94FC1" w14:textId="77777777">
                        <w:trPr>
                          <w:trHeight w:hRule="exact" w:val="1136"/>
                        </w:trPr>
                        <w:tc>
                          <w:tcPr>
                            <w:tcW w:w="838" w:type="dxa"/>
                            <w:tcBorders>
                              <w:left w:val="single" w:sz="8" w:space="0" w:color="7F7F7F"/>
                              <w:bottom w:val="single" w:sz="8" w:space="0" w:color="FAFAFA"/>
                            </w:tcBorders>
                          </w:tcPr>
                          <w:p w14:paraId="3793F95B" w14:textId="77777777" w:rsidR="009532C9" w:rsidRDefault="009532C9"/>
                        </w:tc>
                        <w:tc>
                          <w:tcPr>
                            <w:tcW w:w="1397" w:type="dxa"/>
                            <w:tcBorders>
                              <w:bottom w:val="single" w:sz="8" w:space="0" w:color="FAFAFA"/>
                            </w:tcBorders>
                          </w:tcPr>
                          <w:p w14:paraId="42D1DAD2" w14:textId="77777777" w:rsidR="009532C9" w:rsidRDefault="009532C9"/>
                        </w:tc>
                        <w:tc>
                          <w:tcPr>
                            <w:tcW w:w="1397" w:type="dxa"/>
                            <w:tcBorders>
                              <w:bottom w:val="single" w:sz="8" w:space="0" w:color="FAFAFA"/>
                            </w:tcBorders>
                          </w:tcPr>
                          <w:p w14:paraId="07C47E10" w14:textId="77777777" w:rsidR="009532C9" w:rsidRDefault="009532C9"/>
                        </w:tc>
                        <w:tc>
                          <w:tcPr>
                            <w:tcW w:w="1397" w:type="dxa"/>
                            <w:tcBorders>
                              <w:bottom w:val="single" w:sz="8" w:space="0" w:color="FAFAFA"/>
                            </w:tcBorders>
                          </w:tcPr>
                          <w:p w14:paraId="1824E223" w14:textId="77777777" w:rsidR="009532C9" w:rsidRDefault="009532C9"/>
                        </w:tc>
                        <w:tc>
                          <w:tcPr>
                            <w:tcW w:w="1397" w:type="dxa"/>
                            <w:tcBorders>
                              <w:bottom w:val="single" w:sz="8" w:space="0" w:color="FAFAFA"/>
                            </w:tcBorders>
                          </w:tcPr>
                          <w:p w14:paraId="5A0426A4" w14:textId="77777777" w:rsidR="009532C9" w:rsidRDefault="009532C9"/>
                        </w:tc>
                        <w:tc>
                          <w:tcPr>
                            <w:tcW w:w="838" w:type="dxa"/>
                            <w:tcBorders>
                              <w:bottom w:val="single" w:sz="8" w:space="0" w:color="FAFAFA"/>
                              <w:right w:val="single" w:sz="8" w:space="0" w:color="7F7F7F"/>
                            </w:tcBorders>
                          </w:tcPr>
                          <w:p w14:paraId="6C4B37D1" w14:textId="77777777" w:rsidR="009532C9" w:rsidRDefault="009532C9"/>
                        </w:tc>
                      </w:tr>
                      <w:tr w:rsidR="009532C9" w14:paraId="056ED4E2" w14:textId="77777777">
                        <w:trPr>
                          <w:trHeight w:hRule="exact" w:val="1136"/>
                        </w:trPr>
                        <w:tc>
                          <w:tcPr>
                            <w:tcW w:w="838" w:type="dxa"/>
                            <w:tcBorders>
                              <w:top w:val="single" w:sz="8" w:space="0" w:color="FAFAFA"/>
                              <w:left w:val="single" w:sz="8" w:space="0" w:color="7F7F7F"/>
                            </w:tcBorders>
                          </w:tcPr>
                          <w:p w14:paraId="26655849" w14:textId="77777777" w:rsidR="009532C9" w:rsidRDefault="009532C9"/>
                        </w:tc>
                        <w:tc>
                          <w:tcPr>
                            <w:tcW w:w="1397" w:type="dxa"/>
                            <w:tcBorders>
                              <w:top w:val="single" w:sz="8" w:space="0" w:color="FAFAFA"/>
                            </w:tcBorders>
                          </w:tcPr>
                          <w:p w14:paraId="18F8B2B4" w14:textId="77777777" w:rsidR="009532C9" w:rsidRDefault="009532C9"/>
                        </w:tc>
                        <w:tc>
                          <w:tcPr>
                            <w:tcW w:w="1397" w:type="dxa"/>
                            <w:tcBorders>
                              <w:top w:val="single" w:sz="8" w:space="0" w:color="FAFAFA"/>
                            </w:tcBorders>
                          </w:tcPr>
                          <w:p w14:paraId="17EC5020" w14:textId="77777777" w:rsidR="009532C9" w:rsidRDefault="009532C9"/>
                        </w:tc>
                        <w:tc>
                          <w:tcPr>
                            <w:tcW w:w="1397" w:type="dxa"/>
                            <w:tcBorders>
                              <w:top w:val="single" w:sz="8" w:space="0" w:color="FAFAFA"/>
                            </w:tcBorders>
                          </w:tcPr>
                          <w:p w14:paraId="5FCA9FF5" w14:textId="77777777" w:rsidR="009532C9" w:rsidRDefault="009532C9"/>
                        </w:tc>
                        <w:tc>
                          <w:tcPr>
                            <w:tcW w:w="1397" w:type="dxa"/>
                            <w:tcBorders>
                              <w:top w:val="single" w:sz="8" w:space="0" w:color="FAFAFA"/>
                            </w:tcBorders>
                          </w:tcPr>
                          <w:p w14:paraId="7B676D04" w14:textId="77777777" w:rsidR="009532C9" w:rsidRDefault="009532C9"/>
                        </w:tc>
                        <w:tc>
                          <w:tcPr>
                            <w:tcW w:w="838" w:type="dxa"/>
                            <w:tcBorders>
                              <w:top w:val="single" w:sz="8" w:space="0" w:color="FAFAFA"/>
                              <w:right w:val="single" w:sz="8" w:space="0" w:color="7F7F7F"/>
                            </w:tcBorders>
                          </w:tcPr>
                          <w:p w14:paraId="49CE2BB0" w14:textId="77777777" w:rsidR="009532C9" w:rsidRDefault="009532C9"/>
                        </w:tc>
                      </w:tr>
                      <w:tr w:rsidR="009532C9" w14:paraId="0443FE8D" w14:textId="77777777">
                        <w:trPr>
                          <w:trHeight w:hRule="exact" w:val="646"/>
                        </w:trPr>
                        <w:tc>
                          <w:tcPr>
                            <w:tcW w:w="838" w:type="dxa"/>
                            <w:tcBorders>
                              <w:left w:val="single" w:sz="8" w:space="0" w:color="7F7F7F"/>
                              <w:bottom w:val="single" w:sz="8" w:space="0" w:color="7F7F7F"/>
                            </w:tcBorders>
                          </w:tcPr>
                          <w:p w14:paraId="07E9A2B2" w14:textId="77777777" w:rsidR="009532C9" w:rsidRDefault="009532C9"/>
                        </w:tc>
                        <w:tc>
                          <w:tcPr>
                            <w:tcW w:w="1397" w:type="dxa"/>
                            <w:tcBorders>
                              <w:bottom w:val="single" w:sz="8" w:space="0" w:color="7F7F7F"/>
                            </w:tcBorders>
                          </w:tcPr>
                          <w:p w14:paraId="291329CF" w14:textId="77777777" w:rsidR="009532C9" w:rsidRDefault="009532C9"/>
                        </w:tc>
                        <w:tc>
                          <w:tcPr>
                            <w:tcW w:w="1397" w:type="dxa"/>
                            <w:tcBorders>
                              <w:bottom w:val="single" w:sz="8" w:space="0" w:color="7F7F7F"/>
                            </w:tcBorders>
                          </w:tcPr>
                          <w:p w14:paraId="5F37A4F1" w14:textId="77777777" w:rsidR="009532C9" w:rsidRDefault="009532C9"/>
                        </w:tc>
                        <w:tc>
                          <w:tcPr>
                            <w:tcW w:w="1397" w:type="dxa"/>
                            <w:tcBorders>
                              <w:bottom w:val="single" w:sz="8" w:space="0" w:color="7F7F7F"/>
                            </w:tcBorders>
                          </w:tcPr>
                          <w:p w14:paraId="74BF9AF9" w14:textId="77777777" w:rsidR="009532C9" w:rsidRDefault="009532C9"/>
                        </w:tc>
                        <w:tc>
                          <w:tcPr>
                            <w:tcW w:w="1397" w:type="dxa"/>
                            <w:tcBorders>
                              <w:bottom w:val="single" w:sz="8" w:space="0" w:color="7F7F7F"/>
                            </w:tcBorders>
                          </w:tcPr>
                          <w:p w14:paraId="75A93219" w14:textId="77777777" w:rsidR="009532C9" w:rsidRDefault="009532C9"/>
                        </w:tc>
                        <w:tc>
                          <w:tcPr>
                            <w:tcW w:w="838" w:type="dxa"/>
                            <w:tcBorders>
                              <w:bottom w:val="single" w:sz="8" w:space="0" w:color="7F7F7F"/>
                              <w:right w:val="single" w:sz="8" w:space="0" w:color="7F7F7F"/>
                            </w:tcBorders>
                          </w:tcPr>
                          <w:p w14:paraId="76F3DBCB" w14:textId="77777777" w:rsidR="009532C9" w:rsidRDefault="009532C9"/>
                        </w:tc>
                      </w:tr>
                    </w:tbl>
                    <w:p w14:paraId="3F8907D1" w14:textId="77777777" w:rsidR="009532C9" w:rsidRDefault="009532C9">
                      <w:pPr>
                        <w:pStyle w:val="BodyText"/>
                        <w:spacing w:before="0"/>
                      </w:pPr>
                    </w:p>
                  </w:txbxContent>
                </v:textbox>
                <w10:wrap anchorx="page"/>
              </v:shape>
            </w:pict>
          </mc:Fallback>
        </mc:AlternateContent>
      </w:r>
      <w:bookmarkStart w:id="153" w:name="_bookmark2"/>
      <w:bookmarkEnd w:id="153"/>
      <w:r w:rsidR="004E417C">
        <w:rPr>
          <w:rFonts w:ascii="Helvetica"/>
          <w:sz w:val="19"/>
        </w:rPr>
        <w:t>1.00</w:t>
      </w:r>
    </w:p>
    <w:p w14:paraId="08E90D0A" w14:textId="77777777" w:rsidR="006312AD" w:rsidRDefault="006312AD">
      <w:pPr>
        <w:pStyle w:val="BodyText"/>
        <w:spacing w:before="0"/>
        <w:rPr>
          <w:rFonts w:ascii="Helvetica"/>
        </w:rPr>
      </w:pPr>
    </w:p>
    <w:p w14:paraId="6FA5F147" w14:textId="77777777" w:rsidR="006312AD" w:rsidRDefault="006312AD">
      <w:pPr>
        <w:pStyle w:val="BodyText"/>
        <w:spacing w:before="0"/>
        <w:rPr>
          <w:rFonts w:ascii="Helvetica"/>
        </w:rPr>
      </w:pPr>
    </w:p>
    <w:p w14:paraId="4C2616EB" w14:textId="77777777" w:rsidR="006312AD" w:rsidRDefault="006312AD">
      <w:pPr>
        <w:pStyle w:val="BodyText"/>
        <w:spacing w:before="0"/>
        <w:rPr>
          <w:rFonts w:ascii="Helvetica"/>
        </w:rPr>
      </w:pPr>
    </w:p>
    <w:p w14:paraId="6C4A2563" w14:textId="77777777" w:rsidR="006312AD" w:rsidRDefault="006312AD">
      <w:pPr>
        <w:pStyle w:val="BodyText"/>
        <w:spacing w:before="0"/>
        <w:rPr>
          <w:rFonts w:ascii="Helvetica"/>
        </w:rPr>
      </w:pPr>
    </w:p>
    <w:p w14:paraId="73893601" w14:textId="77777777" w:rsidR="006312AD" w:rsidRDefault="006312AD">
      <w:pPr>
        <w:pStyle w:val="BodyText"/>
        <w:spacing w:before="0"/>
        <w:rPr>
          <w:rFonts w:ascii="Helvetica"/>
        </w:rPr>
      </w:pPr>
    </w:p>
    <w:p w14:paraId="71E9CC0E" w14:textId="77777777" w:rsidR="006312AD" w:rsidRDefault="006312AD">
      <w:pPr>
        <w:pStyle w:val="BodyText"/>
        <w:spacing w:before="0"/>
        <w:rPr>
          <w:rFonts w:ascii="Helvetica"/>
        </w:rPr>
      </w:pPr>
    </w:p>
    <w:p w14:paraId="3146337E" w14:textId="77777777" w:rsidR="006312AD" w:rsidRDefault="006312AD">
      <w:pPr>
        <w:pStyle w:val="BodyText"/>
        <w:spacing w:before="0"/>
        <w:rPr>
          <w:rFonts w:ascii="Helvetica"/>
        </w:rPr>
      </w:pPr>
    </w:p>
    <w:p w14:paraId="6D322CBB" w14:textId="77777777" w:rsidR="006312AD" w:rsidRDefault="006312AD">
      <w:pPr>
        <w:pStyle w:val="BodyText"/>
        <w:spacing w:before="0"/>
        <w:rPr>
          <w:rFonts w:ascii="Helvetica"/>
        </w:rPr>
      </w:pPr>
    </w:p>
    <w:p w14:paraId="38EAF879" w14:textId="77777777" w:rsidR="006312AD" w:rsidRDefault="006312AD">
      <w:pPr>
        <w:pStyle w:val="BodyText"/>
        <w:spacing w:before="0"/>
        <w:rPr>
          <w:rFonts w:ascii="Helvetica"/>
        </w:rPr>
      </w:pPr>
    </w:p>
    <w:p w14:paraId="294AFB39" w14:textId="77777777" w:rsidR="006312AD" w:rsidRDefault="006312AD">
      <w:pPr>
        <w:pStyle w:val="BodyText"/>
        <w:spacing w:before="0"/>
        <w:rPr>
          <w:rFonts w:ascii="Helvetica"/>
          <w:sz w:val="18"/>
        </w:rPr>
      </w:pPr>
    </w:p>
    <w:p w14:paraId="3C947533" w14:textId="77777777" w:rsidR="006312AD" w:rsidRDefault="0053712E">
      <w:pPr>
        <w:spacing w:before="102"/>
        <w:ind w:left="1531" w:right="7"/>
        <w:rPr>
          <w:rFonts w:ascii="Helvetica"/>
          <w:sz w:val="19"/>
        </w:rPr>
      </w:pPr>
      <w:r>
        <w:rPr>
          <w:noProof/>
        </w:rPr>
        <mc:AlternateContent>
          <mc:Choice Requires="wps">
            <w:drawing>
              <wp:anchor distT="0" distB="0" distL="114300" distR="114300" simplePos="0" relativeHeight="251666944" behindDoc="0" locked="0" layoutInCell="1" allowOverlap="1" wp14:anchorId="4207B13E" wp14:editId="3C278272">
                <wp:simplePos x="0" y="0"/>
                <wp:positionH relativeFrom="page">
                  <wp:posOffset>1875155</wp:posOffset>
                </wp:positionH>
                <wp:positionV relativeFrom="paragraph">
                  <wp:posOffset>-22860</wp:posOffset>
                </wp:positionV>
                <wp:extent cx="171450" cy="1907540"/>
                <wp:effectExtent l="0" t="2540" r="0" b="0"/>
                <wp:wrapNone/>
                <wp:docPr id="215"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190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D6DF8" w14:textId="77777777" w:rsidR="009532C9" w:rsidRDefault="009532C9">
                            <w:pPr>
                              <w:spacing w:before="29"/>
                              <w:ind w:left="20" w:right="-911"/>
                              <w:rPr>
                                <w:rFonts w:ascii="Helvetica"/>
                                <w:sz w:val="23"/>
                              </w:rPr>
                            </w:pPr>
                            <w:r>
                              <w:rPr>
                                <w:rFonts w:ascii="Helvetica"/>
                                <w:w w:val="99"/>
                                <w:sz w:val="23"/>
                              </w:rPr>
                              <w:t>Cu</w:t>
                            </w:r>
                            <w:r>
                              <w:rPr>
                                <w:rFonts w:ascii="Helvetica"/>
                                <w:spacing w:val="-3"/>
                                <w:w w:val="99"/>
                                <w:sz w:val="23"/>
                              </w:rPr>
                              <w:t>m</w:t>
                            </w:r>
                            <w:r>
                              <w:rPr>
                                <w:rFonts w:ascii="Helvetica"/>
                                <w:w w:val="99"/>
                                <w:sz w:val="23"/>
                              </w:rPr>
                              <w:t>ulati</w:t>
                            </w:r>
                            <w:r>
                              <w:rPr>
                                <w:rFonts w:ascii="Helvetica"/>
                                <w:spacing w:val="-6"/>
                                <w:w w:val="99"/>
                                <w:sz w:val="23"/>
                              </w:rPr>
                              <w:t>v</w:t>
                            </w:r>
                            <w:r>
                              <w:rPr>
                                <w:rFonts w:ascii="Helvetica"/>
                                <w:w w:val="99"/>
                                <w:sz w:val="23"/>
                              </w:rPr>
                              <w:t>e</w:t>
                            </w:r>
                            <w:r>
                              <w:rPr>
                                <w:rFonts w:ascii="Helvetica"/>
                                <w:spacing w:val="-1"/>
                                <w:sz w:val="23"/>
                              </w:rPr>
                              <w:t xml:space="preserve"> </w:t>
                            </w:r>
                            <w:r>
                              <w:rPr>
                                <w:rFonts w:ascii="Helvetica"/>
                                <w:w w:val="99"/>
                                <w:sz w:val="23"/>
                              </w:rPr>
                              <w:t>Match</w:t>
                            </w:r>
                            <w:r>
                              <w:rPr>
                                <w:rFonts w:ascii="Helvetica"/>
                                <w:spacing w:val="-1"/>
                                <w:sz w:val="23"/>
                              </w:rPr>
                              <w:t xml:space="preserve"> </w:t>
                            </w:r>
                            <w:r>
                              <w:rPr>
                                <w:rFonts w:ascii="Helvetica"/>
                                <w:w w:val="99"/>
                                <w:sz w:val="23"/>
                              </w:rPr>
                              <w:t>Propo</w:t>
                            </w:r>
                            <w:r>
                              <w:rPr>
                                <w:rFonts w:ascii="Helvetica"/>
                                <w:spacing w:val="9"/>
                                <w:w w:val="99"/>
                                <w:sz w:val="23"/>
                              </w:rPr>
                              <w:t>r</w:t>
                            </w:r>
                            <w:r>
                              <w:rPr>
                                <w:rFonts w:ascii="Helvetica"/>
                                <w:w w:val="99"/>
                                <w:sz w:val="23"/>
                              </w:rPr>
                              <w:t>tion</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039" type="#_x0000_t202" style="position:absolute;left:0;text-align:left;margin-left:147.65pt;margin-top:-1.75pt;width:13.5pt;height:150.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" filled="f" stroked="f">
                <v:textbox style="layout-flow:vertical;mso-layout-flow-alt:bottom-to-top" inset="0,0,0,0">
                  <w:txbxContent>
                    <w:p w14:paraId="4E6D6DF8" w14:textId="77777777" w:rsidR="009532C9" w:rsidRDefault="009532C9">
                      <w:pPr>
                        <w:spacing w:before="29"/>
                        <w:ind w:left="20" w:right="-911"/>
                        <w:rPr>
                          <w:rFonts w:ascii="Helvetica"/>
                          <w:sz w:val="23"/>
                        </w:rPr>
                      </w:pPr>
                      <w:r>
                        <w:rPr>
                          <w:rFonts w:ascii="Helvetica"/>
                          <w:w w:val="99"/>
                          <w:sz w:val="23"/>
                        </w:rPr>
                        <w:t>Cu</w:t>
                      </w:r>
                      <w:r>
                        <w:rPr>
                          <w:rFonts w:ascii="Helvetica"/>
                          <w:spacing w:val="-3"/>
                          <w:w w:val="99"/>
                          <w:sz w:val="23"/>
                        </w:rPr>
                        <w:t>m</w:t>
                      </w:r>
                      <w:r>
                        <w:rPr>
                          <w:rFonts w:ascii="Helvetica"/>
                          <w:w w:val="99"/>
                          <w:sz w:val="23"/>
                        </w:rPr>
                        <w:t>ulati</w:t>
                      </w:r>
                      <w:r>
                        <w:rPr>
                          <w:rFonts w:ascii="Helvetica"/>
                          <w:spacing w:val="-6"/>
                          <w:w w:val="99"/>
                          <w:sz w:val="23"/>
                        </w:rPr>
                        <w:t>v</w:t>
                      </w:r>
                      <w:r>
                        <w:rPr>
                          <w:rFonts w:ascii="Helvetica"/>
                          <w:w w:val="99"/>
                          <w:sz w:val="23"/>
                        </w:rPr>
                        <w:t>e</w:t>
                      </w:r>
                      <w:r>
                        <w:rPr>
                          <w:rFonts w:ascii="Helvetica"/>
                          <w:spacing w:val="-1"/>
                          <w:sz w:val="23"/>
                        </w:rPr>
                        <w:t xml:space="preserve"> </w:t>
                      </w:r>
                      <w:r>
                        <w:rPr>
                          <w:rFonts w:ascii="Helvetica"/>
                          <w:w w:val="99"/>
                          <w:sz w:val="23"/>
                        </w:rPr>
                        <w:t>Match</w:t>
                      </w:r>
                      <w:r>
                        <w:rPr>
                          <w:rFonts w:ascii="Helvetica"/>
                          <w:spacing w:val="-1"/>
                          <w:sz w:val="23"/>
                        </w:rPr>
                        <w:t xml:space="preserve"> </w:t>
                      </w:r>
                      <w:r>
                        <w:rPr>
                          <w:rFonts w:ascii="Helvetica"/>
                          <w:w w:val="99"/>
                          <w:sz w:val="23"/>
                        </w:rPr>
                        <w:t>Propo</w:t>
                      </w:r>
                      <w:r>
                        <w:rPr>
                          <w:rFonts w:ascii="Helvetica"/>
                          <w:spacing w:val="9"/>
                          <w:w w:val="99"/>
                          <w:sz w:val="23"/>
                        </w:rPr>
                        <w:t>r</w:t>
                      </w:r>
                      <w:r>
                        <w:rPr>
                          <w:rFonts w:ascii="Helvetica"/>
                          <w:w w:val="99"/>
                          <w:sz w:val="23"/>
                        </w:rPr>
                        <w:t>tion</w:t>
                      </w:r>
                    </w:p>
                  </w:txbxContent>
                </v:textbox>
                <w10:wrap anchorx="page"/>
              </v:shape>
            </w:pict>
          </mc:Fallback>
        </mc:AlternateContent>
      </w:r>
      <w:r w:rsidR="004E417C">
        <w:rPr>
          <w:rFonts w:ascii="Helvetica"/>
          <w:sz w:val="19"/>
        </w:rPr>
        <w:t>0.95</w:t>
      </w:r>
    </w:p>
    <w:p w14:paraId="266107E9" w14:textId="77777777" w:rsidR="006312AD" w:rsidRDefault="006312AD">
      <w:pPr>
        <w:pStyle w:val="BodyText"/>
        <w:spacing w:before="0"/>
        <w:rPr>
          <w:rFonts w:ascii="Helvetica"/>
        </w:rPr>
      </w:pPr>
    </w:p>
    <w:p w14:paraId="73793C13" w14:textId="77777777" w:rsidR="006312AD" w:rsidRDefault="006312AD">
      <w:pPr>
        <w:pStyle w:val="BodyText"/>
        <w:spacing w:before="0"/>
        <w:rPr>
          <w:rFonts w:ascii="Helvetica"/>
        </w:rPr>
      </w:pPr>
    </w:p>
    <w:p w14:paraId="0D029B38" w14:textId="77777777" w:rsidR="006312AD" w:rsidRDefault="006312AD">
      <w:pPr>
        <w:pStyle w:val="BodyText"/>
        <w:spacing w:before="0"/>
        <w:rPr>
          <w:rFonts w:ascii="Helvetica"/>
        </w:rPr>
      </w:pPr>
    </w:p>
    <w:p w14:paraId="38095FA1" w14:textId="77777777" w:rsidR="006312AD" w:rsidRDefault="006312AD">
      <w:pPr>
        <w:pStyle w:val="BodyText"/>
        <w:spacing w:before="0"/>
        <w:rPr>
          <w:rFonts w:ascii="Helvetica"/>
        </w:rPr>
      </w:pPr>
    </w:p>
    <w:p w14:paraId="5AA66460" w14:textId="77777777" w:rsidR="006312AD" w:rsidRDefault="006312AD">
      <w:pPr>
        <w:pStyle w:val="BodyText"/>
        <w:spacing w:before="0"/>
        <w:rPr>
          <w:rFonts w:ascii="Helvetica"/>
        </w:rPr>
      </w:pPr>
    </w:p>
    <w:p w14:paraId="3C659C41" w14:textId="77777777" w:rsidR="006312AD" w:rsidRDefault="006312AD">
      <w:pPr>
        <w:pStyle w:val="BodyText"/>
        <w:spacing w:before="0"/>
        <w:rPr>
          <w:rFonts w:ascii="Helvetica"/>
        </w:rPr>
      </w:pPr>
    </w:p>
    <w:p w14:paraId="21283A3D" w14:textId="77777777" w:rsidR="006312AD" w:rsidRDefault="006312AD">
      <w:pPr>
        <w:pStyle w:val="BodyText"/>
        <w:spacing w:before="0"/>
        <w:rPr>
          <w:rFonts w:ascii="Helvetica"/>
        </w:rPr>
      </w:pPr>
    </w:p>
    <w:p w14:paraId="1F4EFAB9" w14:textId="77777777" w:rsidR="006312AD" w:rsidRDefault="006312AD">
      <w:pPr>
        <w:pStyle w:val="BodyText"/>
        <w:spacing w:before="0"/>
        <w:rPr>
          <w:rFonts w:ascii="Helvetica"/>
        </w:rPr>
      </w:pPr>
    </w:p>
    <w:p w14:paraId="33F54667" w14:textId="77777777" w:rsidR="006312AD" w:rsidRDefault="006312AD">
      <w:pPr>
        <w:pStyle w:val="BodyText"/>
        <w:spacing w:before="0"/>
        <w:rPr>
          <w:rFonts w:ascii="Helvetica"/>
        </w:rPr>
      </w:pPr>
    </w:p>
    <w:p w14:paraId="639AA3EC" w14:textId="77777777" w:rsidR="006312AD" w:rsidRDefault="006312AD">
      <w:pPr>
        <w:pStyle w:val="BodyText"/>
        <w:spacing w:before="0"/>
        <w:rPr>
          <w:rFonts w:ascii="Helvetica"/>
          <w:sz w:val="18"/>
        </w:rPr>
      </w:pPr>
    </w:p>
    <w:p w14:paraId="3E8F9204" w14:textId="77777777" w:rsidR="006312AD" w:rsidRDefault="004E417C">
      <w:pPr>
        <w:spacing w:before="102"/>
        <w:ind w:left="1531" w:right="7"/>
        <w:rPr>
          <w:rFonts w:ascii="Helvetica"/>
          <w:sz w:val="19"/>
        </w:rPr>
      </w:pPr>
      <w:r>
        <w:rPr>
          <w:rFonts w:ascii="Helvetica"/>
          <w:sz w:val="19"/>
        </w:rPr>
        <w:t>0.90</w:t>
      </w:r>
    </w:p>
    <w:p w14:paraId="24E171E8" w14:textId="77777777" w:rsidR="006312AD" w:rsidRDefault="006312AD">
      <w:pPr>
        <w:pStyle w:val="BodyText"/>
        <w:spacing w:before="0"/>
        <w:rPr>
          <w:rFonts w:ascii="Helvetica"/>
        </w:rPr>
      </w:pPr>
    </w:p>
    <w:p w14:paraId="77DB8B93" w14:textId="77777777" w:rsidR="006312AD" w:rsidRDefault="006312AD">
      <w:pPr>
        <w:pStyle w:val="BodyText"/>
        <w:spacing w:before="0"/>
        <w:rPr>
          <w:rFonts w:ascii="Helvetica"/>
        </w:rPr>
      </w:pPr>
    </w:p>
    <w:p w14:paraId="3C866C61" w14:textId="77777777" w:rsidR="006312AD" w:rsidRDefault="006312AD">
      <w:pPr>
        <w:pStyle w:val="BodyText"/>
        <w:spacing w:before="0"/>
        <w:rPr>
          <w:rFonts w:ascii="Helvetica"/>
        </w:rPr>
      </w:pPr>
    </w:p>
    <w:p w14:paraId="0BF8A753" w14:textId="77777777" w:rsidR="006312AD" w:rsidRDefault="006312AD">
      <w:pPr>
        <w:pStyle w:val="BodyText"/>
        <w:spacing w:before="0"/>
        <w:rPr>
          <w:rFonts w:ascii="Helvetica"/>
        </w:rPr>
      </w:pPr>
    </w:p>
    <w:p w14:paraId="5D37C5B6" w14:textId="77777777" w:rsidR="006312AD" w:rsidRDefault="006312AD">
      <w:pPr>
        <w:pStyle w:val="BodyText"/>
        <w:spacing w:before="0"/>
        <w:rPr>
          <w:rFonts w:ascii="Helvetica"/>
        </w:rPr>
      </w:pPr>
    </w:p>
    <w:p w14:paraId="3FA8B78D" w14:textId="77777777" w:rsidR="006312AD" w:rsidRDefault="006312AD">
      <w:pPr>
        <w:pStyle w:val="BodyText"/>
        <w:spacing w:before="0"/>
        <w:rPr>
          <w:rFonts w:ascii="Helvetica"/>
        </w:rPr>
      </w:pPr>
    </w:p>
    <w:p w14:paraId="46966D4C" w14:textId="77777777" w:rsidR="006312AD" w:rsidRDefault="006312AD">
      <w:pPr>
        <w:pStyle w:val="BodyText"/>
        <w:spacing w:before="0"/>
        <w:rPr>
          <w:rFonts w:ascii="Helvetica"/>
        </w:rPr>
      </w:pPr>
    </w:p>
    <w:p w14:paraId="13EBC49E" w14:textId="77777777" w:rsidR="006312AD" w:rsidRDefault="006312AD">
      <w:pPr>
        <w:pStyle w:val="BodyText"/>
        <w:spacing w:before="0"/>
        <w:rPr>
          <w:rFonts w:ascii="Helvetica"/>
        </w:rPr>
      </w:pPr>
    </w:p>
    <w:p w14:paraId="56E2AA3A" w14:textId="77777777" w:rsidR="006312AD" w:rsidRDefault="006312AD">
      <w:pPr>
        <w:pStyle w:val="BodyText"/>
        <w:spacing w:before="0"/>
        <w:rPr>
          <w:rFonts w:ascii="Helvetica"/>
        </w:rPr>
      </w:pPr>
    </w:p>
    <w:p w14:paraId="50A96230" w14:textId="77777777" w:rsidR="006312AD" w:rsidRDefault="006312AD">
      <w:pPr>
        <w:pStyle w:val="BodyText"/>
        <w:spacing w:before="0"/>
        <w:rPr>
          <w:rFonts w:ascii="Helvetica"/>
          <w:sz w:val="18"/>
        </w:rPr>
      </w:pPr>
    </w:p>
    <w:p w14:paraId="0D28B397" w14:textId="77777777" w:rsidR="006312AD" w:rsidRDefault="0053712E">
      <w:pPr>
        <w:spacing w:before="102"/>
        <w:ind w:left="1531" w:right="7"/>
        <w:rPr>
          <w:rFonts w:ascii="Helvetica"/>
          <w:sz w:val="19"/>
        </w:rPr>
      </w:pPr>
      <w:r>
        <w:rPr>
          <w:noProof/>
        </w:rPr>
        <mc:AlternateContent>
          <mc:Choice Requires="wps">
            <w:drawing>
              <wp:anchor distT="0" distB="0" distL="114300" distR="114300" simplePos="0" relativeHeight="251668992" behindDoc="0" locked="0" layoutInCell="1" allowOverlap="1" wp14:anchorId="52C430F8" wp14:editId="4B9786F7">
                <wp:simplePos x="0" y="0"/>
                <wp:positionH relativeFrom="page">
                  <wp:posOffset>3718560</wp:posOffset>
                </wp:positionH>
                <wp:positionV relativeFrom="paragraph">
                  <wp:posOffset>576580</wp:posOffset>
                </wp:positionV>
                <wp:extent cx="147320" cy="355600"/>
                <wp:effectExtent l="0" t="5080" r="0" b="0"/>
                <wp:wrapNone/>
                <wp:docPr id="214"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D1EDA" w14:textId="77777777" w:rsidR="009532C9" w:rsidRDefault="009532C9">
                            <w:pPr>
                              <w:spacing w:before="29"/>
                              <w:ind w:left="20" w:right="-328"/>
                              <w:rPr>
                                <w:rFonts w:ascii="Helvetica"/>
                                <w:sz w:val="19"/>
                              </w:rPr>
                            </w:pPr>
                            <w:proofErr w:type="gramStart"/>
                            <w:r>
                              <w:rPr>
                                <w:rFonts w:ascii="Helvetica"/>
                                <w:sz w:val="19"/>
                              </w:rPr>
                              <w:t>ge</w:t>
                            </w:r>
                            <w:r>
                              <w:rPr>
                                <w:rFonts w:ascii="Helvetica"/>
                                <w:spacing w:val="-2"/>
                                <w:sz w:val="19"/>
                              </w:rPr>
                              <w:t>n</w:t>
                            </w:r>
                            <w:r>
                              <w:rPr>
                                <w:rFonts w:ascii="Helvetica"/>
                                <w:sz w:val="19"/>
                              </w:rPr>
                              <w:t>us</w:t>
                            </w:r>
                            <w:proofErr w:type="gramEnd"/>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40" type="#_x0000_t202" style="position:absolute;left:0;text-align:left;margin-left:292.8pt;margin-top:45.4pt;width:11.6pt;height:28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" filled="f" stroked="f">
                <v:textbox style="layout-flow:vertical;mso-layout-flow-alt:bottom-to-top" inset="0,0,0,0">
                  <w:txbxContent>
                    <w:p w14:paraId="1A8D1EDA" w14:textId="77777777" w:rsidR="009532C9" w:rsidRDefault="009532C9">
                      <w:pPr>
                        <w:spacing w:before="29"/>
                        <w:ind w:left="20" w:right="-328"/>
                        <w:rPr>
                          <w:rFonts w:ascii="Helvetica"/>
                          <w:sz w:val="19"/>
                        </w:rPr>
                      </w:pPr>
                      <w:proofErr w:type="gramStart"/>
                      <w:r>
                        <w:rPr>
                          <w:rFonts w:ascii="Helvetica"/>
                          <w:sz w:val="19"/>
                        </w:rPr>
                        <w:t>ge</w:t>
                      </w:r>
                      <w:r>
                        <w:rPr>
                          <w:rFonts w:ascii="Helvetica"/>
                          <w:spacing w:val="-2"/>
                          <w:sz w:val="19"/>
                        </w:rPr>
                        <w:t>n</w:t>
                      </w:r>
                      <w:r>
                        <w:rPr>
                          <w:rFonts w:ascii="Helvetica"/>
                          <w:sz w:val="19"/>
                        </w:rPr>
                        <w:t>us</w:t>
                      </w:r>
                      <w:proofErr w:type="gramEnd"/>
                    </w:p>
                  </w:txbxContent>
                </v:textbox>
                <w10:wrap anchorx="page"/>
              </v:shape>
            </w:pict>
          </mc:Fallback>
        </mc:AlternateContent>
      </w:r>
      <w:r>
        <w:rPr>
          <w:noProof/>
        </w:rPr>
        <mc:AlternateContent>
          <mc:Choice Requires="wps">
            <w:drawing>
              <wp:anchor distT="0" distB="0" distL="114300" distR="114300" simplePos="0" relativeHeight="251670016" behindDoc="0" locked="0" layoutInCell="1" allowOverlap="1" wp14:anchorId="0F2188A7" wp14:editId="148416C2">
                <wp:simplePos x="0" y="0"/>
                <wp:positionH relativeFrom="page">
                  <wp:posOffset>4605655</wp:posOffset>
                </wp:positionH>
                <wp:positionV relativeFrom="paragraph">
                  <wp:posOffset>576580</wp:posOffset>
                </wp:positionV>
                <wp:extent cx="147320" cy="339725"/>
                <wp:effectExtent l="0" t="5080" r="0" b="0"/>
                <wp:wrapNone/>
                <wp:docPr id="213"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9ECCE" w14:textId="77777777" w:rsidR="009532C9" w:rsidRDefault="009532C9">
                            <w:pPr>
                              <w:spacing w:before="29"/>
                              <w:ind w:left="20" w:right="-302"/>
                              <w:rPr>
                                <w:rFonts w:ascii="Helvetica"/>
                                <w:sz w:val="19"/>
                              </w:rPr>
                            </w:pPr>
                            <w:proofErr w:type="gramStart"/>
                            <w:r>
                              <w:rPr>
                                <w:rFonts w:ascii="Helvetica"/>
                                <w:spacing w:val="-6"/>
                                <w:sz w:val="19"/>
                              </w:rPr>
                              <w:t>f</w:t>
                            </w:r>
                            <w:r>
                              <w:rPr>
                                <w:rFonts w:ascii="Helvetica"/>
                                <w:sz w:val="19"/>
                              </w:rPr>
                              <w:t>amily</w:t>
                            </w:r>
                            <w:proofErr w:type="gramEnd"/>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41" type="#_x0000_t202" style="position:absolute;left:0;text-align:left;margin-left:362.65pt;margin-top:45.4pt;width:11.6pt;height:26.7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" filled="f" stroked="f">
                <v:textbox style="layout-flow:vertical;mso-layout-flow-alt:bottom-to-top" inset="0,0,0,0">
                  <w:txbxContent>
                    <w:p w14:paraId="2079ECCE" w14:textId="77777777" w:rsidR="009532C9" w:rsidRDefault="009532C9">
                      <w:pPr>
                        <w:spacing w:before="29"/>
                        <w:ind w:left="20" w:right="-302"/>
                        <w:rPr>
                          <w:rFonts w:ascii="Helvetica"/>
                          <w:sz w:val="19"/>
                        </w:rPr>
                      </w:pPr>
                      <w:proofErr w:type="gramStart"/>
                      <w:r>
                        <w:rPr>
                          <w:rFonts w:ascii="Helvetica"/>
                          <w:spacing w:val="-6"/>
                          <w:sz w:val="19"/>
                        </w:rPr>
                        <w:t>f</w:t>
                      </w:r>
                      <w:r>
                        <w:rPr>
                          <w:rFonts w:ascii="Helvetica"/>
                          <w:sz w:val="19"/>
                        </w:rPr>
                        <w:t>amily</w:t>
                      </w:r>
                      <w:proofErr w:type="gramEnd"/>
                    </w:p>
                  </w:txbxContent>
                </v:textbox>
                <w10:wrap anchorx="page"/>
              </v:shape>
            </w:pict>
          </mc:Fallback>
        </mc:AlternateContent>
      </w:r>
      <w:r>
        <w:rPr>
          <w:noProof/>
        </w:rPr>
        <mc:AlternateContent>
          <mc:Choice Requires="wps">
            <w:drawing>
              <wp:anchor distT="0" distB="0" distL="114300" distR="114300" simplePos="0" relativeHeight="251671040" behindDoc="0" locked="0" layoutInCell="1" allowOverlap="1" wp14:anchorId="2A69CAC6" wp14:editId="3794CD8B">
                <wp:simplePos x="0" y="0"/>
                <wp:positionH relativeFrom="page">
                  <wp:posOffset>5492750</wp:posOffset>
                </wp:positionH>
                <wp:positionV relativeFrom="paragraph">
                  <wp:posOffset>576580</wp:posOffset>
                </wp:positionV>
                <wp:extent cx="147320" cy="302895"/>
                <wp:effectExtent l="6350" t="5080" r="0" b="0"/>
                <wp:wrapNone/>
                <wp:docPr id="2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461F3" w14:textId="77777777" w:rsidR="009532C9" w:rsidRDefault="009532C9">
                            <w:pPr>
                              <w:spacing w:before="29"/>
                              <w:ind w:left="20" w:right="-245"/>
                              <w:rPr>
                                <w:rFonts w:ascii="Helvetica"/>
                                <w:sz w:val="19"/>
                              </w:rPr>
                            </w:pPr>
                            <w:proofErr w:type="gramStart"/>
                            <w:r>
                              <w:rPr>
                                <w:rFonts w:ascii="Helvetica"/>
                                <w:sz w:val="19"/>
                              </w:rPr>
                              <w:t>class</w:t>
                            </w:r>
                            <w:proofErr w:type="gramEnd"/>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4" o:spid="_x0000_s1042" type="#_x0000_t202" style="position:absolute;left:0;text-align:left;margin-left:432.5pt;margin-top:45.4pt;width:11.6pt;height:23.8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" filled="f" stroked="f">
                <v:textbox style="layout-flow:vertical;mso-layout-flow-alt:bottom-to-top" inset="0,0,0,0">
                  <w:txbxContent>
                    <w:p w14:paraId="0B9461F3" w14:textId="77777777" w:rsidR="009532C9" w:rsidRDefault="009532C9">
                      <w:pPr>
                        <w:spacing w:before="29"/>
                        <w:ind w:left="20" w:right="-245"/>
                        <w:rPr>
                          <w:rFonts w:ascii="Helvetica"/>
                          <w:sz w:val="19"/>
                        </w:rPr>
                      </w:pPr>
                      <w:proofErr w:type="gramStart"/>
                      <w:r>
                        <w:rPr>
                          <w:rFonts w:ascii="Helvetica"/>
                          <w:sz w:val="19"/>
                        </w:rPr>
                        <w:t>class</w:t>
                      </w:r>
                      <w:proofErr w:type="gramEnd"/>
                    </w:p>
                  </w:txbxContent>
                </v:textbox>
                <w10:wrap anchorx="page"/>
              </v:shape>
            </w:pict>
          </mc:Fallback>
        </mc:AlternateContent>
      </w:r>
      <w:r w:rsidR="004E417C">
        <w:rPr>
          <w:rFonts w:ascii="Helvetica"/>
          <w:sz w:val="19"/>
        </w:rPr>
        <w:t>0.85</w:t>
      </w:r>
    </w:p>
    <w:p w14:paraId="6D7E6DC3" w14:textId="77777777" w:rsidR="006312AD" w:rsidRDefault="006312AD">
      <w:pPr>
        <w:pStyle w:val="BodyText"/>
        <w:spacing w:before="0"/>
        <w:rPr>
          <w:rFonts w:ascii="Helvetica"/>
        </w:rPr>
      </w:pPr>
    </w:p>
    <w:p w14:paraId="2645BDBD" w14:textId="77777777" w:rsidR="006312AD" w:rsidRDefault="006312AD">
      <w:pPr>
        <w:pStyle w:val="BodyText"/>
        <w:spacing w:before="0"/>
        <w:rPr>
          <w:rFonts w:ascii="Helvetica"/>
        </w:rPr>
      </w:pPr>
    </w:p>
    <w:p w14:paraId="5C8CC4B7" w14:textId="77777777" w:rsidR="006312AD" w:rsidRDefault="006312AD">
      <w:pPr>
        <w:pStyle w:val="BodyText"/>
        <w:spacing w:before="0"/>
        <w:rPr>
          <w:rFonts w:ascii="Helvetica"/>
        </w:rPr>
      </w:pPr>
    </w:p>
    <w:p w14:paraId="1F637E25" w14:textId="77777777" w:rsidR="006312AD" w:rsidRDefault="006312AD">
      <w:pPr>
        <w:pStyle w:val="BodyText"/>
        <w:spacing w:before="0"/>
        <w:rPr>
          <w:rFonts w:ascii="Helvetica"/>
        </w:rPr>
      </w:pPr>
    </w:p>
    <w:p w14:paraId="46EB06DD" w14:textId="77777777" w:rsidR="006312AD" w:rsidRDefault="006312AD">
      <w:pPr>
        <w:pStyle w:val="BodyText"/>
        <w:spacing w:before="0"/>
        <w:rPr>
          <w:rFonts w:ascii="Helvetica"/>
        </w:rPr>
      </w:pPr>
    </w:p>
    <w:p w14:paraId="417339AE" w14:textId="77777777" w:rsidR="006312AD" w:rsidRDefault="006312AD">
      <w:pPr>
        <w:pStyle w:val="BodyText"/>
        <w:spacing w:before="0"/>
        <w:rPr>
          <w:rFonts w:ascii="Helvetica"/>
        </w:rPr>
      </w:pPr>
    </w:p>
    <w:p w14:paraId="7C78A98A" w14:textId="77777777" w:rsidR="006312AD" w:rsidRDefault="006312AD">
      <w:pPr>
        <w:pStyle w:val="BodyText"/>
        <w:spacing w:before="0"/>
        <w:rPr>
          <w:rFonts w:ascii="Helvetica"/>
        </w:rPr>
      </w:pPr>
    </w:p>
    <w:p w14:paraId="3C0D1176" w14:textId="77777777" w:rsidR="006312AD" w:rsidRDefault="006312AD">
      <w:pPr>
        <w:pStyle w:val="BodyText"/>
        <w:spacing w:before="0"/>
        <w:rPr>
          <w:rFonts w:ascii="Helvetica"/>
        </w:rPr>
      </w:pPr>
    </w:p>
    <w:p w14:paraId="5C63BF4C" w14:textId="77777777" w:rsidR="006312AD" w:rsidRDefault="006312AD">
      <w:pPr>
        <w:pStyle w:val="BodyText"/>
        <w:spacing w:before="2"/>
        <w:rPr>
          <w:rFonts w:ascii="Helvetica"/>
          <w:sz w:val="21"/>
        </w:rPr>
      </w:pPr>
    </w:p>
    <w:p w14:paraId="79AEA1DE" w14:textId="77777777" w:rsidR="006312AD" w:rsidRDefault="0053712E">
      <w:pPr>
        <w:pStyle w:val="Heading1"/>
        <w:spacing w:before="109"/>
        <w:ind w:left="4791" w:right="7"/>
      </w:pPr>
      <w:r>
        <w:rPr>
          <w:noProof/>
        </w:rPr>
        <mc:AlternateContent>
          <mc:Choice Requires="wps">
            <w:drawing>
              <wp:anchor distT="0" distB="0" distL="114300" distR="114300" simplePos="0" relativeHeight="251667968" behindDoc="0" locked="0" layoutInCell="1" allowOverlap="1" wp14:anchorId="629E2F80" wp14:editId="699131D1">
                <wp:simplePos x="0" y="0"/>
                <wp:positionH relativeFrom="page">
                  <wp:posOffset>2831465</wp:posOffset>
                </wp:positionH>
                <wp:positionV relativeFrom="paragraph">
                  <wp:posOffset>-758825</wp:posOffset>
                </wp:positionV>
                <wp:extent cx="147320" cy="438150"/>
                <wp:effectExtent l="0" t="3175" r="5715" b="3175"/>
                <wp:wrapNone/>
                <wp:docPr id="211"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39535" w14:textId="77777777" w:rsidR="009532C9" w:rsidRDefault="009532C9">
                            <w:pPr>
                              <w:spacing w:before="29"/>
                              <w:ind w:left="20" w:right="-458"/>
                              <w:rPr>
                                <w:rFonts w:ascii="Helvetica"/>
                                <w:sz w:val="19"/>
                              </w:rPr>
                            </w:pPr>
                            <w:proofErr w:type="gramStart"/>
                            <w:r>
                              <w:rPr>
                                <w:rFonts w:ascii="Helvetica"/>
                                <w:sz w:val="19"/>
                              </w:rPr>
                              <w:t>species</w:t>
                            </w:r>
                            <w:proofErr w:type="gramEnd"/>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3" o:spid="_x0000_s1043" type="#_x0000_t202" style="position:absolute;left:0;text-align:left;margin-left:222.95pt;margin-top:-59.7pt;width:11.6pt;height:34.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" filled="f" stroked="f">
                <v:textbox style="layout-flow:vertical;mso-layout-flow-alt:bottom-to-top" inset="0,0,0,0">
                  <w:txbxContent>
                    <w:p w14:paraId="48F39535" w14:textId="77777777" w:rsidR="009532C9" w:rsidRDefault="009532C9">
                      <w:pPr>
                        <w:spacing w:before="29"/>
                        <w:ind w:left="20" w:right="-458"/>
                        <w:rPr>
                          <w:rFonts w:ascii="Helvetica"/>
                          <w:sz w:val="19"/>
                        </w:rPr>
                      </w:pPr>
                      <w:proofErr w:type="gramStart"/>
                      <w:r>
                        <w:rPr>
                          <w:rFonts w:ascii="Helvetica"/>
                          <w:sz w:val="19"/>
                        </w:rPr>
                        <w:t>species</w:t>
                      </w:r>
                      <w:proofErr w:type="gramEnd"/>
                    </w:p>
                  </w:txbxContent>
                </v:textbox>
                <w10:wrap anchorx="page"/>
              </v:shape>
            </w:pict>
          </mc:Fallback>
        </mc:AlternateContent>
      </w:r>
      <w:r>
        <w:rPr>
          <w:noProof/>
        </w:rPr>
        <mc:AlternateContent>
          <mc:Choice Requires="wps">
            <w:drawing>
              <wp:anchor distT="0" distB="0" distL="114300" distR="114300" simplePos="0" relativeHeight="251672064" behindDoc="0" locked="0" layoutInCell="1" allowOverlap="1" wp14:anchorId="0231037C" wp14:editId="2D5F5662">
                <wp:simplePos x="0" y="0"/>
                <wp:positionH relativeFrom="page">
                  <wp:posOffset>6379845</wp:posOffset>
                </wp:positionH>
                <wp:positionV relativeFrom="paragraph">
                  <wp:posOffset>-758825</wp:posOffset>
                </wp:positionV>
                <wp:extent cx="147320" cy="791210"/>
                <wp:effectExtent l="4445" t="3175" r="635" b="5715"/>
                <wp:wrapNone/>
                <wp:docPr id="210"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791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B710D" w14:textId="77777777" w:rsidR="009532C9" w:rsidRDefault="009532C9">
                            <w:pPr>
                              <w:spacing w:before="29"/>
                              <w:ind w:left="20" w:right="-1013"/>
                              <w:rPr>
                                <w:rFonts w:ascii="Helvetica"/>
                                <w:sz w:val="19"/>
                              </w:rPr>
                            </w:pPr>
                            <w:proofErr w:type="spellStart"/>
                            <w:proofErr w:type="gramStart"/>
                            <w:r>
                              <w:rPr>
                                <w:rFonts w:ascii="Helvetica"/>
                                <w:sz w:val="19"/>
                              </w:rPr>
                              <w:t>supe</w:t>
                            </w:r>
                            <w:r>
                              <w:rPr>
                                <w:rFonts w:ascii="Helvetica"/>
                                <w:spacing w:val="2"/>
                                <w:sz w:val="19"/>
                              </w:rPr>
                              <w:t>r</w:t>
                            </w:r>
                            <w:r>
                              <w:rPr>
                                <w:rFonts w:ascii="Helvetica"/>
                                <w:sz w:val="19"/>
                              </w:rPr>
                              <w:t>kingdom</w:t>
                            </w:r>
                            <w:proofErr w:type="spellEnd"/>
                            <w:proofErr w:type="gramEnd"/>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044" type="#_x0000_t202" style="position:absolute;left:0;text-align:left;margin-left:502.35pt;margin-top:-59.7pt;width:11.6pt;height:62.3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" filled="f" stroked="f">
                <v:textbox style="layout-flow:vertical;mso-layout-flow-alt:bottom-to-top" inset="0,0,0,0">
                  <w:txbxContent>
                    <w:p w14:paraId="50DB710D" w14:textId="77777777" w:rsidR="009532C9" w:rsidRDefault="009532C9">
                      <w:pPr>
                        <w:spacing w:before="29"/>
                        <w:ind w:left="20" w:right="-1013"/>
                        <w:rPr>
                          <w:rFonts w:ascii="Helvetica"/>
                          <w:sz w:val="19"/>
                        </w:rPr>
                      </w:pPr>
                      <w:proofErr w:type="spellStart"/>
                      <w:proofErr w:type="gramStart"/>
                      <w:r>
                        <w:rPr>
                          <w:rFonts w:ascii="Helvetica"/>
                          <w:sz w:val="19"/>
                        </w:rPr>
                        <w:t>supe</w:t>
                      </w:r>
                      <w:r>
                        <w:rPr>
                          <w:rFonts w:ascii="Helvetica"/>
                          <w:spacing w:val="2"/>
                          <w:sz w:val="19"/>
                        </w:rPr>
                        <w:t>r</w:t>
                      </w:r>
                      <w:r>
                        <w:rPr>
                          <w:rFonts w:ascii="Helvetica"/>
                          <w:sz w:val="19"/>
                        </w:rPr>
                        <w:t>kingdom</w:t>
                      </w:r>
                      <w:proofErr w:type="spellEnd"/>
                      <w:proofErr w:type="gramEnd"/>
                    </w:p>
                  </w:txbxContent>
                </v:textbox>
                <w10:wrap anchorx="page"/>
              </v:shape>
            </w:pict>
          </mc:Fallback>
        </mc:AlternateContent>
      </w:r>
      <w:r w:rsidR="004E417C">
        <w:t>Taxonomic Level</w:t>
      </w:r>
    </w:p>
    <w:p w14:paraId="3B84CAFE" w14:textId="77777777" w:rsidR="006312AD" w:rsidRDefault="006312AD">
      <w:pPr>
        <w:pStyle w:val="BodyText"/>
        <w:rPr>
          <w:rFonts w:ascii="Helvetica"/>
          <w:sz w:val="21"/>
        </w:rPr>
      </w:pPr>
    </w:p>
    <w:p w14:paraId="706C4A29" w14:textId="77777777" w:rsidR="006312AD" w:rsidRDefault="004E417C">
      <w:pPr>
        <w:pStyle w:val="BodyText"/>
        <w:spacing w:before="67" w:line="249" w:lineRule="auto"/>
        <w:ind w:left="1114" w:right="7"/>
      </w:pPr>
      <w:r>
        <w:rPr>
          <w:rFonts w:ascii="Arial"/>
          <w:b/>
        </w:rPr>
        <w:t xml:space="preserve">Figure 2. </w:t>
      </w:r>
      <w:proofErr w:type="gramStart"/>
      <w:r>
        <w:t xml:space="preserve">Cumulative taxonomic match results for genomic purity </w:t>
      </w:r>
      <w:proofErr w:type="spellStart"/>
      <w:r>
        <w:t>assement</w:t>
      </w:r>
      <w:proofErr w:type="spellEnd"/>
      <w:r>
        <w:t xml:space="preserve"> for </w:t>
      </w:r>
      <w:proofErr w:type="spellStart"/>
      <w:r>
        <w:rPr>
          <w:i/>
        </w:rPr>
        <w:t>Shigella</w:t>
      </w:r>
      <w:proofErr w:type="spellEnd"/>
      <w:r>
        <w:rPr>
          <w:i/>
        </w:rPr>
        <w:t xml:space="preserve"> </w:t>
      </w:r>
      <w:r>
        <w:t xml:space="preserve">considering matches to </w:t>
      </w:r>
      <w:r>
        <w:rPr>
          <w:i/>
        </w:rPr>
        <w:t xml:space="preserve">E. coli </w:t>
      </w:r>
      <w:r>
        <w:t>as species level matches.</w:t>
      </w:r>
      <w:proofErr w:type="gramEnd"/>
      <w:r>
        <w:t xml:space="preserve"> Each line represents the cumulative proportion of simulated reads with taxonomic assignments matching at or above the specified taxonomic level. Genomes are </w:t>
      </w:r>
      <w:r>
        <w:lastRenderedPageBreak/>
        <w:t>grouped by genus.</w:t>
      </w:r>
    </w:p>
    <w:p w14:paraId="05660993" w14:textId="77777777" w:rsidR="006312AD" w:rsidRDefault="006312AD">
      <w:pPr>
        <w:spacing w:line="249" w:lineRule="auto"/>
        <w:sectPr w:rsidR="006312AD">
          <w:pgSz w:w="12240" w:h="15840"/>
          <w:pgMar w:top="1500" w:right="1020" w:bottom="800" w:left="1720" w:header="0" w:footer="613" w:gutter="0"/>
          <w:cols w:space="720"/>
        </w:sectPr>
      </w:pPr>
    </w:p>
    <w:p w14:paraId="3689F77D" w14:textId="77777777" w:rsidR="006312AD" w:rsidRDefault="006312AD">
      <w:pPr>
        <w:pStyle w:val="BodyText"/>
        <w:spacing w:before="0"/>
      </w:pPr>
    </w:p>
    <w:p w14:paraId="65E83AE5" w14:textId="77777777" w:rsidR="006312AD" w:rsidRDefault="006312AD">
      <w:pPr>
        <w:pStyle w:val="BodyText"/>
        <w:spacing w:before="0"/>
      </w:pPr>
    </w:p>
    <w:p w14:paraId="19283DC8" w14:textId="77777777" w:rsidR="006312AD" w:rsidRDefault="006312AD">
      <w:pPr>
        <w:pStyle w:val="BodyText"/>
        <w:spacing w:before="0"/>
      </w:pPr>
    </w:p>
    <w:p w14:paraId="37D6EC49" w14:textId="77777777" w:rsidR="006312AD" w:rsidRDefault="006312AD">
      <w:pPr>
        <w:pStyle w:val="BodyText"/>
        <w:spacing w:before="0"/>
      </w:pPr>
    </w:p>
    <w:p w14:paraId="4B338310" w14:textId="77777777" w:rsidR="006312AD" w:rsidRDefault="006312AD">
      <w:pPr>
        <w:pStyle w:val="BodyText"/>
        <w:spacing w:before="0"/>
      </w:pPr>
    </w:p>
    <w:p w14:paraId="1237CECA" w14:textId="77777777" w:rsidR="006312AD" w:rsidRDefault="006312AD">
      <w:pPr>
        <w:pStyle w:val="BodyText"/>
        <w:spacing w:before="0"/>
      </w:pPr>
    </w:p>
    <w:p w14:paraId="0204C3EC" w14:textId="77777777" w:rsidR="006312AD" w:rsidRDefault="006312AD">
      <w:pPr>
        <w:pStyle w:val="BodyText"/>
        <w:spacing w:before="0"/>
      </w:pPr>
    </w:p>
    <w:p w14:paraId="0BDCF27B" w14:textId="77777777" w:rsidR="006312AD" w:rsidRDefault="006312AD">
      <w:pPr>
        <w:pStyle w:val="BodyText"/>
        <w:rPr>
          <w:sz w:val="27"/>
        </w:rPr>
      </w:pPr>
    </w:p>
    <w:p w14:paraId="364EFF93" w14:textId="77777777" w:rsidR="006312AD" w:rsidRDefault="0053712E">
      <w:pPr>
        <w:spacing w:before="110"/>
        <w:ind w:left="1471" w:right="7"/>
        <w:rPr>
          <w:rFonts w:ascii="Helvetica"/>
          <w:sz w:val="16"/>
        </w:rPr>
      </w:pPr>
      <w:r>
        <w:rPr>
          <w:noProof/>
        </w:rPr>
        <mc:AlternateContent>
          <mc:Choice Requires="wpg">
            <w:drawing>
              <wp:anchor distT="0" distB="0" distL="114300" distR="114300" simplePos="0" relativeHeight="251674112" behindDoc="0" locked="0" layoutInCell="1" allowOverlap="1" wp14:anchorId="3D81B922" wp14:editId="34A81B6E">
                <wp:simplePos x="0" y="0"/>
                <wp:positionH relativeFrom="page">
                  <wp:posOffset>2248535</wp:posOffset>
                </wp:positionH>
                <wp:positionV relativeFrom="paragraph">
                  <wp:posOffset>-85090</wp:posOffset>
                </wp:positionV>
                <wp:extent cx="4747260" cy="4223385"/>
                <wp:effectExtent l="1689735" t="0" r="1905" b="2567305"/>
                <wp:wrapNone/>
                <wp:docPr id="4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7260" cy="4223385"/>
                          <a:chOff x="3542" y="-134"/>
                          <a:chExt cx="7476" cy="6651"/>
                        </a:xfrm>
                      </wpg:grpSpPr>
                      <wps:wsp>
                        <wps:cNvPr id="44" name="AutoShape 151"/>
                        <wps:cNvSpPr>
                          <a:spLocks/>
                        </wps:cNvSpPr>
                        <wps:spPr bwMode="auto">
                          <a:xfrm>
                            <a:off x="932" y="3733"/>
                            <a:ext cx="9029" cy="5509"/>
                          </a:xfrm>
                          <a:custGeom>
                            <a:avLst/>
                            <a:gdLst>
                              <a:gd name="T0" fmla="+- 0 3600 932"/>
                              <a:gd name="T1" fmla="*/ T0 w 9029"/>
                              <a:gd name="T2" fmla="+- 0 5448 3733"/>
                              <a:gd name="T3" fmla="*/ 5448 h 5509"/>
                              <a:gd name="T4" fmla="+- 0 11008 932"/>
                              <a:gd name="T5" fmla="*/ T4 w 9029"/>
                              <a:gd name="T6" fmla="+- 0 5448 3733"/>
                              <a:gd name="T7" fmla="*/ 5448 h 5509"/>
                              <a:gd name="T8" fmla="+- 0 3600 932"/>
                              <a:gd name="T9" fmla="*/ T8 w 9029"/>
                              <a:gd name="T10" fmla="+- 0 3941 3733"/>
                              <a:gd name="T11" fmla="*/ 3941 h 5509"/>
                              <a:gd name="T12" fmla="+- 0 11008 932"/>
                              <a:gd name="T13" fmla="*/ T12 w 9029"/>
                              <a:gd name="T14" fmla="+- 0 3941 3733"/>
                              <a:gd name="T15" fmla="*/ 3941 h 5509"/>
                              <a:gd name="T16" fmla="+- 0 3600 932"/>
                              <a:gd name="T17" fmla="*/ T16 w 9029"/>
                              <a:gd name="T18" fmla="+- 0 2435 3733"/>
                              <a:gd name="T19" fmla="*/ 2435 h 5509"/>
                              <a:gd name="T20" fmla="+- 0 11008 932"/>
                              <a:gd name="T21" fmla="*/ T20 w 9029"/>
                              <a:gd name="T22" fmla="+- 0 2435 3733"/>
                              <a:gd name="T23" fmla="*/ 2435 h 5509"/>
                              <a:gd name="T24" fmla="+- 0 3600 932"/>
                              <a:gd name="T25" fmla="*/ T24 w 9029"/>
                              <a:gd name="T26" fmla="+- 0 928 3733"/>
                              <a:gd name="T27" fmla="*/ 928 h 5509"/>
                              <a:gd name="T28" fmla="+- 0 11008 932"/>
                              <a:gd name="T29" fmla="*/ T28 w 9029"/>
                              <a:gd name="T30" fmla="+- 0 928 3733"/>
                              <a:gd name="T31" fmla="*/ 928 h 550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29" h="5509">
                                <a:moveTo>
                                  <a:pt x="2668" y="1715"/>
                                </a:moveTo>
                                <a:lnTo>
                                  <a:pt x="10076" y="1715"/>
                                </a:lnTo>
                                <a:moveTo>
                                  <a:pt x="2668" y="208"/>
                                </a:moveTo>
                                <a:lnTo>
                                  <a:pt x="10076" y="208"/>
                                </a:lnTo>
                                <a:moveTo>
                                  <a:pt x="2668" y="-1298"/>
                                </a:moveTo>
                                <a:lnTo>
                                  <a:pt x="10076" y="-1298"/>
                                </a:lnTo>
                                <a:moveTo>
                                  <a:pt x="2668" y="-2805"/>
                                </a:moveTo>
                                <a:lnTo>
                                  <a:pt x="10076" y="-2805"/>
                                </a:lnTo>
                              </a:path>
                            </a:pathLst>
                          </a:custGeom>
                          <a:noFill/>
                          <a:ln w="11151">
                            <a:solidFill>
                              <a:srgbClr val="FAFAF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150"/>
                        <wps:cNvSpPr>
                          <a:spLocks/>
                        </wps:cNvSpPr>
                        <wps:spPr bwMode="auto">
                          <a:xfrm>
                            <a:off x="932" y="2450"/>
                            <a:ext cx="9029" cy="8023"/>
                          </a:xfrm>
                          <a:custGeom>
                            <a:avLst/>
                            <a:gdLst>
                              <a:gd name="T0" fmla="+- 0 3600 932"/>
                              <a:gd name="T1" fmla="*/ T0 w 9029"/>
                              <a:gd name="T2" fmla="+- 0 6202 2450"/>
                              <a:gd name="T3" fmla="*/ 6202 h 8023"/>
                              <a:gd name="T4" fmla="+- 0 11008 932"/>
                              <a:gd name="T5" fmla="*/ T4 w 9029"/>
                              <a:gd name="T6" fmla="+- 0 6202 2450"/>
                              <a:gd name="T7" fmla="*/ 6202 h 8023"/>
                              <a:gd name="T8" fmla="+- 0 3600 932"/>
                              <a:gd name="T9" fmla="*/ T8 w 9029"/>
                              <a:gd name="T10" fmla="+- 0 4695 2450"/>
                              <a:gd name="T11" fmla="*/ 4695 h 8023"/>
                              <a:gd name="T12" fmla="+- 0 11008 932"/>
                              <a:gd name="T13" fmla="*/ T12 w 9029"/>
                              <a:gd name="T14" fmla="+- 0 4695 2450"/>
                              <a:gd name="T15" fmla="*/ 4695 h 8023"/>
                              <a:gd name="T16" fmla="+- 0 3600 932"/>
                              <a:gd name="T17" fmla="*/ T16 w 9029"/>
                              <a:gd name="T18" fmla="+- 0 3188 2450"/>
                              <a:gd name="T19" fmla="*/ 3188 h 8023"/>
                              <a:gd name="T20" fmla="+- 0 11008 932"/>
                              <a:gd name="T21" fmla="*/ T20 w 9029"/>
                              <a:gd name="T22" fmla="+- 0 3188 2450"/>
                              <a:gd name="T23" fmla="*/ 3188 h 8023"/>
                              <a:gd name="T24" fmla="+- 0 3600 932"/>
                              <a:gd name="T25" fmla="*/ T24 w 9029"/>
                              <a:gd name="T26" fmla="+- 0 1681 2450"/>
                              <a:gd name="T27" fmla="*/ 1681 h 8023"/>
                              <a:gd name="T28" fmla="+- 0 11008 932"/>
                              <a:gd name="T29" fmla="*/ T28 w 9029"/>
                              <a:gd name="T30" fmla="+- 0 1681 2450"/>
                              <a:gd name="T31" fmla="*/ 1681 h 8023"/>
                              <a:gd name="T32" fmla="+- 0 3600 932"/>
                              <a:gd name="T33" fmla="*/ T32 w 9029"/>
                              <a:gd name="T34" fmla="+- 0 174 2450"/>
                              <a:gd name="T35" fmla="*/ 174 h 8023"/>
                              <a:gd name="T36" fmla="+- 0 11008 932"/>
                              <a:gd name="T37" fmla="*/ T36 w 9029"/>
                              <a:gd name="T38" fmla="+- 0 174 2450"/>
                              <a:gd name="T39" fmla="*/ 174 h 8023"/>
                              <a:gd name="T40" fmla="+- 0 4083 932"/>
                              <a:gd name="T41" fmla="*/ T40 w 9029"/>
                              <a:gd name="T42" fmla="+- 0 6459 2450"/>
                              <a:gd name="T43" fmla="*/ 6459 h 8023"/>
                              <a:gd name="T44" fmla="+- 0 4083 932"/>
                              <a:gd name="T45" fmla="*/ T44 w 9029"/>
                              <a:gd name="T46" fmla="+- 0 -125 2450"/>
                              <a:gd name="T47" fmla="*/ -125 h 8023"/>
                              <a:gd name="T48" fmla="+- 0 4888 932"/>
                              <a:gd name="T49" fmla="*/ T48 w 9029"/>
                              <a:gd name="T50" fmla="+- 0 6459 2450"/>
                              <a:gd name="T51" fmla="*/ 6459 h 8023"/>
                              <a:gd name="T52" fmla="+- 0 4888 932"/>
                              <a:gd name="T53" fmla="*/ T52 w 9029"/>
                              <a:gd name="T54" fmla="+- 0 -125 2450"/>
                              <a:gd name="T55" fmla="*/ -125 h 8023"/>
                              <a:gd name="T56" fmla="+- 0 5693 932"/>
                              <a:gd name="T57" fmla="*/ T56 w 9029"/>
                              <a:gd name="T58" fmla="+- 0 -125 2450"/>
                              <a:gd name="T59" fmla="*/ -125 h 8023"/>
                              <a:gd name="T60" fmla="+- 0 5693 932"/>
                              <a:gd name="T61" fmla="*/ T60 w 9029"/>
                              <a:gd name="T62" fmla="+- 0 202 2450"/>
                              <a:gd name="T63" fmla="*/ 202 h 8023"/>
                              <a:gd name="T64" fmla="+- 0 5693 932"/>
                              <a:gd name="T65" fmla="*/ T64 w 9029"/>
                              <a:gd name="T66" fmla="+- 0 375 2450"/>
                              <a:gd name="T67" fmla="*/ 375 h 8023"/>
                              <a:gd name="T68" fmla="+- 0 5693 932"/>
                              <a:gd name="T69" fmla="*/ T68 w 9029"/>
                              <a:gd name="T70" fmla="+- 0 6459 2450"/>
                              <a:gd name="T71" fmla="*/ 6459 h 8023"/>
                              <a:gd name="T72" fmla="+- 0 6499 932"/>
                              <a:gd name="T73" fmla="*/ T72 w 9029"/>
                              <a:gd name="T74" fmla="+- 0 6459 2450"/>
                              <a:gd name="T75" fmla="*/ 6459 h 8023"/>
                              <a:gd name="T76" fmla="+- 0 6499 932"/>
                              <a:gd name="T77" fmla="*/ T76 w 9029"/>
                              <a:gd name="T78" fmla="+- 0 -125 2450"/>
                              <a:gd name="T79" fmla="*/ -125 h 8023"/>
                              <a:gd name="T80" fmla="+- 0 7304 932"/>
                              <a:gd name="T81" fmla="*/ T80 w 9029"/>
                              <a:gd name="T82" fmla="+- 0 6459 2450"/>
                              <a:gd name="T83" fmla="*/ 6459 h 8023"/>
                              <a:gd name="T84" fmla="+- 0 7304 932"/>
                              <a:gd name="T85" fmla="*/ T84 w 9029"/>
                              <a:gd name="T86" fmla="+- 0 -125 2450"/>
                              <a:gd name="T87" fmla="*/ -125 h 8023"/>
                              <a:gd name="T88" fmla="+- 0 8109 932"/>
                              <a:gd name="T89" fmla="*/ T88 w 9029"/>
                              <a:gd name="T90" fmla="+- 0 6459 2450"/>
                              <a:gd name="T91" fmla="*/ 6459 h 8023"/>
                              <a:gd name="T92" fmla="+- 0 8109 932"/>
                              <a:gd name="T93" fmla="*/ T92 w 9029"/>
                              <a:gd name="T94" fmla="+- 0 -125 2450"/>
                              <a:gd name="T95" fmla="*/ -125 h 8023"/>
                              <a:gd name="T96" fmla="+- 0 8914 932"/>
                              <a:gd name="T97" fmla="*/ T96 w 9029"/>
                              <a:gd name="T98" fmla="+- 0 -125 2450"/>
                              <a:gd name="T99" fmla="*/ -125 h 8023"/>
                              <a:gd name="T100" fmla="+- 0 8914 932"/>
                              <a:gd name="T101" fmla="*/ T100 w 9029"/>
                              <a:gd name="T102" fmla="+- 0 1337 2450"/>
                              <a:gd name="T103" fmla="*/ 1337 h 8023"/>
                              <a:gd name="T104" fmla="+- 0 8914 932"/>
                              <a:gd name="T105" fmla="*/ T104 w 9029"/>
                              <a:gd name="T106" fmla="+- 0 1596 2450"/>
                              <a:gd name="T107" fmla="*/ 1596 h 8023"/>
                              <a:gd name="T108" fmla="+- 0 8914 932"/>
                              <a:gd name="T109" fmla="*/ T108 w 9029"/>
                              <a:gd name="T110" fmla="+- 0 6459 2450"/>
                              <a:gd name="T111" fmla="*/ 6459 h 8023"/>
                              <a:gd name="T112" fmla="+- 0 9720 932"/>
                              <a:gd name="T113" fmla="*/ T112 w 9029"/>
                              <a:gd name="T114" fmla="+- 0 -125 2450"/>
                              <a:gd name="T115" fmla="*/ -125 h 8023"/>
                              <a:gd name="T116" fmla="+- 0 9720 932"/>
                              <a:gd name="T117" fmla="*/ T116 w 9029"/>
                              <a:gd name="T118" fmla="+- 0 317 2450"/>
                              <a:gd name="T119" fmla="*/ 317 h 8023"/>
                              <a:gd name="T120" fmla="+- 0 9720 932"/>
                              <a:gd name="T121" fmla="*/ T120 w 9029"/>
                              <a:gd name="T122" fmla="+- 0 571 2450"/>
                              <a:gd name="T123" fmla="*/ 571 h 8023"/>
                              <a:gd name="T124" fmla="+- 0 9720 932"/>
                              <a:gd name="T125" fmla="*/ T124 w 9029"/>
                              <a:gd name="T126" fmla="+- 0 6459 2450"/>
                              <a:gd name="T127" fmla="*/ 6459 h 8023"/>
                              <a:gd name="T128" fmla="+- 0 10525 932"/>
                              <a:gd name="T129" fmla="*/ T128 w 9029"/>
                              <a:gd name="T130" fmla="+- 0 6459 2450"/>
                              <a:gd name="T131" fmla="*/ 6459 h 8023"/>
                              <a:gd name="T132" fmla="+- 0 10525 932"/>
                              <a:gd name="T133" fmla="*/ T132 w 9029"/>
                              <a:gd name="T134" fmla="+- 0 -125 2450"/>
                              <a:gd name="T135" fmla="*/ -125 h 80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029" h="8023">
                                <a:moveTo>
                                  <a:pt x="2668" y="3752"/>
                                </a:moveTo>
                                <a:lnTo>
                                  <a:pt x="10076" y="3752"/>
                                </a:lnTo>
                                <a:moveTo>
                                  <a:pt x="2668" y="2245"/>
                                </a:moveTo>
                                <a:lnTo>
                                  <a:pt x="10076" y="2245"/>
                                </a:lnTo>
                                <a:moveTo>
                                  <a:pt x="2668" y="738"/>
                                </a:moveTo>
                                <a:lnTo>
                                  <a:pt x="10076" y="738"/>
                                </a:lnTo>
                                <a:moveTo>
                                  <a:pt x="2668" y="-769"/>
                                </a:moveTo>
                                <a:lnTo>
                                  <a:pt x="10076" y="-769"/>
                                </a:lnTo>
                                <a:moveTo>
                                  <a:pt x="2668" y="-2276"/>
                                </a:moveTo>
                                <a:lnTo>
                                  <a:pt x="10076" y="-2276"/>
                                </a:lnTo>
                                <a:moveTo>
                                  <a:pt x="3151" y="4009"/>
                                </a:moveTo>
                                <a:lnTo>
                                  <a:pt x="3151" y="-2575"/>
                                </a:lnTo>
                                <a:moveTo>
                                  <a:pt x="3956" y="4009"/>
                                </a:moveTo>
                                <a:lnTo>
                                  <a:pt x="3956" y="-2575"/>
                                </a:lnTo>
                                <a:moveTo>
                                  <a:pt x="4761" y="-2575"/>
                                </a:moveTo>
                                <a:lnTo>
                                  <a:pt x="4761" y="-2248"/>
                                </a:lnTo>
                                <a:moveTo>
                                  <a:pt x="4761" y="-2075"/>
                                </a:moveTo>
                                <a:lnTo>
                                  <a:pt x="4761" y="4009"/>
                                </a:lnTo>
                                <a:moveTo>
                                  <a:pt x="5567" y="4009"/>
                                </a:moveTo>
                                <a:lnTo>
                                  <a:pt x="5567" y="-2575"/>
                                </a:lnTo>
                                <a:moveTo>
                                  <a:pt x="6372" y="4009"/>
                                </a:moveTo>
                                <a:lnTo>
                                  <a:pt x="6372" y="-2575"/>
                                </a:lnTo>
                                <a:moveTo>
                                  <a:pt x="7177" y="4009"/>
                                </a:moveTo>
                                <a:lnTo>
                                  <a:pt x="7177" y="-2575"/>
                                </a:lnTo>
                                <a:moveTo>
                                  <a:pt x="7982" y="-2575"/>
                                </a:moveTo>
                                <a:lnTo>
                                  <a:pt x="7982" y="-1113"/>
                                </a:lnTo>
                                <a:moveTo>
                                  <a:pt x="7982" y="-854"/>
                                </a:moveTo>
                                <a:lnTo>
                                  <a:pt x="7982" y="4009"/>
                                </a:lnTo>
                                <a:moveTo>
                                  <a:pt x="8788" y="-2575"/>
                                </a:moveTo>
                                <a:lnTo>
                                  <a:pt x="8788" y="-2133"/>
                                </a:lnTo>
                                <a:moveTo>
                                  <a:pt x="8788" y="-1879"/>
                                </a:moveTo>
                                <a:lnTo>
                                  <a:pt x="8788" y="4009"/>
                                </a:lnTo>
                                <a:moveTo>
                                  <a:pt x="9593" y="4009"/>
                                </a:moveTo>
                                <a:lnTo>
                                  <a:pt x="9593" y="-2575"/>
                                </a:lnTo>
                              </a:path>
                            </a:pathLst>
                          </a:custGeom>
                          <a:noFill/>
                          <a:ln w="4481">
                            <a:solidFill>
                              <a:srgbClr val="E5E5E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149"/>
                        <wps:cNvSpPr>
                          <a:spLocks/>
                        </wps:cNvSpPr>
                        <wps:spPr bwMode="auto">
                          <a:xfrm>
                            <a:off x="4051" y="157"/>
                            <a:ext cx="65" cy="65"/>
                          </a:xfrm>
                          <a:custGeom>
                            <a:avLst/>
                            <a:gdLst>
                              <a:gd name="T0" fmla="+- 0 4083 4051"/>
                              <a:gd name="T1" fmla="*/ T0 w 65"/>
                              <a:gd name="T2" fmla="+- 0 157 157"/>
                              <a:gd name="T3" fmla="*/ 157 h 65"/>
                              <a:gd name="T4" fmla="+- 0 4070 4051"/>
                              <a:gd name="T5" fmla="*/ T4 w 65"/>
                              <a:gd name="T6" fmla="+- 0 159 157"/>
                              <a:gd name="T7" fmla="*/ 159 h 65"/>
                              <a:gd name="T8" fmla="+- 0 4060 4051"/>
                              <a:gd name="T9" fmla="*/ T8 w 65"/>
                              <a:gd name="T10" fmla="+- 0 166 157"/>
                              <a:gd name="T11" fmla="*/ 166 h 65"/>
                              <a:gd name="T12" fmla="+- 0 4053 4051"/>
                              <a:gd name="T13" fmla="*/ T12 w 65"/>
                              <a:gd name="T14" fmla="+- 0 176 157"/>
                              <a:gd name="T15" fmla="*/ 176 h 65"/>
                              <a:gd name="T16" fmla="+- 0 4051 4051"/>
                              <a:gd name="T17" fmla="*/ T16 w 65"/>
                              <a:gd name="T18" fmla="+- 0 189 157"/>
                              <a:gd name="T19" fmla="*/ 189 h 65"/>
                              <a:gd name="T20" fmla="+- 0 4053 4051"/>
                              <a:gd name="T21" fmla="*/ T20 w 65"/>
                              <a:gd name="T22" fmla="+- 0 201 157"/>
                              <a:gd name="T23" fmla="*/ 201 h 65"/>
                              <a:gd name="T24" fmla="+- 0 4060 4051"/>
                              <a:gd name="T25" fmla="*/ T24 w 65"/>
                              <a:gd name="T26" fmla="+- 0 211 157"/>
                              <a:gd name="T27" fmla="*/ 211 h 65"/>
                              <a:gd name="T28" fmla="+- 0 4070 4051"/>
                              <a:gd name="T29" fmla="*/ T28 w 65"/>
                              <a:gd name="T30" fmla="+- 0 218 157"/>
                              <a:gd name="T31" fmla="*/ 218 h 65"/>
                              <a:gd name="T32" fmla="+- 0 4083 4051"/>
                              <a:gd name="T33" fmla="*/ T32 w 65"/>
                              <a:gd name="T34" fmla="+- 0 221 157"/>
                              <a:gd name="T35" fmla="*/ 221 h 65"/>
                              <a:gd name="T36" fmla="+- 0 4095 4051"/>
                              <a:gd name="T37" fmla="*/ T36 w 65"/>
                              <a:gd name="T38" fmla="+- 0 218 157"/>
                              <a:gd name="T39" fmla="*/ 218 h 65"/>
                              <a:gd name="T40" fmla="+- 0 4105 4051"/>
                              <a:gd name="T41" fmla="*/ T40 w 65"/>
                              <a:gd name="T42" fmla="+- 0 211 157"/>
                              <a:gd name="T43" fmla="*/ 211 h 65"/>
                              <a:gd name="T44" fmla="+- 0 4112 4051"/>
                              <a:gd name="T45" fmla="*/ T44 w 65"/>
                              <a:gd name="T46" fmla="+- 0 201 157"/>
                              <a:gd name="T47" fmla="*/ 201 h 65"/>
                              <a:gd name="T48" fmla="+- 0 4115 4051"/>
                              <a:gd name="T49" fmla="*/ T48 w 65"/>
                              <a:gd name="T50" fmla="+- 0 189 157"/>
                              <a:gd name="T51" fmla="*/ 189 h 65"/>
                              <a:gd name="T52" fmla="+- 0 4112 4051"/>
                              <a:gd name="T53" fmla="*/ T52 w 65"/>
                              <a:gd name="T54" fmla="+- 0 176 157"/>
                              <a:gd name="T55" fmla="*/ 176 h 65"/>
                              <a:gd name="T56" fmla="+- 0 4105 4051"/>
                              <a:gd name="T57" fmla="*/ T56 w 65"/>
                              <a:gd name="T58" fmla="+- 0 166 157"/>
                              <a:gd name="T59" fmla="*/ 166 h 65"/>
                              <a:gd name="T60" fmla="+- 0 4095 4051"/>
                              <a:gd name="T61" fmla="*/ T60 w 65"/>
                              <a:gd name="T62" fmla="+- 0 159 157"/>
                              <a:gd name="T63" fmla="*/ 159 h 65"/>
                              <a:gd name="T64" fmla="+- 0 4083 4051"/>
                              <a:gd name="T65" fmla="*/ T64 w 65"/>
                              <a:gd name="T66" fmla="+- 0 157 157"/>
                              <a:gd name="T67" fmla="*/ 157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19" y="2"/>
                                </a:lnTo>
                                <a:lnTo>
                                  <a:pt x="9" y="9"/>
                                </a:lnTo>
                                <a:lnTo>
                                  <a:pt x="2" y="19"/>
                                </a:lnTo>
                                <a:lnTo>
                                  <a:pt x="0" y="32"/>
                                </a:lnTo>
                                <a:lnTo>
                                  <a:pt x="2" y="44"/>
                                </a:lnTo>
                                <a:lnTo>
                                  <a:pt x="9" y="54"/>
                                </a:lnTo>
                                <a:lnTo>
                                  <a:pt x="19" y="61"/>
                                </a:lnTo>
                                <a:lnTo>
                                  <a:pt x="32" y="64"/>
                                </a:lnTo>
                                <a:lnTo>
                                  <a:pt x="44" y="61"/>
                                </a:lnTo>
                                <a:lnTo>
                                  <a:pt x="54" y="54"/>
                                </a:lnTo>
                                <a:lnTo>
                                  <a:pt x="61" y="44"/>
                                </a:lnTo>
                                <a:lnTo>
                                  <a:pt x="64" y="32"/>
                                </a:lnTo>
                                <a:lnTo>
                                  <a:pt x="61" y="19"/>
                                </a:lnTo>
                                <a:lnTo>
                                  <a:pt x="54" y="9"/>
                                </a:lnTo>
                                <a:lnTo>
                                  <a:pt x="44" y="2"/>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48"/>
                        <wps:cNvSpPr>
                          <a:spLocks/>
                        </wps:cNvSpPr>
                        <wps:spPr bwMode="auto">
                          <a:xfrm>
                            <a:off x="4051" y="157"/>
                            <a:ext cx="65" cy="65"/>
                          </a:xfrm>
                          <a:custGeom>
                            <a:avLst/>
                            <a:gdLst>
                              <a:gd name="T0" fmla="+- 0 4051 4051"/>
                              <a:gd name="T1" fmla="*/ T0 w 65"/>
                              <a:gd name="T2" fmla="+- 0 189 157"/>
                              <a:gd name="T3" fmla="*/ 189 h 65"/>
                              <a:gd name="T4" fmla="+- 0 4053 4051"/>
                              <a:gd name="T5" fmla="*/ T4 w 65"/>
                              <a:gd name="T6" fmla="+- 0 176 157"/>
                              <a:gd name="T7" fmla="*/ 176 h 65"/>
                              <a:gd name="T8" fmla="+- 0 4060 4051"/>
                              <a:gd name="T9" fmla="*/ T8 w 65"/>
                              <a:gd name="T10" fmla="+- 0 166 157"/>
                              <a:gd name="T11" fmla="*/ 166 h 65"/>
                              <a:gd name="T12" fmla="+- 0 4070 4051"/>
                              <a:gd name="T13" fmla="*/ T12 w 65"/>
                              <a:gd name="T14" fmla="+- 0 159 157"/>
                              <a:gd name="T15" fmla="*/ 159 h 65"/>
                              <a:gd name="T16" fmla="+- 0 4083 4051"/>
                              <a:gd name="T17" fmla="*/ T16 w 65"/>
                              <a:gd name="T18" fmla="+- 0 157 157"/>
                              <a:gd name="T19" fmla="*/ 157 h 65"/>
                              <a:gd name="T20" fmla="+- 0 4095 4051"/>
                              <a:gd name="T21" fmla="*/ T20 w 65"/>
                              <a:gd name="T22" fmla="+- 0 159 157"/>
                              <a:gd name="T23" fmla="*/ 159 h 65"/>
                              <a:gd name="T24" fmla="+- 0 4105 4051"/>
                              <a:gd name="T25" fmla="*/ T24 w 65"/>
                              <a:gd name="T26" fmla="+- 0 166 157"/>
                              <a:gd name="T27" fmla="*/ 166 h 65"/>
                              <a:gd name="T28" fmla="+- 0 4112 4051"/>
                              <a:gd name="T29" fmla="*/ T28 w 65"/>
                              <a:gd name="T30" fmla="+- 0 176 157"/>
                              <a:gd name="T31" fmla="*/ 176 h 65"/>
                              <a:gd name="T32" fmla="+- 0 4115 4051"/>
                              <a:gd name="T33" fmla="*/ T32 w 65"/>
                              <a:gd name="T34" fmla="+- 0 189 157"/>
                              <a:gd name="T35" fmla="*/ 189 h 65"/>
                              <a:gd name="T36" fmla="+- 0 4112 4051"/>
                              <a:gd name="T37" fmla="*/ T36 w 65"/>
                              <a:gd name="T38" fmla="+- 0 201 157"/>
                              <a:gd name="T39" fmla="*/ 201 h 65"/>
                              <a:gd name="T40" fmla="+- 0 4105 4051"/>
                              <a:gd name="T41" fmla="*/ T40 w 65"/>
                              <a:gd name="T42" fmla="+- 0 211 157"/>
                              <a:gd name="T43" fmla="*/ 211 h 65"/>
                              <a:gd name="T44" fmla="+- 0 4095 4051"/>
                              <a:gd name="T45" fmla="*/ T44 w 65"/>
                              <a:gd name="T46" fmla="+- 0 218 157"/>
                              <a:gd name="T47" fmla="*/ 218 h 65"/>
                              <a:gd name="T48" fmla="+- 0 4083 4051"/>
                              <a:gd name="T49" fmla="*/ T48 w 65"/>
                              <a:gd name="T50" fmla="+- 0 221 157"/>
                              <a:gd name="T51" fmla="*/ 221 h 65"/>
                              <a:gd name="T52" fmla="+- 0 4070 4051"/>
                              <a:gd name="T53" fmla="*/ T52 w 65"/>
                              <a:gd name="T54" fmla="+- 0 218 157"/>
                              <a:gd name="T55" fmla="*/ 218 h 65"/>
                              <a:gd name="T56" fmla="+- 0 4060 4051"/>
                              <a:gd name="T57" fmla="*/ T56 w 65"/>
                              <a:gd name="T58" fmla="+- 0 211 157"/>
                              <a:gd name="T59" fmla="*/ 211 h 65"/>
                              <a:gd name="T60" fmla="+- 0 4053 4051"/>
                              <a:gd name="T61" fmla="*/ T60 w 65"/>
                              <a:gd name="T62" fmla="+- 0 201 157"/>
                              <a:gd name="T63" fmla="*/ 201 h 65"/>
                              <a:gd name="T64" fmla="+- 0 4051 4051"/>
                              <a:gd name="T65" fmla="*/ T64 w 65"/>
                              <a:gd name="T66" fmla="+- 0 189 157"/>
                              <a:gd name="T67" fmla="*/ 189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2" y="19"/>
                                </a:lnTo>
                                <a:lnTo>
                                  <a:pt x="9" y="9"/>
                                </a:lnTo>
                                <a:lnTo>
                                  <a:pt x="19" y="2"/>
                                </a:lnTo>
                                <a:lnTo>
                                  <a:pt x="32" y="0"/>
                                </a:lnTo>
                                <a:lnTo>
                                  <a:pt x="44" y="2"/>
                                </a:lnTo>
                                <a:lnTo>
                                  <a:pt x="54" y="9"/>
                                </a:lnTo>
                                <a:lnTo>
                                  <a:pt x="61" y="19"/>
                                </a:lnTo>
                                <a:lnTo>
                                  <a:pt x="64" y="32"/>
                                </a:lnTo>
                                <a:lnTo>
                                  <a:pt x="61" y="44"/>
                                </a:lnTo>
                                <a:lnTo>
                                  <a:pt x="54" y="54"/>
                                </a:lnTo>
                                <a:lnTo>
                                  <a:pt x="44" y="61"/>
                                </a:lnTo>
                                <a:lnTo>
                                  <a:pt x="32" y="64"/>
                                </a:lnTo>
                                <a:lnTo>
                                  <a:pt x="19" y="61"/>
                                </a:lnTo>
                                <a:lnTo>
                                  <a:pt x="9" y="54"/>
                                </a:lnTo>
                                <a:lnTo>
                                  <a:pt x="2"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47"/>
                        <wps:cNvSpPr>
                          <a:spLocks/>
                        </wps:cNvSpPr>
                        <wps:spPr bwMode="auto">
                          <a:xfrm>
                            <a:off x="4051" y="213"/>
                            <a:ext cx="65" cy="65"/>
                          </a:xfrm>
                          <a:custGeom>
                            <a:avLst/>
                            <a:gdLst>
                              <a:gd name="T0" fmla="+- 0 4083 4051"/>
                              <a:gd name="T1" fmla="*/ T0 w 65"/>
                              <a:gd name="T2" fmla="+- 0 213 213"/>
                              <a:gd name="T3" fmla="*/ 213 h 65"/>
                              <a:gd name="T4" fmla="+- 0 4070 4051"/>
                              <a:gd name="T5" fmla="*/ T4 w 65"/>
                              <a:gd name="T6" fmla="+- 0 216 213"/>
                              <a:gd name="T7" fmla="*/ 216 h 65"/>
                              <a:gd name="T8" fmla="+- 0 4060 4051"/>
                              <a:gd name="T9" fmla="*/ T8 w 65"/>
                              <a:gd name="T10" fmla="+- 0 223 213"/>
                              <a:gd name="T11" fmla="*/ 223 h 65"/>
                              <a:gd name="T12" fmla="+- 0 4053 4051"/>
                              <a:gd name="T13" fmla="*/ T12 w 65"/>
                              <a:gd name="T14" fmla="+- 0 233 213"/>
                              <a:gd name="T15" fmla="*/ 233 h 65"/>
                              <a:gd name="T16" fmla="+- 0 4051 4051"/>
                              <a:gd name="T17" fmla="*/ T16 w 65"/>
                              <a:gd name="T18" fmla="+- 0 245 213"/>
                              <a:gd name="T19" fmla="*/ 245 h 65"/>
                              <a:gd name="T20" fmla="+- 0 4053 4051"/>
                              <a:gd name="T21" fmla="*/ T20 w 65"/>
                              <a:gd name="T22" fmla="+- 0 258 213"/>
                              <a:gd name="T23" fmla="*/ 258 h 65"/>
                              <a:gd name="T24" fmla="+- 0 4060 4051"/>
                              <a:gd name="T25" fmla="*/ T24 w 65"/>
                              <a:gd name="T26" fmla="+- 0 268 213"/>
                              <a:gd name="T27" fmla="*/ 268 h 65"/>
                              <a:gd name="T28" fmla="+- 0 4070 4051"/>
                              <a:gd name="T29" fmla="*/ T28 w 65"/>
                              <a:gd name="T30" fmla="+- 0 275 213"/>
                              <a:gd name="T31" fmla="*/ 275 h 65"/>
                              <a:gd name="T32" fmla="+- 0 4083 4051"/>
                              <a:gd name="T33" fmla="*/ T32 w 65"/>
                              <a:gd name="T34" fmla="+- 0 278 213"/>
                              <a:gd name="T35" fmla="*/ 278 h 65"/>
                              <a:gd name="T36" fmla="+- 0 4095 4051"/>
                              <a:gd name="T37" fmla="*/ T36 w 65"/>
                              <a:gd name="T38" fmla="+- 0 275 213"/>
                              <a:gd name="T39" fmla="*/ 275 h 65"/>
                              <a:gd name="T40" fmla="+- 0 4105 4051"/>
                              <a:gd name="T41" fmla="*/ T40 w 65"/>
                              <a:gd name="T42" fmla="+- 0 268 213"/>
                              <a:gd name="T43" fmla="*/ 268 h 65"/>
                              <a:gd name="T44" fmla="+- 0 4112 4051"/>
                              <a:gd name="T45" fmla="*/ T44 w 65"/>
                              <a:gd name="T46" fmla="+- 0 258 213"/>
                              <a:gd name="T47" fmla="*/ 258 h 65"/>
                              <a:gd name="T48" fmla="+- 0 4115 4051"/>
                              <a:gd name="T49" fmla="*/ T48 w 65"/>
                              <a:gd name="T50" fmla="+- 0 245 213"/>
                              <a:gd name="T51" fmla="*/ 245 h 65"/>
                              <a:gd name="T52" fmla="+- 0 4112 4051"/>
                              <a:gd name="T53" fmla="*/ T52 w 65"/>
                              <a:gd name="T54" fmla="+- 0 233 213"/>
                              <a:gd name="T55" fmla="*/ 233 h 65"/>
                              <a:gd name="T56" fmla="+- 0 4105 4051"/>
                              <a:gd name="T57" fmla="*/ T56 w 65"/>
                              <a:gd name="T58" fmla="+- 0 223 213"/>
                              <a:gd name="T59" fmla="*/ 223 h 65"/>
                              <a:gd name="T60" fmla="+- 0 4095 4051"/>
                              <a:gd name="T61" fmla="*/ T60 w 65"/>
                              <a:gd name="T62" fmla="+- 0 216 213"/>
                              <a:gd name="T63" fmla="*/ 216 h 65"/>
                              <a:gd name="T64" fmla="+- 0 4083 4051"/>
                              <a:gd name="T65" fmla="*/ T64 w 65"/>
                              <a:gd name="T66" fmla="+- 0 213 213"/>
                              <a:gd name="T67" fmla="*/ 213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19" y="3"/>
                                </a:lnTo>
                                <a:lnTo>
                                  <a:pt x="9" y="10"/>
                                </a:lnTo>
                                <a:lnTo>
                                  <a:pt x="2" y="20"/>
                                </a:lnTo>
                                <a:lnTo>
                                  <a:pt x="0" y="32"/>
                                </a:lnTo>
                                <a:lnTo>
                                  <a:pt x="2" y="45"/>
                                </a:lnTo>
                                <a:lnTo>
                                  <a:pt x="9" y="55"/>
                                </a:lnTo>
                                <a:lnTo>
                                  <a:pt x="19" y="62"/>
                                </a:lnTo>
                                <a:lnTo>
                                  <a:pt x="32" y="65"/>
                                </a:lnTo>
                                <a:lnTo>
                                  <a:pt x="44" y="62"/>
                                </a:lnTo>
                                <a:lnTo>
                                  <a:pt x="54" y="55"/>
                                </a:lnTo>
                                <a:lnTo>
                                  <a:pt x="61" y="45"/>
                                </a:lnTo>
                                <a:lnTo>
                                  <a:pt x="64" y="32"/>
                                </a:lnTo>
                                <a:lnTo>
                                  <a:pt x="61" y="20"/>
                                </a:lnTo>
                                <a:lnTo>
                                  <a:pt x="54" y="10"/>
                                </a:lnTo>
                                <a:lnTo>
                                  <a:pt x="44" y="3"/>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46"/>
                        <wps:cNvSpPr>
                          <a:spLocks/>
                        </wps:cNvSpPr>
                        <wps:spPr bwMode="auto">
                          <a:xfrm>
                            <a:off x="4051" y="213"/>
                            <a:ext cx="65" cy="65"/>
                          </a:xfrm>
                          <a:custGeom>
                            <a:avLst/>
                            <a:gdLst>
                              <a:gd name="T0" fmla="+- 0 4051 4051"/>
                              <a:gd name="T1" fmla="*/ T0 w 65"/>
                              <a:gd name="T2" fmla="+- 0 245 213"/>
                              <a:gd name="T3" fmla="*/ 245 h 65"/>
                              <a:gd name="T4" fmla="+- 0 4053 4051"/>
                              <a:gd name="T5" fmla="*/ T4 w 65"/>
                              <a:gd name="T6" fmla="+- 0 233 213"/>
                              <a:gd name="T7" fmla="*/ 233 h 65"/>
                              <a:gd name="T8" fmla="+- 0 4060 4051"/>
                              <a:gd name="T9" fmla="*/ T8 w 65"/>
                              <a:gd name="T10" fmla="+- 0 223 213"/>
                              <a:gd name="T11" fmla="*/ 223 h 65"/>
                              <a:gd name="T12" fmla="+- 0 4070 4051"/>
                              <a:gd name="T13" fmla="*/ T12 w 65"/>
                              <a:gd name="T14" fmla="+- 0 216 213"/>
                              <a:gd name="T15" fmla="*/ 216 h 65"/>
                              <a:gd name="T16" fmla="+- 0 4083 4051"/>
                              <a:gd name="T17" fmla="*/ T16 w 65"/>
                              <a:gd name="T18" fmla="+- 0 213 213"/>
                              <a:gd name="T19" fmla="*/ 213 h 65"/>
                              <a:gd name="T20" fmla="+- 0 4095 4051"/>
                              <a:gd name="T21" fmla="*/ T20 w 65"/>
                              <a:gd name="T22" fmla="+- 0 216 213"/>
                              <a:gd name="T23" fmla="*/ 216 h 65"/>
                              <a:gd name="T24" fmla="+- 0 4105 4051"/>
                              <a:gd name="T25" fmla="*/ T24 w 65"/>
                              <a:gd name="T26" fmla="+- 0 223 213"/>
                              <a:gd name="T27" fmla="*/ 223 h 65"/>
                              <a:gd name="T28" fmla="+- 0 4112 4051"/>
                              <a:gd name="T29" fmla="*/ T28 w 65"/>
                              <a:gd name="T30" fmla="+- 0 233 213"/>
                              <a:gd name="T31" fmla="*/ 233 h 65"/>
                              <a:gd name="T32" fmla="+- 0 4115 4051"/>
                              <a:gd name="T33" fmla="*/ T32 w 65"/>
                              <a:gd name="T34" fmla="+- 0 245 213"/>
                              <a:gd name="T35" fmla="*/ 245 h 65"/>
                              <a:gd name="T36" fmla="+- 0 4112 4051"/>
                              <a:gd name="T37" fmla="*/ T36 w 65"/>
                              <a:gd name="T38" fmla="+- 0 258 213"/>
                              <a:gd name="T39" fmla="*/ 258 h 65"/>
                              <a:gd name="T40" fmla="+- 0 4105 4051"/>
                              <a:gd name="T41" fmla="*/ T40 w 65"/>
                              <a:gd name="T42" fmla="+- 0 268 213"/>
                              <a:gd name="T43" fmla="*/ 268 h 65"/>
                              <a:gd name="T44" fmla="+- 0 4095 4051"/>
                              <a:gd name="T45" fmla="*/ T44 w 65"/>
                              <a:gd name="T46" fmla="+- 0 275 213"/>
                              <a:gd name="T47" fmla="*/ 275 h 65"/>
                              <a:gd name="T48" fmla="+- 0 4083 4051"/>
                              <a:gd name="T49" fmla="*/ T48 w 65"/>
                              <a:gd name="T50" fmla="+- 0 278 213"/>
                              <a:gd name="T51" fmla="*/ 278 h 65"/>
                              <a:gd name="T52" fmla="+- 0 4070 4051"/>
                              <a:gd name="T53" fmla="*/ T52 w 65"/>
                              <a:gd name="T54" fmla="+- 0 275 213"/>
                              <a:gd name="T55" fmla="*/ 275 h 65"/>
                              <a:gd name="T56" fmla="+- 0 4060 4051"/>
                              <a:gd name="T57" fmla="*/ T56 w 65"/>
                              <a:gd name="T58" fmla="+- 0 268 213"/>
                              <a:gd name="T59" fmla="*/ 268 h 65"/>
                              <a:gd name="T60" fmla="+- 0 4053 4051"/>
                              <a:gd name="T61" fmla="*/ T60 w 65"/>
                              <a:gd name="T62" fmla="+- 0 258 213"/>
                              <a:gd name="T63" fmla="*/ 258 h 65"/>
                              <a:gd name="T64" fmla="+- 0 4051 4051"/>
                              <a:gd name="T65" fmla="*/ T64 w 65"/>
                              <a:gd name="T66" fmla="+- 0 245 213"/>
                              <a:gd name="T67" fmla="*/ 245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2" y="20"/>
                                </a:lnTo>
                                <a:lnTo>
                                  <a:pt x="9" y="10"/>
                                </a:lnTo>
                                <a:lnTo>
                                  <a:pt x="19" y="3"/>
                                </a:lnTo>
                                <a:lnTo>
                                  <a:pt x="32" y="0"/>
                                </a:lnTo>
                                <a:lnTo>
                                  <a:pt x="44" y="3"/>
                                </a:lnTo>
                                <a:lnTo>
                                  <a:pt x="54" y="10"/>
                                </a:lnTo>
                                <a:lnTo>
                                  <a:pt x="61" y="20"/>
                                </a:lnTo>
                                <a:lnTo>
                                  <a:pt x="64" y="32"/>
                                </a:lnTo>
                                <a:lnTo>
                                  <a:pt x="61" y="45"/>
                                </a:lnTo>
                                <a:lnTo>
                                  <a:pt x="54" y="55"/>
                                </a:lnTo>
                                <a:lnTo>
                                  <a:pt x="44" y="62"/>
                                </a:lnTo>
                                <a:lnTo>
                                  <a:pt x="32" y="65"/>
                                </a:lnTo>
                                <a:lnTo>
                                  <a:pt x="19" y="62"/>
                                </a:lnTo>
                                <a:lnTo>
                                  <a:pt x="9" y="55"/>
                                </a:lnTo>
                                <a:lnTo>
                                  <a:pt x="2" y="45"/>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145"/>
                        <wps:cNvSpPr>
                          <a:spLocks/>
                        </wps:cNvSpPr>
                        <wps:spPr bwMode="auto">
                          <a:xfrm>
                            <a:off x="4051" y="152"/>
                            <a:ext cx="65" cy="64"/>
                          </a:xfrm>
                          <a:custGeom>
                            <a:avLst/>
                            <a:gdLst>
                              <a:gd name="T0" fmla="+- 0 4083 4051"/>
                              <a:gd name="T1" fmla="*/ T0 w 65"/>
                              <a:gd name="T2" fmla="+- 0 152 152"/>
                              <a:gd name="T3" fmla="*/ 152 h 64"/>
                              <a:gd name="T4" fmla="+- 0 4070 4051"/>
                              <a:gd name="T5" fmla="*/ T4 w 65"/>
                              <a:gd name="T6" fmla="+- 0 154 152"/>
                              <a:gd name="T7" fmla="*/ 154 h 64"/>
                              <a:gd name="T8" fmla="+- 0 4060 4051"/>
                              <a:gd name="T9" fmla="*/ T8 w 65"/>
                              <a:gd name="T10" fmla="+- 0 161 152"/>
                              <a:gd name="T11" fmla="*/ 161 h 64"/>
                              <a:gd name="T12" fmla="+- 0 4053 4051"/>
                              <a:gd name="T13" fmla="*/ T12 w 65"/>
                              <a:gd name="T14" fmla="+- 0 171 152"/>
                              <a:gd name="T15" fmla="*/ 171 h 64"/>
                              <a:gd name="T16" fmla="+- 0 4051 4051"/>
                              <a:gd name="T17" fmla="*/ T16 w 65"/>
                              <a:gd name="T18" fmla="+- 0 184 152"/>
                              <a:gd name="T19" fmla="*/ 184 h 64"/>
                              <a:gd name="T20" fmla="+- 0 4053 4051"/>
                              <a:gd name="T21" fmla="*/ T20 w 65"/>
                              <a:gd name="T22" fmla="+- 0 196 152"/>
                              <a:gd name="T23" fmla="*/ 196 h 64"/>
                              <a:gd name="T24" fmla="+- 0 4060 4051"/>
                              <a:gd name="T25" fmla="*/ T24 w 65"/>
                              <a:gd name="T26" fmla="+- 0 207 152"/>
                              <a:gd name="T27" fmla="*/ 207 h 64"/>
                              <a:gd name="T28" fmla="+- 0 4070 4051"/>
                              <a:gd name="T29" fmla="*/ T28 w 65"/>
                              <a:gd name="T30" fmla="+- 0 213 152"/>
                              <a:gd name="T31" fmla="*/ 213 h 64"/>
                              <a:gd name="T32" fmla="+- 0 4083 4051"/>
                              <a:gd name="T33" fmla="*/ T32 w 65"/>
                              <a:gd name="T34" fmla="+- 0 216 152"/>
                              <a:gd name="T35" fmla="*/ 216 h 64"/>
                              <a:gd name="T36" fmla="+- 0 4095 4051"/>
                              <a:gd name="T37" fmla="*/ T36 w 65"/>
                              <a:gd name="T38" fmla="+- 0 213 152"/>
                              <a:gd name="T39" fmla="*/ 213 h 64"/>
                              <a:gd name="T40" fmla="+- 0 4105 4051"/>
                              <a:gd name="T41" fmla="*/ T40 w 65"/>
                              <a:gd name="T42" fmla="+- 0 207 152"/>
                              <a:gd name="T43" fmla="*/ 207 h 64"/>
                              <a:gd name="T44" fmla="+- 0 4112 4051"/>
                              <a:gd name="T45" fmla="*/ T44 w 65"/>
                              <a:gd name="T46" fmla="+- 0 196 152"/>
                              <a:gd name="T47" fmla="*/ 196 h 64"/>
                              <a:gd name="T48" fmla="+- 0 4115 4051"/>
                              <a:gd name="T49" fmla="*/ T48 w 65"/>
                              <a:gd name="T50" fmla="+- 0 184 152"/>
                              <a:gd name="T51" fmla="*/ 184 h 64"/>
                              <a:gd name="T52" fmla="+- 0 4112 4051"/>
                              <a:gd name="T53" fmla="*/ T52 w 65"/>
                              <a:gd name="T54" fmla="+- 0 171 152"/>
                              <a:gd name="T55" fmla="*/ 171 h 64"/>
                              <a:gd name="T56" fmla="+- 0 4105 4051"/>
                              <a:gd name="T57" fmla="*/ T56 w 65"/>
                              <a:gd name="T58" fmla="+- 0 161 152"/>
                              <a:gd name="T59" fmla="*/ 161 h 64"/>
                              <a:gd name="T60" fmla="+- 0 4095 4051"/>
                              <a:gd name="T61" fmla="*/ T60 w 65"/>
                              <a:gd name="T62" fmla="+- 0 154 152"/>
                              <a:gd name="T63" fmla="*/ 154 h 64"/>
                              <a:gd name="T64" fmla="+- 0 4083 4051"/>
                              <a:gd name="T65" fmla="*/ T64 w 65"/>
                              <a:gd name="T66" fmla="+- 0 152 152"/>
                              <a:gd name="T67" fmla="*/ 152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4">
                                <a:moveTo>
                                  <a:pt x="32" y="0"/>
                                </a:moveTo>
                                <a:lnTo>
                                  <a:pt x="19" y="2"/>
                                </a:lnTo>
                                <a:lnTo>
                                  <a:pt x="9" y="9"/>
                                </a:lnTo>
                                <a:lnTo>
                                  <a:pt x="2" y="19"/>
                                </a:lnTo>
                                <a:lnTo>
                                  <a:pt x="0" y="32"/>
                                </a:lnTo>
                                <a:lnTo>
                                  <a:pt x="2" y="44"/>
                                </a:lnTo>
                                <a:lnTo>
                                  <a:pt x="9" y="55"/>
                                </a:lnTo>
                                <a:lnTo>
                                  <a:pt x="19" y="61"/>
                                </a:lnTo>
                                <a:lnTo>
                                  <a:pt x="32" y="64"/>
                                </a:lnTo>
                                <a:lnTo>
                                  <a:pt x="44" y="61"/>
                                </a:lnTo>
                                <a:lnTo>
                                  <a:pt x="54" y="55"/>
                                </a:lnTo>
                                <a:lnTo>
                                  <a:pt x="61" y="44"/>
                                </a:lnTo>
                                <a:lnTo>
                                  <a:pt x="64" y="32"/>
                                </a:lnTo>
                                <a:lnTo>
                                  <a:pt x="61" y="19"/>
                                </a:lnTo>
                                <a:lnTo>
                                  <a:pt x="54" y="9"/>
                                </a:lnTo>
                                <a:lnTo>
                                  <a:pt x="44" y="2"/>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44"/>
                        <wps:cNvSpPr>
                          <a:spLocks/>
                        </wps:cNvSpPr>
                        <wps:spPr bwMode="auto">
                          <a:xfrm>
                            <a:off x="4051" y="152"/>
                            <a:ext cx="65" cy="64"/>
                          </a:xfrm>
                          <a:custGeom>
                            <a:avLst/>
                            <a:gdLst>
                              <a:gd name="T0" fmla="+- 0 4051 4051"/>
                              <a:gd name="T1" fmla="*/ T0 w 65"/>
                              <a:gd name="T2" fmla="+- 0 184 152"/>
                              <a:gd name="T3" fmla="*/ 184 h 64"/>
                              <a:gd name="T4" fmla="+- 0 4053 4051"/>
                              <a:gd name="T5" fmla="*/ T4 w 65"/>
                              <a:gd name="T6" fmla="+- 0 171 152"/>
                              <a:gd name="T7" fmla="*/ 171 h 64"/>
                              <a:gd name="T8" fmla="+- 0 4060 4051"/>
                              <a:gd name="T9" fmla="*/ T8 w 65"/>
                              <a:gd name="T10" fmla="+- 0 161 152"/>
                              <a:gd name="T11" fmla="*/ 161 h 64"/>
                              <a:gd name="T12" fmla="+- 0 4070 4051"/>
                              <a:gd name="T13" fmla="*/ T12 w 65"/>
                              <a:gd name="T14" fmla="+- 0 154 152"/>
                              <a:gd name="T15" fmla="*/ 154 h 64"/>
                              <a:gd name="T16" fmla="+- 0 4083 4051"/>
                              <a:gd name="T17" fmla="*/ T16 w 65"/>
                              <a:gd name="T18" fmla="+- 0 152 152"/>
                              <a:gd name="T19" fmla="*/ 152 h 64"/>
                              <a:gd name="T20" fmla="+- 0 4095 4051"/>
                              <a:gd name="T21" fmla="*/ T20 w 65"/>
                              <a:gd name="T22" fmla="+- 0 154 152"/>
                              <a:gd name="T23" fmla="*/ 154 h 64"/>
                              <a:gd name="T24" fmla="+- 0 4105 4051"/>
                              <a:gd name="T25" fmla="*/ T24 w 65"/>
                              <a:gd name="T26" fmla="+- 0 161 152"/>
                              <a:gd name="T27" fmla="*/ 161 h 64"/>
                              <a:gd name="T28" fmla="+- 0 4112 4051"/>
                              <a:gd name="T29" fmla="*/ T28 w 65"/>
                              <a:gd name="T30" fmla="+- 0 171 152"/>
                              <a:gd name="T31" fmla="*/ 171 h 64"/>
                              <a:gd name="T32" fmla="+- 0 4115 4051"/>
                              <a:gd name="T33" fmla="*/ T32 w 65"/>
                              <a:gd name="T34" fmla="+- 0 184 152"/>
                              <a:gd name="T35" fmla="*/ 184 h 64"/>
                              <a:gd name="T36" fmla="+- 0 4112 4051"/>
                              <a:gd name="T37" fmla="*/ T36 w 65"/>
                              <a:gd name="T38" fmla="+- 0 196 152"/>
                              <a:gd name="T39" fmla="*/ 196 h 64"/>
                              <a:gd name="T40" fmla="+- 0 4105 4051"/>
                              <a:gd name="T41" fmla="*/ T40 w 65"/>
                              <a:gd name="T42" fmla="+- 0 207 152"/>
                              <a:gd name="T43" fmla="*/ 207 h 64"/>
                              <a:gd name="T44" fmla="+- 0 4095 4051"/>
                              <a:gd name="T45" fmla="*/ T44 w 65"/>
                              <a:gd name="T46" fmla="+- 0 213 152"/>
                              <a:gd name="T47" fmla="*/ 213 h 64"/>
                              <a:gd name="T48" fmla="+- 0 4083 4051"/>
                              <a:gd name="T49" fmla="*/ T48 w 65"/>
                              <a:gd name="T50" fmla="+- 0 216 152"/>
                              <a:gd name="T51" fmla="*/ 216 h 64"/>
                              <a:gd name="T52" fmla="+- 0 4070 4051"/>
                              <a:gd name="T53" fmla="*/ T52 w 65"/>
                              <a:gd name="T54" fmla="+- 0 213 152"/>
                              <a:gd name="T55" fmla="*/ 213 h 64"/>
                              <a:gd name="T56" fmla="+- 0 4060 4051"/>
                              <a:gd name="T57" fmla="*/ T56 w 65"/>
                              <a:gd name="T58" fmla="+- 0 207 152"/>
                              <a:gd name="T59" fmla="*/ 207 h 64"/>
                              <a:gd name="T60" fmla="+- 0 4053 4051"/>
                              <a:gd name="T61" fmla="*/ T60 w 65"/>
                              <a:gd name="T62" fmla="+- 0 196 152"/>
                              <a:gd name="T63" fmla="*/ 196 h 64"/>
                              <a:gd name="T64" fmla="+- 0 4051 4051"/>
                              <a:gd name="T65" fmla="*/ T64 w 65"/>
                              <a:gd name="T66" fmla="+- 0 184 152"/>
                              <a:gd name="T67" fmla="*/ 184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4">
                                <a:moveTo>
                                  <a:pt x="0" y="32"/>
                                </a:moveTo>
                                <a:lnTo>
                                  <a:pt x="2" y="19"/>
                                </a:lnTo>
                                <a:lnTo>
                                  <a:pt x="9" y="9"/>
                                </a:lnTo>
                                <a:lnTo>
                                  <a:pt x="19" y="2"/>
                                </a:lnTo>
                                <a:lnTo>
                                  <a:pt x="32" y="0"/>
                                </a:lnTo>
                                <a:lnTo>
                                  <a:pt x="44" y="2"/>
                                </a:lnTo>
                                <a:lnTo>
                                  <a:pt x="54" y="9"/>
                                </a:lnTo>
                                <a:lnTo>
                                  <a:pt x="61" y="19"/>
                                </a:lnTo>
                                <a:lnTo>
                                  <a:pt x="64" y="32"/>
                                </a:lnTo>
                                <a:lnTo>
                                  <a:pt x="61" y="44"/>
                                </a:lnTo>
                                <a:lnTo>
                                  <a:pt x="54" y="55"/>
                                </a:lnTo>
                                <a:lnTo>
                                  <a:pt x="44" y="61"/>
                                </a:lnTo>
                                <a:lnTo>
                                  <a:pt x="32" y="64"/>
                                </a:lnTo>
                                <a:lnTo>
                                  <a:pt x="19" y="61"/>
                                </a:lnTo>
                                <a:lnTo>
                                  <a:pt x="9" y="55"/>
                                </a:lnTo>
                                <a:lnTo>
                                  <a:pt x="2"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143"/>
                        <wps:cNvSpPr>
                          <a:spLocks/>
                        </wps:cNvSpPr>
                        <wps:spPr bwMode="auto">
                          <a:xfrm>
                            <a:off x="4051" y="6127"/>
                            <a:ext cx="65" cy="65"/>
                          </a:xfrm>
                          <a:custGeom>
                            <a:avLst/>
                            <a:gdLst>
                              <a:gd name="T0" fmla="+- 0 4083 4051"/>
                              <a:gd name="T1" fmla="*/ T0 w 65"/>
                              <a:gd name="T2" fmla="+- 0 6127 6127"/>
                              <a:gd name="T3" fmla="*/ 6127 h 65"/>
                              <a:gd name="T4" fmla="+- 0 4070 4051"/>
                              <a:gd name="T5" fmla="*/ T4 w 65"/>
                              <a:gd name="T6" fmla="+- 0 6130 6127"/>
                              <a:gd name="T7" fmla="*/ 6130 h 65"/>
                              <a:gd name="T8" fmla="+- 0 4060 4051"/>
                              <a:gd name="T9" fmla="*/ T8 w 65"/>
                              <a:gd name="T10" fmla="+- 0 6137 6127"/>
                              <a:gd name="T11" fmla="*/ 6137 h 65"/>
                              <a:gd name="T12" fmla="+- 0 4053 4051"/>
                              <a:gd name="T13" fmla="*/ T12 w 65"/>
                              <a:gd name="T14" fmla="+- 0 6147 6127"/>
                              <a:gd name="T15" fmla="*/ 6147 h 65"/>
                              <a:gd name="T16" fmla="+- 0 4051 4051"/>
                              <a:gd name="T17" fmla="*/ T16 w 65"/>
                              <a:gd name="T18" fmla="+- 0 6159 6127"/>
                              <a:gd name="T19" fmla="*/ 6159 h 65"/>
                              <a:gd name="T20" fmla="+- 0 4053 4051"/>
                              <a:gd name="T21" fmla="*/ T20 w 65"/>
                              <a:gd name="T22" fmla="+- 0 6172 6127"/>
                              <a:gd name="T23" fmla="*/ 6172 h 65"/>
                              <a:gd name="T24" fmla="+- 0 4060 4051"/>
                              <a:gd name="T25" fmla="*/ T24 w 65"/>
                              <a:gd name="T26" fmla="+- 0 6182 6127"/>
                              <a:gd name="T27" fmla="*/ 6182 h 65"/>
                              <a:gd name="T28" fmla="+- 0 4070 4051"/>
                              <a:gd name="T29" fmla="*/ T28 w 65"/>
                              <a:gd name="T30" fmla="+- 0 6189 6127"/>
                              <a:gd name="T31" fmla="*/ 6189 h 65"/>
                              <a:gd name="T32" fmla="+- 0 4083 4051"/>
                              <a:gd name="T33" fmla="*/ T32 w 65"/>
                              <a:gd name="T34" fmla="+- 0 6191 6127"/>
                              <a:gd name="T35" fmla="*/ 6191 h 65"/>
                              <a:gd name="T36" fmla="+- 0 4095 4051"/>
                              <a:gd name="T37" fmla="*/ T36 w 65"/>
                              <a:gd name="T38" fmla="+- 0 6189 6127"/>
                              <a:gd name="T39" fmla="*/ 6189 h 65"/>
                              <a:gd name="T40" fmla="+- 0 4105 4051"/>
                              <a:gd name="T41" fmla="*/ T40 w 65"/>
                              <a:gd name="T42" fmla="+- 0 6182 6127"/>
                              <a:gd name="T43" fmla="*/ 6182 h 65"/>
                              <a:gd name="T44" fmla="+- 0 4112 4051"/>
                              <a:gd name="T45" fmla="*/ T44 w 65"/>
                              <a:gd name="T46" fmla="+- 0 6172 6127"/>
                              <a:gd name="T47" fmla="*/ 6172 h 65"/>
                              <a:gd name="T48" fmla="+- 0 4115 4051"/>
                              <a:gd name="T49" fmla="*/ T48 w 65"/>
                              <a:gd name="T50" fmla="+- 0 6159 6127"/>
                              <a:gd name="T51" fmla="*/ 6159 h 65"/>
                              <a:gd name="T52" fmla="+- 0 4112 4051"/>
                              <a:gd name="T53" fmla="*/ T52 w 65"/>
                              <a:gd name="T54" fmla="+- 0 6147 6127"/>
                              <a:gd name="T55" fmla="*/ 6147 h 65"/>
                              <a:gd name="T56" fmla="+- 0 4105 4051"/>
                              <a:gd name="T57" fmla="*/ T56 w 65"/>
                              <a:gd name="T58" fmla="+- 0 6137 6127"/>
                              <a:gd name="T59" fmla="*/ 6137 h 65"/>
                              <a:gd name="T60" fmla="+- 0 4095 4051"/>
                              <a:gd name="T61" fmla="*/ T60 w 65"/>
                              <a:gd name="T62" fmla="+- 0 6130 6127"/>
                              <a:gd name="T63" fmla="*/ 6130 h 65"/>
                              <a:gd name="T64" fmla="+- 0 4083 4051"/>
                              <a:gd name="T65" fmla="*/ T64 w 65"/>
                              <a:gd name="T66" fmla="+- 0 6127 6127"/>
                              <a:gd name="T67" fmla="*/ 6127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19" y="3"/>
                                </a:lnTo>
                                <a:lnTo>
                                  <a:pt x="9" y="10"/>
                                </a:lnTo>
                                <a:lnTo>
                                  <a:pt x="2" y="20"/>
                                </a:lnTo>
                                <a:lnTo>
                                  <a:pt x="0" y="32"/>
                                </a:lnTo>
                                <a:lnTo>
                                  <a:pt x="2" y="45"/>
                                </a:lnTo>
                                <a:lnTo>
                                  <a:pt x="9" y="55"/>
                                </a:lnTo>
                                <a:lnTo>
                                  <a:pt x="19" y="62"/>
                                </a:lnTo>
                                <a:lnTo>
                                  <a:pt x="32" y="64"/>
                                </a:lnTo>
                                <a:lnTo>
                                  <a:pt x="44" y="62"/>
                                </a:lnTo>
                                <a:lnTo>
                                  <a:pt x="54" y="55"/>
                                </a:lnTo>
                                <a:lnTo>
                                  <a:pt x="61" y="45"/>
                                </a:lnTo>
                                <a:lnTo>
                                  <a:pt x="64" y="32"/>
                                </a:lnTo>
                                <a:lnTo>
                                  <a:pt x="61" y="20"/>
                                </a:lnTo>
                                <a:lnTo>
                                  <a:pt x="54" y="10"/>
                                </a:lnTo>
                                <a:lnTo>
                                  <a:pt x="44" y="3"/>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42"/>
                        <wps:cNvSpPr>
                          <a:spLocks/>
                        </wps:cNvSpPr>
                        <wps:spPr bwMode="auto">
                          <a:xfrm>
                            <a:off x="4051" y="6127"/>
                            <a:ext cx="65" cy="65"/>
                          </a:xfrm>
                          <a:custGeom>
                            <a:avLst/>
                            <a:gdLst>
                              <a:gd name="T0" fmla="+- 0 4051 4051"/>
                              <a:gd name="T1" fmla="*/ T0 w 65"/>
                              <a:gd name="T2" fmla="+- 0 6159 6127"/>
                              <a:gd name="T3" fmla="*/ 6159 h 65"/>
                              <a:gd name="T4" fmla="+- 0 4053 4051"/>
                              <a:gd name="T5" fmla="*/ T4 w 65"/>
                              <a:gd name="T6" fmla="+- 0 6147 6127"/>
                              <a:gd name="T7" fmla="*/ 6147 h 65"/>
                              <a:gd name="T8" fmla="+- 0 4060 4051"/>
                              <a:gd name="T9" fmla="*/ T8 w 65"/>
                              <a:gd name="T10" fmla="+- 0 6137 6127"/>
                              <a:gd name="T11" fmla="*/ 6137 h 65"/>
                              <a:gd name="T12" fmla="+- 0 4070 4051"/>
                              <a:gd name="T13" fmla="*/ T12 w 65"/>
                              <a:gd name="T14" fmla="+- 0 6130 6127"/>
                              <a:gd name="T15" fmla="*/ 6130 h 65"/>
                              <a:gd name="T16" fmla="+- 0 4083 4051"/>
                              <a:gd name="T17" fmla="*/ T16 w 65"/>
                              <a:gd name="T18" fmla="+- 0 6127 6127"/>
                              <a:gd name="T19" fmla="*/ 6127 h 65"/>
                              <a:gd name="T20" fmla="+- 0 4095 4051"/>
                              <a:gd name="T21" fmla="*/ T20 w 65"/>
                              <a:gd name="T22" fmla="+- 0 6130 6127"/>
                              <a:gd name="T23" fmla="*/ 6130 h 65"/>
                              <a:gd name="T24" fmla="+- 0 4105 4051"/>
                              <a:gd name="T25" fmla="*/ T24 w 65"/>
                              <a:gd name="T26" fmla="+- 0 6137 6127"/>
                              <a:gd name="T27" fmla="*/ 6137 h 65"/>
                              <a:gd name="T28" fmla="+- 0 4112 4051"/>
                              <a:gd name="T29" fmla="*/ T28 w 65"/>
                              <a:gd name="T30" fmla="+- 0 6147 6127"/>
                              <a:gd name="T31" fmla="*/ 6147 h 65"/>
                              <a:gd name="T32" fmla="+- 0 4115 4051"/>
                              <a:gd name="T33" fmla="*/ T32 w 65"/>
                              <a:gd name="T34" fmla="+- 0 6159 6127"/>
                              <a:gd name="T35" fmla="*/ 6159 h 65"/>
                              <a:gd name="T36" fmla="+- 0 4112 4051"/>
                              <a:gd name="T37" fmla="*/ T36 w 65"/>
                              <a:gd name="T38" fmla="+- 0 6172 6127"/>
                              <a:gd name="T39" fmla="*/ 6172 h 65"/>
                              <a:gd name="T40" fmla="+- 0 4105 4051"/>
                              <a:gd name="T41" fmla="*/ T40 w 65"/>
                              <a:gd name="T42" fmla="+- 0 6182 6127"/>
                              <a:gd name="T43" fmla="*/ 6182 h 65"/>
                              <a:gd name="T44" fmla="+- 0 4095 4051"/>
                              <a:gd name="T45" fmla="*/ T44 w 65"/>
                              <a:gd name="T46" fmla="+- 0 6189 6127"/>
                              <a:gd name="T47" fmla="*/ 6189 h 65"/>
                              <a:gd name="T48" fmla="+- 0 4083 4051"/>
                              <a:gd name="T49" fmla="*/ T48 w 65"/>
                              <a:gd name="T50" fmla="+- 0 6191 6127"/>
                              <a:gd name="T51" fmla="*/ 6191 h 65"/>
                              <a:gd name="T52" fmla="+- 0 4070 4051"/>
                              <a:gd name="T53" fmla="*/ T52 w 65"/>
                              <a:gd name="T54" fmla="+- 0 6189 6127"/>
                              <a:gd name="T55" fmla="*/ 6189 h 65"/>
                              <a:gd name="T56" fmla="+- 0 4060 4051"/>
                              <a:gd name="T57" fmla="*/ T56 w 65"/>
                              <a:gd name="T58" fmla="+- 0 6182 6127"/>
                              <a:gd name="T59" fmla="*/ 6182 h 65"/>
                              <a:gd name="T60" fmla="+- 0 4053 4051"/>
                              <a:gd name="T61" fmla="*/ T60 w 65"/>
                              <a:gd name="T62" fmla="+- 0 6172 6127"/>
                              <a:gd name="T63" fmla="*/ 6172 h 65"/>
                              <a:gd name="T64" fmla="+- 0 4051 4051"/>
                              <a:gd name="T65" fmla="*/ T64 w 65"/>
                              <a:gd name="T66" fmla="+- 0 6159 6127"/>
                              <a:gd name="T67" fmla="*/ 6159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2" y="20"/>
                                </a:lnTo>
                                <a:lnTo>
                                  <a:pt x="9" y="10"/>
                                </a:lnTo>
                                <a:lnTo>
                                  <a:pt x="19" y="3"/>
                                </a:lnTo>
                                <a:lnTo>
                                  <a:pt x="32" y="0"/>
                                </a:lnTo>
                                <a:lnTo>
                                  <a:pt x="44" y="3"/>
                                </a:lnTo>
                                <a:lnTo>
                                  <a:pt x="54" y="10"/>
                                </a:lnTo>
                                <a:lnTo>
                                  <a:pt x="61" y="20"/>
                                </a:lnTo>
                                <a:lnTo>
                                  <a:pt x="64" y="32"/>
                                </a:lnTo>
                                <a:lnTo>
                                  <a:pt x="61" y="45"/>
                                </a:lnTo>
                                <a:lnTo>
                                  <a:pt x="54" y="55"/>
                                </a:lnTo>
                                <a:lnTo>
                                  <a:pt x="44" y="62"/>
                                </a:lnTo>
                                <a:lnTo>
                                  <a:pt x="32" y="64"/>
                                </a:lnTo>
                                <a:lnTo>
                                  <a:pt x="19" y="62"/>
                                </a:lnTo>
                                <a:lnTo>
                                  <a:pt x="9" y="55"/>
                                </a:lnTo>
                                <a:lnTo>
                                  <a:pt x="2" y="45"/>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141"/>
                        <wps:cNvSpPr>
                          <a:spLocks/>
                        </wps:cNvSpPr>
                        <wps:spPr bwMode="auto">
                          <a:xfrm>
                            <a:off x="4051" y="173"/>
                            <a:ext cx="65" cy="65"/>
                          </a:xfrm>
                          <a:custGeom>
                            <a:avLst/>
                            <a:gdLst>
                              <a:gd name="T0" fmla="+- 0 4083 4051"/>
                              <a:gd name="T1" fmla="*/ T0 w 65"/>
                              <a:gd name="T2" fmla="+- 0 173 173"/>
                              <a:gd name="T3" fmla="*/ 173 h 65"/>
                              <a:gd name="T4" fmla="+- 0 4070 4051"/>
                              <a:gd name="T5" fmla="*/ T4 w 65"/>
                              <a:gd name="T6" fmla="+- 0 175 173"/>
                              <a:gd name="T7" fmla="*/ 175 h 65"/>
                              <a:gd name="T8" fmla="+- 0 4060 4051"/>
                              <a:gd name="T9" fmla="*/ T8 w 65"/>
                              <a:gd name="T10" fmla="+- 0 182 173"/>
                              <a:gd name="T11" fmla="*/ 182 h 65"/>
                              <a:gd name="T12" fmla="+- 0 4053 4051"/>
                              <a:gd name="T13" fmla="*/ T12 w 65"/>
                              <a:gd name="T14" fmla="+- 0 192 173"/>
                              <a:gd name="T15" fmla="*/ 192 h 65"/>
                              <a:gd name="T16" fmla="+- 0 4051 4051"/>
                              <a:gd name="T17" fmla="*/ T16 w 65"/>
                              <a:gd name="T18" fmla="+- 0 205 173"/>
                              <a:gd name="T19" fmla="*/ 205 h 65"/>
                              <a:gd name="T20" fmla="+- 0 4053 4051"/>
                              <a:gd name="T21" fmla="*/ T20 w 65"/>
                              <a:gd name="T22" fmla="+- 0 217 173"/>
                              <a:gd name="T23" fmla="*/ 217 h 65"/>
                              <a:gd name="T24" fmla="+- 0 4060 4051"/>
                              <a:gd name="T25" fmla="*/ T24 w 65"/>
                              <a:gd name="T26" fmla="+- 0 228 173"/>
                              <a:gd name="T27" fmla="*/ 228 h 65"/>
                              <a:gd name="T28" fmla="+- 0 4070 4051"/>
                              <a:gd name="T29" fmla="*/ T28 w 65"/>
                              <a:gd name="T30" fmla="+- 0 234 173"/>
                              <a:gd name="T31" fmla="*/ 234 h 65"/>
                              <a:gd name="T32" fmla="+- 0 4083 4051"/>
                              <a:gd name="T33" fmla="*/ T32 w 65"/>
                              <a:gd name="T34" fmla="+- 0 237 173"/>
                              <a:gd name="T35" fmla="*/ 237 h 65"/>
                              <a:gd name="T36" fmla="+- 0 4095 4051"/>
                              <a:gd name="T37" fmla="*/ T36 w 65"/>
                              <a:gd name="T38" fmla="+- 0 234 173"/>
                              <a:gd name="T39" fmla="*/ 234 h 65"/>
                              <a:gd name="T40" fmla="+- 0 4105 4051"/>
                              <a:gd name="T41" fmla="*/ T40 w 65"/>
                              <a:gd name="T42" fmla="+- 0 228 173"/>
                              <a:gd name="T43" fmla="*/ 228 h 65"/>
                              <a:gd name="T44" fmla="+- 0 4112 4051"/>
                              <a:gd name="T45" fmla="*/ T44 w 65"/>
                              <a:gd name="T46" fmla="+- 0 217 173"/>
                              <a:gd name="T47" fmla="*/ 217 h 65"/>
                              <a:gd name="T48" fmla="+- 0 4115 4051"/>
                              <a:gd name="T49" fmla="*/ T48 w 65"/>
                              <a:gd name="T50" fmla="+- 0 205 173"/>
                              <a:gd name="T51" fmla="*/ 205 h 65"/>
                              <a:gd name="T52" fmla="+- 0 4112 4051"/>
                              <a:gd name="T53" fmla="*/ T52 w 65"/>
                              <a:gd name="T54" fmla="+- 0 192 173"/>
                              <a:gd name="T55" fmla="*/ 192 h 65"/>
                              <a:gd name="T56" fmla="+- 0 4105 4051"/>
                              <a:gd name="T57" fmla="*/ T56 w 65"/>
                              <a:gd name="T58" fmla="+- 0 182 173"/>
                              <a:gd name="T59" fmla="*/ 182 h 65"/>
                              <a:gd name="T60" fmla="+- 0 4095 4051"/>
                              <a:gd name="T61" fmla="*/ T60 w 65"/>
                              <a:gd name="T62" fmla="+- 0 175 173"/>
                              <a:gd name="T63" fmla="*/ 175 h 65"/>
                              <a:gd name="T64" fmla="+- 0 4083 4051"/>
                              <a:gd name="T65" fmla="*/ T64 w 65"/>
                              <a:gd name="T66" fmla="+- 0 173 173"/>
                              <a:gd name="T67" fmla="*/ 173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19" y="2"/>
                                </a:lnTo>
                                <a:lnTo>
                                  <a:pt x="9" y="9"/>
                                </a:lnTo>
                                <a:lnTo>
                                  <a:pt x="2" y="19"/>
                                </a:lnTo>
                                <a:lnTo>
                                  <a:pt x="0" y="32"/>
                                </a:lnTo>
                                <a:lnTo>
                                  <a:pt x="2" y="44"/>
                                </a:lnTo>
                                <a:lnTo>
                                  <a:pt x="9" y="55"/>
                                </a:lnTo>
                                <a:lnTo>
                                  <a:pt x="19" y="61"/>
                                </a:lnTo>
                                <a:lnTo>
                                  <a:pt x="32" y="64"/>
                                </a:lnTo>
                                <a:lnTo>
                                  <a:pt x="44" y="61"/>
                                </a:lnTo>
                                <a:lnTo>
                                  <a:pt x="54" y="55"/>
                                </a:lnTo>
                                <a:lnTo>
                                  <a:pt x="61" y="44"/>
                                </a:lnTo>
                                <a:lnTo>
                                  <a:pt x="64" y="32"/>
                                </a:lnTo>
                                <a:lnTo>
                                  <a:pt x="61" y="19"/>
                                </a:lnTo>
                                <a:lnTo>
                                  <a:pt x="54" y="9"/>
                                </a:lnTo>
                                <a:lnTo>
                                  <a:pt x="44" y="2"/>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40"/>
                        <wps:cNvSpPr>
                          <a:spLocks/>
                        </wps:cNvSpPr>
                        <wps:spPr bwMode="auto">
                          <a:xfrm>
                            <a:off x="4051" y="173"/>
                            <a:ext cx="65" cy="65"/>
                          </a:xfrm>
                          <a:custGeom>
                            <a:avLst/>
                            <a:gdLst>
                              <a:gd name="T0" fmla="+- 0 4051 4051"/>
                              <a:gd name="T1" fmla="*/ T0 w 65"/>
                              <a:gd name="T2" fmla="+- 0 205 173"/>
                              <a:gd name="T3" fmla="*/ 205 h 65"/>
                              <a:gd name="T4" fmla="+- 0 4053 4051"/>
                              <a:gd name="T5" fmla="*/ T4 w 65"/>
                              <a:gd name="T6" fmla="+- 0 192 173"/>
                              <a:gd name="T7" fmla="*/ 192 h 65"/>
                              <a:gd name="T8" fmla="+- 0 4060 4051"/>
                              <a:gd name="T9" fmla="*/ T8 w 65"/>
                              <a:gd name="T10" fmla="+- 0 182 173"/>
                              <a:gd name="T11" fmla="*/ 182 h 65"/>
                              <a:gd name="T12" fmla="+- 0 4070 4051"/>
                              <a:gd name="T13" fmla="*/ T12 w 65"/>
                              <a:gd name="T14" fmla="+- 0 175 173"/>
                              <a:gd name="T15" fmla="*/ 175 h 65"/>
                              <a:gd name="T16" fmla="+- 0 4083 4051"/>
                              <a:gd name="T17" fmla="*/ T16 w 65"/>
                              <a:gd name="T18" fmla="+- 0 173 173"/>
                              <a:gd name="T19" fmla="*/ 173 h 65"/>
                              <a:gd name="T20" fmla="+- 0 4095 4051"/>
                              <a:gd name="T21" fmla="*/ T20 w 65"/>
                              <a:gd name="T22" fmla="+- 0 175 173"/>
                              <a:gd name="T23" fmla="*/ 175 h 65"/>
                              <a:gd name="T24" fmla="+- 0 4105 4051"/>
                              <a:gd name="T25" fmla="*/ T24 w 65"/>
                              <a:gd name="T26" fmla="+- 0 182 173"/>
                              <a:gd name="T27" fmla="*/ 182 h 65"/>
                              <a:gd name="T28" fmla="+- 0 4112 4051"/>
                              <a:gd name="T29" fmla="*/ T28 w 65"/>
                              <a:gd name="T30" fmla="+- 0 192 173"/>
                              <a:gd name="T31" fmla="*/ 192 h 65"/>
                              <a:gd name="T32" fmla="+- 0 4115 4051"/>
                              <a:gd name="T33" fmla="*/ T32 w 65"/>
                              <a:gd name="T34" fmla="+- 0 205 173"/>
                              <a:gd name="T35" fmla="*/ 205 h 65"/>
                              <a:gd name="T36" fmla="+- 0 4112 4051"/>
                              <a:gd name="T37" fmla="*/ T36 w 65"/>
                              <a:gd name="T38" fmla="+- 0 217 173"/>
                              <a:gd name="T39" fmla="*/ 217 h 65"/>
                              <a:gd name="T40" fmla="+- 0 4105 4051"/>
                              <a:gd name="T41" fmla="*/ T40 w 65"/>
                              <a:gd name="T42" fmla="+- 0 228 173"/>
                              <a:gd name="T43" fmla="*/ 228 h 65"/>
                              <a:gd name="T44" fmla="+- 0 4095 4051"/>
                              <a:gd name="T45" fmla="*/ T44 w 65"/>
                              <a:gd name="T46" fmla="+- 0 234 173"/>
                              <a:gd name="T47" fmla="*/ 234 h 65"/>
                              <a:gd name="T48" fmla="+- 0 4083 4051"/>
                              <a:gd name="T49" fmla="*/ T48 w 65"/>
                              <a:gd name="T50" fmla="+- 0 237 173"/>
                              <a:gd name="T51" fmla="*/ 237 h 65"/>
                              <a:gd name="T52" fmla="+- 0 4070 4051"/>
                              <a:gd name="T53" fmla="*/ T52 w 65"/>
                              <a:gd name="T54" fmla="+- 0 234 173"/>
                              <a:gd name="T55" fmla="*/ 234 h 65"/>
                              <a:gd name="T56" fmla="+- 0 4060 4051"/>
                              <a:gd name="T57" fmla="*/ T56 w 65"/>
                              <a:gd name="T58" fmla="+- 0 228 173"/>
                              <a:gd name="T59" fmla="*/ 228 h 65"/>
                              <a:gd name="T60" fmla="+- 0 4053 4051"/>
                              <a:gd name="T61" fmla="*/ T60 w 65"/>
                              <a:gd name="T62" fmla="+- 0 217 173"/>
                              <a:gd name="T63" fmla="*/ 217 h 65"/>
                              <a:gd name="T64" fmla="+- 0 4051 4051"/>
                              <a:gd name="T65" fmla="*/ T64 w 65"/>
                              <a:gd name="T66" fmla="+- 0 205 173"/>
                              <a:gd name="T67" fmla="*/ 205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2" y="19"/>
                                </a:lnTo>
                                <a:lnTo>
                                  <a:pt x="9" y="9"/>
                                </a:lnTo>
                                <a:lnTo>
                                  <a:pt x="19" y="2"/>
                                </a:lnTo>
                                <a:lnTo>
                                  <a:pt x="32" y="0"/>
                                </a:lnTo>
                                <a:lnTo>
                                  <a:pt x="44" y="2"/>
                                </a:lnTo>
                                <a:lnTo>
                                  <a:pt x="54" y="9"/>
                                </a:lnTo>
                                <a:lnTo>
                                  <a:pt x="61" y="19"/>
                                </a:lnTo>
                                <a:lnTo>
                                  <a:pt x="64" y="32"/>
                                </a:lnTo>
                                <a:lnTo>
                                  <a:pt x="61" y="44"/>
                                </a:lnTo>
                                <a:lnTo>
                                  <a:pt x="54" y="55"/>
                                </a:lnTo>
                                <a:lnTo>
                                  <a:pt x="44" y="61"/>
                                </a:lnTo>
                                <a:lnTo>
                                  <a:pt x="32" y="64"/>
                                </a:lnTo>
                                <a:lnTo>
                                  <a:pt x="19" y="61"/>
                                </a:lnTo>
                                <a:lnTo>
                                  <a:pt x="9" y="55"/>
                                </a:lnTo>
                                <a:lnTo>
                                  <a:pt x="2"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139"/>
                        <wps:cNvSpPr>
                          <a:spLocks/>
                        </wps:cNvSpPr>
                        <wps:spPr bwMode="auto">
                          <a:xfrm>
                            <a:off x="4051" y="3024"/>
                            <a:ext cx="65" cy="65"/>
                          </a:xfrm>
                          <a:custGeom>
                            <a:avLst/>
                            <a:gdLst>
                              <a:gd name="T0" fmla="+- 0 4083 4051"/>
                              <a:gd name="T1" fmla="*/ T0 w 65"/>
                              <a:gd name="T2" fmla="+- 0 3024 3024"/>
                              <a:gd name="T3" fmla="*/ 3024 h 65"/>
                              <a:gd name="T4" fmla="+- 0 4070 4051"/>
                              <a:gd name="T5" fmla="*/ T4 w 65"/>
                              <a:gd name="T6" fmla="+- 0 3027 3024"/>
                              <a:gd name="T7" fmla="*/ 3027 h 65"/>
                              <a:gd name="T8" fmla="+- 0 4060 4051"/>
                              <a:gd name="T9" fmla="*/ T8 w 65"/>
                              <a:gd name="T10" fmla="+- 0 3034 3024"/>
                              <a:gd name="T11" fmla="*/ 3034 h 65"/>
                              <a:gd name="T12" fmla="+- 0 4053 4051"/>
                              <a:gd name="T13" fmla="*/ T12 w 65"/>
                              <a:gd name="T14" fmla="+- 0 3044 3024"/>
                              <a:gd name="T15" fmla="*/ 3044 h 65"/>
                              <a:gd name="T16" fmla="+- 0 4051 4051"/>
                              <a:gd name="T17" fmla="*/ T16 w 65"/>
                              <a:gd name="T18" fmla="+- 0 3056 3024"/>
                              <a:gd name="T19" fmla="*/ 3056 h 65"/>
                              <a:gd name="T20" fmla="+- 0 4053 4051"/>
                              <a:gd name="T21" fmla="*/ T20 w 65"/>
                              <a:gd name="T22" fmla="+- 0 3069 3024"/>
                              <a:gd name="T23" fmla="*/ 3069 h 65"/>
                              <a:gd name="T24" fmla="+- 0 4060 4051"/>
                              <a:gd name="T25" fmla="*/ T24 w 65"/>
                              <a:gd name="T26" fmla="+- 0 3079 3024"/>
                              <a:gd name="T27" fmla="*/ 3079 h 65"/>
                              <a:gd name="T28" fmla="+- 0 4070 4051"/>
                              <a:gd name="T29" fmla="*/ T28 w 65"/>
                              <a:gd name="T30" fmla="+- 0 3086 3024"/>
                              <a:gd name="T31" fmla="*/ 3086 h 65"/>
                              <a:gd name="T32" fmla="+- 0 4083 4051"/>
                              <a:gd name="T33" fmla="*/ T32 w 65"/>
                              <a:gd name="T34" fmla="+- 0 3089 3024"/>
                              <a:gd name="T35" fmla="*/ 3089 h 65"/>
                              <a:gd name="T36" fmla="+- 0 4095 4051"/>
                              <a:gd name="T37" fmla="*/ T36 w 65"/>
                              <a:gd name="T38" fmla="+- 0 3086 3024"/>
                              <a:gd name="T39" fmla="*/ 3086 h 65"/>
                              <a:gd name="T40" fmla="+- 0 4105 4051"/>
                              <a:gd name="T41" fmla="*/ T40 w 65"/>
                              <a:gd name="T42" fmla="+- 0 3079 3024"/>
                              <a:gd name="T43" fmla="*/ 3079 h 65"/>
                              <a:gd name="T44" fmla="+- 0 4112 4051"/>
                              <a:gd name="T45" fmla="*/ T44 w 65"/>
                              <a:gd name="T46" fmla="+- 0 3069 3024"/>
                              <a:gd name="T47" fmla="*/ 3069 h 65"/>
                              <a:gd name="T48" fmla="+- 0 4115 4051"/>
                              <a:gd name="T49" fmla="*/ T48 w 65"/>
                              <a:gd name="T50" fmla="+- 0 3056 3024"/>
                              <a:gd name="T51" fmla="*/ 3056 h 65"/>
                              <a:gd name="T52" fmla="+- 0 4112 4051"/>
                              <a:gd name="T53" fmla="*/ T52 w 65"/>
                              <a:gd name="T54" fmla="+- 0 3044 3024"/>
                              <a:gd name="T55" fmla="*/ 3044 h 65"/>
                              <a:gd name="T56" fmla="+- 0 4105 4051"/>
                              <a:gd name="T57" fmla="*/ T56 w 65"/>
                              <a:gd name="T58" fmla="+- 0 3034 3024"/>
                              <a:gd name="T59" fmla="*/ 3034 h 65"/>
                              <a:gd name="T60" fmla="+- 0 4095 4051"/>
                              <a:gd name="T61" fmla="*/ T60 w 65"/>
                              <a:gd name="T62" fmla="+- 0 3027 3024"/>
                              <a:gd name="T63" fmla="*/ 3027 h 65"/>
                              <a:gd name="T64" fmla="+- 0 4083 4051"/>
                              <a:gd name="T65" fmla="*/ T64 w 65"/>
                              <a:gd name="T66" fmla="+- 0 3024 3024"/>
                              <a:gd name="T67" fmla="*/ 302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19" y="3"/>
                                </a:lnTo>
                                <a:lnTo>
                                  <a:pt x="9" y="10"/>
                                </a:lnTo>
                                <a:lnTo>
                                  <a:pt x="2" y="20"/>
                                </a:lnTo>
                                <a:lnTo>
                                  <a:pt x="0" y="32"/>
                                </a:lnTo>
                                <a:lnTo>
                                  <a:pt x="2" y="45"/>
                                </a:lnTo>
                                <a:lnTo>
                                  <a:pt x="9" y="55"/>
                                </a:lnTo>
                                <a:lnTo>
                                  <a:pt x="19" y="62"/>
                                </a:lnTo>
                                <a:lnTo>
                                  <a:pt x="32" y="65"/>
                                </a:lnTo>
                                <a:lnTo>
                                  <a:pt x="44" y="62"/>
                                </a:lnTo>
                                <a:lnTo>
                                  <a:pt x="54" y="55"/>
                                </a:lnTo>
                                <a:lnTo>
                                  <a:pt x="61" y="45"/>
                                </a:lnTo>
                                <a:lnTo>
                                  <a:pt x="64" y="32"/>
                                </a:lnTo>
                                <a:lnTo>
                                  <a:pt x="61" y="20"/>
                                </a:lnTo>
                                <a:lnTo>
                                  <a:pt x="54" y="10"/>
                                </a:lnTo>
                                <a:lnTo>
                                  <a:pt x="44" y="3"/>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138"/>
                        <wps:cNvSpPr>
                          <a:spLocks/>
                        </wps:cNvSpPr>
                        <wps:spPr bwMode="auto">
                          <a:xfrm>
                            <a:off x="4051" y="3024"/>
                            <a:ext cx="65" cy="65"/>
                          </a:xfrm>
                          <a:custGeom>
                            <a:avLst/>
                            <a:gdLst>
                              <a:gd name="T0" fmla="+- 0 4051 4051"/>
                              <a:gd name="T1" fmla="*/ T0 w 65"/>
                              <a:gd name="T2" fmla="+- 0 3056 3024"/>
                              <a:gd name="T3" fmla="*/ 3056 h 65"/>
                              <a:gd name="T4" fmla="+- 0 4053 4051"/>
                              <a:gd name="T5" fmla="*/ T4 w 65"/>
                              <a:gd name="T6" fmla="+- 0 3044 3024"/>
                              <a:gd name="T7" fmla="*/ 3044 h 65"/>
                              <a:gd name="T8" fmla="+- 0 4060 4051"/>
                              <a:gd name="T9" fmla="*/ T8 w 65"/>
                              <a:gd name="T10" fmla="+- 0 3034 3024"/>
                              <a:gd name="T11" fmla="*/ 3034 h 65"/>
                              <a:gd name="T12" fmla="+- 0 4070 4051"/>
                              <a:gd name="T13" fmla="*/ T12 w 65"/>
                              <a:gd name="T14" fmla="+- 0 3027 3024"/>
                              <a:gd name="T15" fmla="*/ 3027 h 65"/>
                              <a:gd name="T16" fmla="+- 0 4083 4051"/>
                              <a:gd name="T17" fmla="*/ T16 w 65"/>
                              <a:gd name="T18" fmla="+- 0 3024 3024"/>
                              <a:gd name="T19" fmla="*/ 3024 h 65"/>
                              <a:gd name="T20" fmla="+- 0 4095 4051"/>
                              <a:gd name="T21" fmla="*/ T20 w 65"/>
                              <a:gd name="T22" fmla="+- 0 3027 3024"/>
                              <a:gd name="T23" fmla="*/ 3027 h 65"/>
                              <a:gd name="T24" fmla="+- 0 4105 4051"/>
                              <a:gd name="T25" fmla="*/ T24 w 65"/>
                              <a:gd name="T26" fmla="+- 0 3034 3024"/>
                              <a:gd name="T27" fmla="*/ 3034 h 65"/>
                              <a:gd name="T28" fmla="+- 0 4112 4051"/>
                              <a:gd name="T29" fmla="*/ T28 w 65"/>
                              <a:gd name="T30" fmla="+- 0 3044 3024"/>
                              <a:gd name="T31" fmla="*/ 3044 h 65"/>
                              <a:gd name="T32" fmla="+- 0 4115 4051"/>
                              <a:gd name="T33" fmla="*/ T32 w 65"/>
                              <a:gd name="T34" fmla="+- 0 3056 3024"/>
                              <a:gd name="T35" fmla="*/ 3056 h 65"/>
                              <a:gd name="T36" fmla="+- 0 4112 4051"/>
                              <a:gd name="T37" fmla="*/ T36 w 65"/>
                              <a:gd name="T38" fmla="+- 0 3069 3024"/>
                              <a:gd name="T39" fmla="*/ 3069 h 65"/>
                              <a:gd name="T40" fmla="+- 0 4105 4051"/>
                              <a:gd name="T41" fmla="*/ T40 w 65"/>
                              <a:gd name="T42" fmla="+- 0 3079 3024"/>
                              <a:gd name="T43" fmla="*/ 3079 h 65"/>
                              <a:gd name="T44" fmla="+- 0 4095 4051"/>
                              <a:gd name="T45" fmla="*/ T44 w 65"/>
                              <a:gd name="T46" fmla="+- 0 3086 3024"/>
                              <a:gd name="T47" fmla="*/ 3086 h 65"/>
                              <a:gd name="T48" fmla="+- 0 4083 4051"/>
                              <a:gd name="T49" fmla="*/ T48 w 65"/>
                              <a:gd name="T50" fmla="+- 0 3089 3024"/>
                              <a:gd name="T51" fmla="*/ 3089 h 65"/>
                              <a:gd name="T52" fmla="+- 0 4070 4051"/>
                              <a:gd name="T53" fmla="*/ T52 w 65"/>
                              <a:gd name="T54" fmla="+- 0 3086 3024"/>
                              <a:gd name="T55" fmla="*/ 3086 h 65"/>
                              <a:gd name="T56" fmla="+- 0 4060 4051"/>
                              <a:gd name="T57" fmla="*/ T56 w 65"/>
                              <a:gd name="T58" fmla="+- 0 3079 3024"/>
                              <a:gd name="T59" fmla="*/ 3079 h 65"/>
                              <a:gd name="T60" fmla="+- 0 4053 4051"/>
                              <a:gd name="T61" fmla="*/ T60 w 65"/>
                              <a:gd name="T62" fmla="+- 0 3069 3024"/>
                              <a:gd name="T63" fmla="*/ 3069 h 65"/>
                              <a:gd name="T64" fmla="+- 0 4051 4051"/>
                              <a:gd name="T65" fmla="*/ T64 w 65"/>
                              <a:gd name="T66" fmla="+- 0 3056 3024"/>
                              <a:gd name="T67" fmla="*/ 3056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2" y="20"/>
                                </a:lnTo>
                                <a:lnTo>
                                  <a:pt x="9" y="10"/>
                                </a:lnTo>
                                <a:lnTo>
                                  <a:pt x="19" y="3"/>
                                </a:lnTo>
                                <a:lnTo>
                                  <a:pt x="32" y="0"/>
                                </a:lnTo>
                                <a:lnTo>
                                  <a:pt x="44" y="3"/>
                                </a:lnTo>
                                <a:lnTo>
                                  <a:pt x="54" y="10"/>
                                </a:lnTo>
                                <a:lnTo>
                                  <a:pt x="61" y="20"/>
                                </a:lnTo>
                                <a:lnTo>
                                  <a:pt x="64" y="32"/>
                                </a:lnTo>
                                <a:lnTo>
                                  <a:pt x="61" y="45"/>
                                </a:lnTo>
                                <a:lnTo>
                                  <a:pt x="54" y="55"/>
                                </a:lnTo>
                                <a:lnTo>
                                  <a:pt x="44" y="62"/>
                                </a:lnTo>
                                <a:lnTo>
                                  <a:pt x="32" y="65"/>
                                </a:lnTo>
                                <a:lnTo>
                                  <a:pt x="19" y="62"/>
                                </a:lnTo>
                                <a:lnTo>
                                  <a:pt x="9" y="55"/>
                                </a:lnTo>
                                <a:lnTo>
                                  <a:pt x="2" y="45"/>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137"/>
                        <wps:cNvSpPr>
                          <a:spLocks/>
                        </wps:cNvSpPr>
                        <wps:spPr bwMode="auto">
                          <a:xfrm>
                            <a:off x="4051" y="159"/>
                            <a:ext cx="65" cy="65"/>
                          </a:xfrm>
                          <a:custGeom>
                            <a:avLst/>
                            <a:gdLst>
                              <a:gd name="T0" fmla="+- 0 4083 4051"/>
                              <a:gd name="T1" fmla="*/ T0 w 65"/>
                              <a:gd name="T2" fmla="+- 0 159 159"/>
                              <a:gd name="T3" fmla="*/ 159 h 65"/>
                              <a:gd name="T4" fmla="+- 0 4070 4051"/>
                              <a:gd name="T5" fmla="*/ T4 w 65"/>
                              <a:gd name="T6" fmla="+- 0 162 159"/>
                              <a:gd name="T7" fmla="*/ 162 h 65"/>
                              <a:gd name="T8" fmla="+- 0 4060 4051"/>
                              <a:gd name="T9" fmla="*/ T8 w 65"/>
                              <a:gd name="T10" fmla="+- 0 169 159"/>
                              <a:gd name="T11" fmla="*/ 169 h 65"/>
                              <a:gd name="T12" fmla="+- 0 4053 4051"/>
                              <a:gd name="T13" fmla="*/ T12 w 65"/>
                              <a:gd name="T14" fmla="+- 0 179 159"/>
                              <a:gd name="T15" fmla="*/ 179 h 65"/>
                              <a:gd name="T16" fmla="+- 0 4051 4051"/>
                              <a:gd name="T17" fmla="*/ T16 w 65"/>
                              <a:gd name="T18" fmla="+- 0 191 159"/>
                              <a:gd name="T19" fmla="*/ 191 h 65"/>
                              <a:gd name="T20" fmla="+- 0 4053 4051"/>
                              <a:gd name="T21" fmla="*/ T20 w 65"/>
                              <a:gd name="T22" fmla="+- 0 204 159"/>
                              <a:gd name="T23" fmla="*/ 204 h 65"/>
                              <a:gd name="T24" fmla="+- 0 4060 4051"/>
                              <a:gd name="T25" fmla="*/ T24 w 65"/>
                              <a:gd name="T26" fmla="+- 0 214 159"/>
                              <a:gd name="T27" fmla="*/ 214 h 65"/>
                              <a:gd name="T28" fmla="+- 0 4070 4051"/>
                              <a:gd name="T29" fmla="*/ T28 w 65"/>
                              <a:gd name="T30" fmla="+- 0 221 159"/>
                              <a:gd name="T31" fmla="*/ 221 h 65"/>
                              <a:gd name="T32" fmla="+- 0 4083 4051"/>
                              <a:gd name="T33" fmla="*/ T32 w 65"/>
                              <a:gd name="T34" fmla="+- 0 223 159"/>
                              <a:gd name="T35" fmla="*/ 223 h 65"/>
                              <a:gd name="T36" fmla="+- 0 4095 4051"/>
                              <a:gd name="T37" fmla="*/ T36 w 65"/>
                              <a:gd name="T38" fmla="+- 0 221 159"/>
                              <a:gd name="T39" fmla="*/ 221 h 65"/>
                              <a:gd name="T40" fmla="+- 0 4105 4051"/>
                              <a:gd name="T41" fmla="*/ T40 w 65"/>
                              <a:gd name="T42" fmla="+- 0 214 159"/>
                              <a:gd name="T43" fmla="*/ 214 h 65"/>
                              <a:gd name="T44" fmla="+- 0 4112 4051"/>
                              <a:gd name="T45" fmla="*/ T44 w 65"/>
                              <a:gd name="T46" fmla="+- 0 204 159"/>
                              <a:gd name="T47" fmla="*/ 204 h 65"/>
                              <a:gd name="T48" fmla="+- 0 4115 4051"/>
                              <a:gd name="T49" fmla="*/ T48 w 65"/>
                              <a:gd name="T50" fmla="+- 0 191 159"/>
                              <a:gd name="T51" fmla="*/ 191 h 65"/>
                              <a:gd name="T52" fmla="+- 0 4112 4051"/>
                              <a:gd name="T53" fmla="*/ T52 w 65"/>
                              <a:gd name="T54" fmla="+- 0 179 159"/>
                              <a:gd name="T55" fmla="*/ 179 h 65"/>
                              <a:gd name="T56" fmla="+- 0 4105 4051"/>
                              <a:gd name="T57" fmla="*/ T56 w 65"/>
                              <a:gd name="T58" fmla="+- 0 169 159"/>
                              <a:gd name="T59" fmla="*/ 169 h 65"/>
                              <a:gd name="T60" fmla="+- 0 4095 4051"/>
                              <a:gd name="T61" fmla="*/ T60 w 65"/>
                              <a:gd name="T62" fmla="+- 0 162 159"/>
                              <a:gd name="T63" fmla="*/ 162 h 65"/>
                              <a:gd name="T64" fmla="+- 0 4083 4051"/>
                              <a:gd name="T65" fmla="*/ T64 w 65"/>
                              <a:gd name="T66" fmla="+- 0 159 159"/>
                              <a:gd name="T67" fmla="*/ 159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19" y="3"/>
                                </a:lnTo>
                                <a:lnTo>
                                  <a:pt x="9" y="10"/>
                                </a:lnTo>
                                <a:lnTo>
                                  <a:pt x="2" y="20"/>
                                </a:lnTo>
                                <a:lnTo>
                                  <a:pt x="0" y="32"/>
                                </a:lnTo>
                                <a:lnTo>
                                  <a:pt x="2" y="45"/>
                                </a:lnTo>
                                <a:lnTo>
                                  <a:pt x="9" y="55"/>
                                </a:lnTo>
                                <a:lnTo>
                                  <a:pt x="19" y="62"/>
                                </a:lnTo>
                                <a:lnTo>
                                  <a:pt x="32" y="64"/>
                                </a:lnTo>
                                <a:lnTo>
                                  <a:pt x="44" y="62"/>
                                </a:lnTo>
                                <a:lnTo>
                                  <a:pt x="54" y="55"/>
                                </a:lnTo>
                                <a:lnTo>
                                  <a:pt x="61" y="45"/>
                                </a:lnTo>
                                <a:lnTo>
                                  <a:pt x="64" y="32"/>
                                </a:lnTo>
                                <a:lnTo>
                                  <a:pt x="61" y="20"/>
                                </a:lnTo>
                                <a:lnTo>
                                  <a:pt x="54" y="10"/>
                                </a:lnTo>
                                <a:lnTo>
                                  <a:pt x="44" y="3"/>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136"/>
                        <wps:cNvSpPr>
                          <a:spLocks/>
                        </wps:cNvSpPr>
                        <wps:spPr bwMode="auto">
                          <a:xfrm>
                            <a:off x="4051" y="159"/>
                            <a:ext cx="65" cy="65"/>
                          </a:xfrm>
                          <a:custGeom>
                            <a:avLst/>
                            <a:gdLst>
                              <a:gd name="T0" fmla="+- 0 4051 4051"/>
                              <a:gd name="T1" fmla="*/ T0 w 65"/>
                              <a:gd name="T2" fmla="+- 0 191 159"/>
                              <a:gd name="T3" fmla="*/ 191 h 65"/>
                              <a:gd name="T4" fmla="+- 0 4053 4051"/>
                              <a:gd name="T5" fmla="*/ T4 w 65"/>
                              <a:gd name="T6" fmla="+- 0 179 159"/>
                              <a:gd name="T7" fmla="*/ 179 h 65"/>
                              <a:gd name="T8" fmla="+- 0 4060 4051"/>
                              <a:gd name="T9" fmla="*/ T8 w 65"/>
                              <a:gd name="T10" fmla="+- 0 169 159"/>
                              <a:gd name="T11" fmla="*/ 169 h 65"/>
                              <a:gd name="T12" fmla="+- 0 4070 4051"/>
                              <a:gd name="T13" fmla="*/ T12 w 65"/>
                              <a:gd name="T14" fmla="+- 0 162 159"/>
                              <a:gd name="T15" fmla="*/ 162 h 65"/>
                              <a:gd name="T16" fmla="+- 0 4083 4051"/>
                              <a:gd name="T17" fmla="*/ T16 w 65"/>
                              <a:gd name="T18" fmla="+- 0 159 159"/>
                              <a:gd name="T19" fmla="*/ 159 h 65"/>
                              <a:gd name="T20" fmla="+- 0 4095 4051"/>
                              <a:gd name="T21" fmla="*/ T20 w 65"/>
                              <a:gd name="T22" fmla="+- 0 162 159"/>
                              <a:gd name="T23" fmla="*/ 162 h 65"/>
                              <a:gd name="T24" fmla="+- 0 4105 4051"/>
                              <a:gd name="T25" fmla="*/ T24 w 65"/>
                              <a:gd name="T26" fmla="+- 0 169 159"/>
                              <a:gd name="T27" fmla="*/ 169 h 65"/>
                              <a:gd name="T28" fmla="+- 0 4112 4051"/>
                              <a:gd name="T29" fmla="*/ T28 w 65"/>
                              <a:gd name="T30" fmla="+- 0 179 159"/>
                              <a:gd name="T31" fmla="*/ 179 h 65"/>
                              <a:gd name="T32" fmla="+- 0 4115 4051"/>
                              <a:gd name="T33" fmla="*/ T32 w 65"/>
                              <a:gd name="T34" fmla="+- 0 191 159"/>
                              <a:gd name="T35" fmla="*/ 191 h 65"/>
                              <a:gd name="T36" fmla="+- 0 4112 4051"/>
                              <a:gd name="T37" fmla="*/ T36 w 65"/>
                              <a:gd name="T38" fmla="+- 0 204 159"/>
                              <a:gd name="T39" fmla="*/ 204 h 65"/>
                              <a:gd name="T40" fmla="+- 0 4105 4051"/>
                              <a:gd name="T41" fmla="*/ T40 w 65"/>
                              <a:gd name="T42" fmla="+- 0 214 159"/>
                              <a:gd name="T43" fmla="*/ 214 h 65"/>
                              <a:gd name="T44" fmla="+- 0 4095 4051"/>
                              <a:gd name="T45" fmla="*/ T44 w 65"/>
                              <a:gd name="T46" fmla="+- 0 221 159"/>
                              <a:gd name="T47" fmla="*/ 221 h 65"/>
                              <a:gd name="T48" fmla="+- 0 4083 4051"/>
                              <a:gd name="T49" fmla="*/ T48 w 65"/>
                              <a:gd name="T50" fmla="+- 0 223 159"/>
                              <a:gd name="T51" fmla="*/ 223 h 65"/>
                              <a:gd name="T52" fmla="+- 0 4070 4051"/>
                              <a:gd name="T53" fmla="*/ T52 w 65"/>
                              <a:gd name="T54" fmla="+- 0 221 159"/>
                              <a:gd name="T55" fmla="*/ 221 h 65"/>
                              <a:gd name="T56" fmla="+- 0 4060 4051"/>
                              <a:gd name="T57" fmla="*/ T56 w 65"/>
                              <a:gd name="T58" fmla="+- 0 214 159"/>
                              <a:gd name="T59" fmla="*/ 214 h 65"/>
                              <a:gd name="T60" fmla="+- 0 4053 4051"/>
                              <a:gd name="T61" fmla="*/ T60 w 65"/>
                              <a:gd name="T62" fmla="+- 0 204 159"/>
                              <a:gd name="T63" fmla="*/ 204 h 65"/>
                              <a:gd name="T64" fmla="+- 0 4051 4051"/>
                              <a:gd name="T65" fmla="*/ T64 w 65"/>
                              <a:gd name="T66" fmla="+- 0 191 159"/>
                              <a:gd name="T67" fmla="*/ 191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2" y="20"/>
                                </a:lnTo>
                                <a:lnTo>
                                  <a:pt x="9" y="10"/>
                                </a:lnTo>
                                <a:lnTo>
                                  <a:pt x="19" y="3"/>
                                </a:lnTo>
                                <a:lnTo>
                                  <a:pt x="32" y="0"/>
                                </a:lnTo>
                                <a:lnTo>
                                  <a:pt x="44" y="3"/>
                                </a:lnTo>
                                <a:lnTo>
                                  <a:pt x="54" y="10"/>
                                </a:lnTo>
                                <a:lnTo>
                                  <a:pt x="61" y="20"/>
                                </a:lnTo>
                                <a:lnTo>
                                  <a:pt x="64" y="32"/>
                                </a:lnTo>
                                <a:lnTo>
                                  <a:pt x="61" y="45"/>
                                </a:lnTo>
                                <a:lnTo>
                                  <a:pt x="54" y="55"/>
                                </a:lnTo>
                                <a:lnTo>
                                  <a:pt x="44" y="62"/>
                                </a:lnTo>
                                <a:lnTo>
                                  <a:pt x="32" y="64"/>
                                </a:lnTo>
                                <a:lnTo>
                                  <a:pt x="19" y="62"/>
                                </a:lnTo>
                                <a:lnTo>
                                  <a:pt x="9" y="55"/>
                                </a:lnTo>
                                <a:lnTo>
                                  <a:pt x="2" y="45"/>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135"/>
                        <wps:cNvSpPr>
                          <a:spLocks/>
                        </wps:cNvSpPr>
                        <wps:spPr bwMode="auto">
                          <a:xfrm>
                            <a:off x="4051" y="177"/>
                            <a:ext cx="65" cy="65"/>
                          </a:xfrm>
                          <a:custGeom>
                            <a:avLst/>
                            <a:gdLst>
                              <a:gd name="T0" fmla="+- 0 4083 4051"/>
                              <a:gd name="T1" fmla="*/ T0 w 65"/>
                              <a:gd name="T2" fmla="+- 0 177 177"/>
                              <a:gd name="T3" fmla="*/ 177 h 65"/>
                              <a:gd name="T4" fmla="+- 0 4070 4051"/>
                              <a:gd name="T5" fmla="*/ T4 w 65"/>
                              <a:gd name="T6" fmla="+- 0 179 177"/>
                              <a:gd name="T7" fmla="*/ 179 h 65"/>
                              <a:gd name="T8" fmla="+- 0 4060 4051"/>
                              <a:gd name="T9" fmla="*/ T8 w 65"/>
                              <a:gd name="T10" fmla="+- 0 186 177"/>
                              <a:gd name="T11" fmla="*/ 186 h 65"/>
                              <a:gd name="T12" fmla="+- 0 4053 4051"/>
                              <a:gd name="T13" fmla="*/ T12 w 65"/>
                              <a:gd name="T14" fmla="+- 0 197 177"/>
                              <a:gd name="T15" fmla="*/ 197 h 65"/>
                              <a:gd name="T16" fmla="+- 0 4051 4051"/>
                              <a:gd name="T17" fmla="*/ T16 w 65"/>
                              <a:gd name="T18" fmla="+- 0 209 177"/>
                              <a:gd name="T19" fmla="*/ 209 h 65"/>
                              <a:gd name="T20" fmla="+- 0 4053 4051"/>
                              <a:gd name="T21" fmla="*/ T20 w 65"/>
                              <a:gd name="T22" fmla="+- 0 221 177"/>
                              <a:gd name="T23" fmla="*/ 221 h 65"/>
                              <a:gd name="T24" fmla="+- 0 4060 4051"/>
                              <a:gd name="T25" fmla="*/ T24 w 65"/>
                              <a:gd name="T26" fmla="+- 0 232 177"/>
                              <a:gd name="T27" fmla="*/ 232 h 65"/>
                              <a:gd name="T28" fmla="+- 0 4070 4051"/>
                              <a:gd name="T29" fmla="*/ T28 w 65"/>
                              <a:gd name="T30" fmla="+- 0 239 177"/>
                              <a:gd name="T31" fmla="*/ 239 h 65"/>
                              <a:gd name="T32" fmla="+- 0 4083 4051"/>
                              <a:gd name="T33" fmla="*/ T32 w 65"/>
                              <a:gd name="T34" fmla="+- 0 241 177"/>
                              <a:gd name="T35" fmla="*/ 241 h 65"/>
                              <a:gd name="T36" fmla="+- 0 4095 4051"/>
                              <a:gd name="T37" fmla="*/ T36 w 65"/>
                              <a:gd name="T38" fmla="+- 0 239 177"/>
                              <a:gd name="T39" fmla="*/ 239 h 65"/>
                              <a:gd name="T40" fmla="+- 0 4105 4051"/>
                              <a:gd name="T41" fmla="*/ T40 w 65"/>
                              <a:gd name="T42" fmla="+- 0 232 177"/>
                              <a:gd name="T43" fmla="*/ 232 h 65"/>
                              <a:gd name="T44" fmla="+- 0 4112 4051"/>
                              <a:gd name="T45" fmla="*/ T44 w 65"/>
                              <a:gd name="T46" fmla="+- 0 221 177"/>
                              <a:gd name="T47" fmla="*/ 221 h 65"/>
                              <a:gd name="T48" fmla="+- 0 4115 4051"/>
                              <a:gd name="T49" fmla="*/ T48 w 65"/>
                              <a:gd name="T50" fmla="+- 0 209 177"/>
                              <a:gd name="T51" fmla="*/ 209 h 65"/>
                              <a:gd name="T52" fmla="+- 0 4112 4051"/>
                              <a:gd name="T53" fmla="*/ T52 w 65"/>
                              <a:gd name="T54" fmla="+- 0 197 177"/>
                              <a:gd name="T55" fmla="*/ 197 h 65"/>
                              <a:gd name="T56" fmla="+- 0 4105 4051"/>
                              <a:gd name="T57" fmla="*/ T56 w 65"/>
                              <a:gd name="T58" fmla="+- 0 186 177"/>
                              <a:gd name="T59" fmla="*/ 186 h 65"/>
                              <a:gd name="T60" fmla="+- 0 4095 4051"/>
                              <a:gd name="T61" fmla="*/ T60 w 65"/>
                              <a:gd name="T62" fmla="+- 0 179 177"/>
                              <a:gd name="T63" fmla="*/ 179 h 65"/>
                              <a:gd name="T64" fmla="+- 0 4083 4051"/>
                              <a:gd name="T65" fmla="*/ T64 w 65"/>
                              <a:gd name="T66" fmla="+- 0 177 177"/>
                              <a:gd name="T67" fmla="*/ 177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19" y="2"/>
                                </a:lnTo>
                                <a:lnTo>
                                  <a:pt x="9" y="9"/>
                                </a:lnTo>
                                <a:lnTo>
                                  <a:pt x="2" y="20"/>
                                </a:lnTo>
                                <a:lnTo>
                                  <a:pt x="0" y="32"/>
                                </a:lnTo>
                                <a:lnTo>
                                  <a:pt x="2" y="44"/>
                                </a:lnTo>
                                <a:lnTo>
                                  <a:pt x="9" y="55"/>
                                </a:lnTo>
                                <a:lnTo>
                                  <a:pt x="19" y="62"/>
                                </a:lnTo>
                                <a:lnTo>
                                  <a:pt x="32" y="64"/>
                                </a:lnTo>
                                <a:lnTo>
                                  <a:pt x="44" y="62"/>
                                </a:lnTo>
                                <a:lnTo>
                                  <a:pt x="54" y="55"/>
                                </a:lnTo>
                                <a:lnTo>
                                  <a:pt x="61" y="44"/>
                                </a:lnTo>
                                <a:lnTo>
                                  <a:pt x="64" y="32"/>
                                </a:lnTo>
                                <a:lnTo>
                                  <a:pt x="61" y="20"/>
                                </a:lnTo>
                                <a:lnTo>
                                  <a:pt x="54" y="9"/>
                                </a:lnTo>
                                <a:lnTo>
                                  <a:pt x="44" y="2"/>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134"/>
                        <wps:cNvSpPr>
                          <a:spLocks/>
                        </wps:cNvSpPr>
                        <wps:spPr bwMode="auto">
                          <a:xfrm>
                            <a:off x="4051" y="177"/>
                            <a:ext cx="65" cy="65"/>
                          </a:xfrm>
                          <a:custGeom>
                            <a:avLst/>
                            <a:gdLst>
                              <a:gd name="T0" fmla="+- 0 4051 4051"/>
                              <a:gd name="T1" fmla="*/ T0 w 65"/>
                              <a:gd name="T2" fmla="+- 0 209 177"/>
                              <a:gd name="T3" fmla="*/ 209 h 65"/>
                              <a:gd name="T4" fmla="+- 0 4053 4051"/>
                              <a:gd name="T5" fmla="*/ T4 w 65"/>
                              <a:gd name="T6" fmla="+- 0 197 177"/>
                              <a:gd name="T7" fmla="*/ 197 h 65"/>
                              <a:gd name="T8" fmla="+- 0 4060 4051"/>
                              <a:gd name="T9" fmla="*/ T8 w 65"/>
                              <a:gd name="T10" fmla="+- 0 186 177"/>
                              <a:gd name="T11" fmla="*/ 186 h 65"/>
                              <a:gd name="T12" fmla="+- 0 4070 4051"/>
                              <a:gd name="T13" fmla="*/ T12 w 65"/>
                              <a:gd name="T14" fmla="+- 0 179 177"/>
                              <a:gd name="T15" fmla="*/ 179 h 65"/>
                              <a:gd name="T16" fmla="+- 0 4083 4051"/>
                              <a:gd name="T17" fmla="*/ T16 w 65"/>
                              <a:gd name="T18" fmla="+- 0 177 177"/>
                              <a:gd name="T19" fmla="*/ 177 h 65"/>
                              <a:gd name="T20" fmla="+- 0 4095 4051"/>
                              <a:gd name="T21" fmla="*/ T20 w 65"/>
                              <a:gd name="T22" fmla="+- 0 179 177"/>
                              <a:gd name="T23" fmla="*/ 179 h 65"/>
                              <a:gd name="T24" fmla="+- 0 4105 4051"/>
                              <a:gd name="T25" fmla="*/ T24 w 65"/>
                              <a:gd name="T26" fmla="+- 0 186 177"/>
                              <a:gd name="T27" fmla="*/ 186 h 65"/>
                              <a:gd name="T28" fmla="+- 0 4112 4051"/>
                              <a:gd name="T29" fmla="*/ T28 w 65"/>
                              <a:gd name="T30" fmla="+- 0 197 177"/>
                              <a:gd name="T31" fmla="*/ 197 h 65"/>
                              <a:gd name="T32" fmla="+- 0 4115 4051"/>
                              <a:gd name="T33" fmla="*/ T32 w 65"/>
                              <a:gd name="T34" fmla="+- 0 209 177"/>
                              <a:gd name="T35" fmla="*/ 209 h 65"/>
                              <a:gd name="T36" fmla="+- 0 4112 4051"/>
                              <a:gd name="T37" fmla="*/ T36 w 65"/>
                              <a:gd name="T38" fmla="+- 0 221 177"/>
                              <a:gd name="T39" fmla="*/ 221 h 65"/>
                              <a:gd name="T40" fmla="+- 0 4105 4051"/>
                              <a:gd name="T41" fmla="*/ T40 w 65"/>
                              <a:gd name="T42" fmla="+- 0 232 177"/>
                              <a:gd name="T43" fmla="*/ 232 h 65"/>
                              <a:gd name="T44" fmla="+- 0 4095 4051"/>
                              <a:gd name="T45" fmla="*/ T44 w 65"/>
                              <a:gd name="T46" fmla="+- 0 239 177"/>
                              <a:gd name="T47" fmla="*/ 239 h 65"/>
                              <a:gd name="T48" fmla="+- 0 4083 4051"/>
                              <a:gd name="T49" fmla="*/ T48 w 65"/>
                              <a:gd name="T50" fmla="+- 0 241 177"/>
                              <a:gd name="T51" fmla="*/ 241 h 65"/>
                              <a:gd name="T52" fmla="+- 0 4070 4051"/>
                              <a:gd name="T53" fmla="*/ T52 w 65"/>
                              <a:gd name="T54" fmla="+- 0 239 177"/>
                              <a:gd name="T55" fmla="*/ 239 h 65"/>
                              <a:gd name="T56" fmla="+- 0 4060 4051"/>
                              <a:gd name="T57" fmla="*/ T56 w 65"/>
                              <a:gd name="T58" fmla="+- 0 232 177"/>
                              <a:gd name="T59" fmla="*/ 232 h 65"/>
                              <a:gd name="T60" fmla="+- 0 4053 4051"/>
                              <a:gd name="T61" fmla="*/ T60 w 65"/>
                              <a:gd name="T62" fmla="+- 0 221 177"/>
                              <a:gd name="T63" fmla="*/ 221 h 65"/>
                              <a:gd name="T64" fmla="+- 0 4051 4051"/>
                              <a:gd name="T65" fmla="*/ T64 w 65"/>
                              <a:gd name="T66" fmla="+- 0 209 177"/>
                              <a:gd name="T67" fmla="*/ 209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2" y="20"/>
                                </a:lnTo>
                                <a:lnTo>
                                  <a:pt x="9" y="9"/>
                                </a:lnTo>
                                <a:lnTo>
                                  <a:pt x="19" y="2"/>
                                </a:lnTo>
                                <a:lnTo>
                                  <a:pt x="32" y="0"/>
                                </a:lnTo>
                                <a:lnTo>
                                  <a:pt x="44" y="2"/>
                                </a:lnTo>
                                <a:lnTo>
                                  <a:pt x="54" y="9"/>
                                </a:lnTo>
                                <a:lnTo>
                                  <a:pt x="61" y="20"/>
                                </a:lnTo>
                                <a:lnTo>
                                  <a:pt x="64" y="32"/>
                                </a:lnTo>
                                <a:lnTo>
                                  <a:pt x="61" y="44"/>
                                </a:lnTo>
                                <a:lnTo>
                                  <a:pt x="54" y="55"/>
                                </a:lnTo>
                                <a:lnTo>
                                  <a:pt x="44" y="62"/>
                                </a:lnTo>
                                <a:lnTo>
                                  <a:pt x="32" y="64"/>
                                </a:lnTo>
                                <a:lnTo>
                                  <a:pt x="19" y="62"/>
                                </a:lnTo>
                                <a:lnTo>
                                  <a:pt x="9" y="55"/>
                                </a:lnTo>
                                <a:lnTo>
                                  <a:pt x="2"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133"/>
                        <wps:cNvSpPr>
                          <a:spLocks/>
                        </wps:cNvSpPr>
                        <wps:spPr bwMode="auto">
                          <a:xfrm>
                            <a:off x="4051" y="218"/>
                            <a:ext cx="65" cy="65"/>
                          </a:xfrm>
                          <a:custGeom>
                            <a:avLst/>
                            <a:gdLst>
                              <a:gd name="T0" fmla="+- 0 4083 4051"/>
                              <a:gd name="T1" fmla="*/ T0 w 65"/>
                              <a:gd name="T2" fmla="+- 0 218 218"/>
                              <a:gd name="T3" fmla="*/ 218 h 65"/>
                              <a:gd name="T4" fmla="+- 0 4070 4051"/>
                              <a:gd name="T5" fmla="*/ T4 w 65"/>
                              <a:gd name="T6" fmla="+- 0 220 218"/>
                              <a:gd name="T7" fmla="*/ 220 h 65"/>
                              <a:gd name="T8" fmla="+- 0 4060 4051"/>
                              <a:gd name="T9" fmla="*/ T8 w 65"/>
                              <a:gd name="T10" fmla="+- 0 227 218"/>
                              <a:gd name="T11" fmla="*/ 227 h 65"/>
                              <a:gd name="T12" fmla="+- 0 4053 4051"/>
                              <a:gd name="T13" fmla="*/ T12 w 65"/>
                              <a:gd name="T14" fmla="+- 0 237 218"/>
                              <a:gd name="T15" fmla="*/ 237 h 65"/>
                              <a:gd name="T16" fmla="+- 0 4051 4051"/>
                              <a:gd name="T17" fmla="*/ T16 w 65"/>
                              <a:gd name="T18" fmla="+- 0 250 218"/>
                              <a:gd name="T19" fmla="*/ 250 h 65"/>
                              <a:gd name="T20" fmla="+- 0 4053 4051"/>
                              <a:gd name="T21" fmla="*/ T20 w 65"/>
                              <a:gd name="T22" fmla="+- 0 262 218"/>
                              <a:gd name="T23" fmla="*/ 262 h 65"/>
                              <a:gd name="T24" fmla="+- 0 4060 4051"/>
                              <a:gd name="T25" fmla="*/ T24 w 65"/>
                              <a:gd name="T26" fmla="+- 0 273 218"/>
                              <a:gd name="T27" fmla="*/ 273 h 65"/>
                              <a:gd name="T28" fmla="+- 0 4070 4051"/>
                              <a:gd name="T29" fmla="*/ T28 w 65"/>
                              <a:gd name="T30" fmla="+- 0 279 218"/>
                              <a:gd name="T31" fmla="*/ 279 h 65"/>
                              <a:gd name="T32" fmla="+- 0 4083 4051"/>
                              <a:gd name="T33" fmla="*/ T32 w 65"/>
                              <a:gd name="T34" fmla="+- 0 282 218"/>
                              <a:gd name="T35" fmla="*/ 282 h 65"/>
                              <a:gd name="T36" fmla="+- 0 4095 4051"/>
                              <a:gd name="T37" fmla="*/ T36 w 65"/>
                              <a:gd name="T38" fmla="+- 0 279 218"/>
                              <a:gd name="T39" fmla="*/ 279 h 65"/>
                              <a:gd name="T40" fmla="+- 0 4105 4051"/>
                              <a:gd name="T41" fmla="*/ T40 w 65"/>
                              <a:gd name="T42" fmla="+- 0 273 218"/>
                              <a:gd name="T43" fmla="*/ 273 h 65"/>
                              <a:gd name="T44" fmla="+- 0 4112 4051"/>
                              <a:gd name="T45" fmla="*/ T44 w 65"/>
                              <a:gd name="T46" fmla="+- 0 262 218"/>
                              <a:gd name="T47" fmla="*/ 262 h 65"/>
                              <a:gd name="T48" fmla="+- 0 4115 4051"/>
                              <a:gd name="T49" fmla="*/ T48 w 65"/>
                              <a:gd name="T50" fmla="+- 0 250 218"/>
                              <a:gd name="T51" fmla="*/ 250 h 65"/>
                              <a:gd name="T52" fmla="+- 0 4112 4051"/>
                              <a:gd name="T53" fmla="*/ T52 w 65"/>
                              <a:gd name="T54" fmla="+- 0 237 218"/>
                              <a:gd name="T55" fmla="*/ 237 h 65"/>
                              <a:gd name="T56" fmla="+- 0 4105 4051"/>
                              <a:gd name="T57" fmla="*/ T56 w 65"/>
                              <a:gd name="T58" fmla="+- 0 227 218"/>
                              <a:gd name="T59" fmla="*/ 227 h 65"/>
                              <a:gd name="T60" fmla="+- 0 4095 4051"/>
                              <a:gd name="T61" fmla="*/ T60 w 65"/>
                              <a:gd name="T62" fmla="+- 0 220 218"/>
                              <a:gd name="T63" fmla="*/ 220 h 65"/>
                              <a:gd name="T64" fmla="+- 0 4083 4051"/>
                              <a:gd name="T65" fmla="*/ T64 w 65"/>
                              <a:gd name="T66" fmla="+- 0 218 218"/>
                              <a:gd name="T67" fmla="*/ 218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19" y="2"/>
                                </a:lnTo>
                                <a:lnTo>
                                  <a:pt x="9" y="9"/>
                                </a:lnTo>
                                <a:lnTo>
                                  <a:pt x="2" y="19"/>
                                </a:lnTo>
                                <a:lnTo>
                                  <a:pt x="0" y="32"/>
                                </a:lnTo>
                                <a:lnTo>
                                  <a:pt x="2" y="44"/>
                                </a:lnTo>
                                <a:lnTo>
                                  <a:pt x="9" y="55"/>
                                </a:lnTo>
                                <a:lnTo>
                                  <a:pt x="19" y="61"/>
                                </a:lnTo>
                                <a:lnTo>
                                  <a:pt x="32" y="64"/>
                                </a:lnTo>
                                <a:lnTo>
                                  <a:pt x="44" y="61"/>
                                </a:lnTo>
                                <a:lnTo>
                                  <a:pt x="54" y="55"/>
                                </a:lnTo>
                                <a:lnTo>
                                  <a:pt x="61" y="44"/>
                                </a:lnTo>
                                <a:lnTo>
                                  <a:pt x="64" y="32"/>
                                </a:lnTo>
                                <a:lnTo>
                                  <a:pt x="61" y="19"/>
                                </a:lnTo>
                                <a:lnTo>
                                  <a:pt x="54" y="9"/>
                                </a:lnTo>
                                <a:lnTo>
                                  <a:pt x="44" y="2"/>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32"/>
                        <wps:cNvSpPr>
                          <a:spLocks/>
                        </wps:cNvSpPr>
                        <wps:spPr bwMode="auto">
                          <a:xfrm>
                            <a:off x="4051" y="218"/>
                            <a:ext cx="65" cy="65"/>
                          </a:xfrm>
                          <a:custGeom>
                            <a:avLst/>
                            <a:gdLst>
                              <a:gd name="T0" fmla="+- 0 4051 4051"/>
                              <a:gd name="T1" fmla="*/ T0 w 65"/>
                              <a:gd name="T2" fmla="+- 0 250 218"/>
                              <a:gd name="T3" fmla="*/ 250 h 65"/>
                              <a:gd name="T4" fmla="+- 0 4053 4051"/>
                              <a:gd name="T5" fmla="*/ T4 w 65"/>
                              <a:gd name="T6" fmla="+- 0 237 218"/>
                              <a:gd name="T7" fmla="*/ 237 h 65"/>
                              <a:gd name="T8" fmla="+- 0 4060 4051"/>
                              <a:gd name="T9" fmla="*/ T8 w 65"/>
                              <a:gd name="T10" fmla="+- 0 227 218"/>
                              <a:gd name="T11" fmla="*/ 227 h 65"/>
                              <a:gd name="T12" fmla="+- 0 4070 4051"/>
                              <a:gd name="T13" fmla="*/ T12 w 65"/>
                              <a:gd name="T14" fmla="+- 0 220 218"/>
                              <a:gd name="T15" fmla="*/ 220 h 65"/>
                              <a:gd name="T16" fmla="+- 0 4083 4051"/>
                              <a:gd name="T17" fmla="*/ T16 w 65"/>
                              <a:gd name="T18" fmla="+- 0 218 218"/>
                              <a:gd name="T19" fmla="*/ 218 h 65"/>
                              <a:gd name="T20" fmla="+- 0 4095 4051"/>
                              <a:gd name="T21" fmla="*/ T20 w 65"/>
                              <a:gd name="T22" fmla="+- 0 220 218"/>
                              <a:gd name="T23" fmla="*/ 220 h 65"/>
                              <a:gd name="T24" fmla="+- 0 4105 4051"/>
                              <a:gd name="T25" fmla="*/ T24 w 65"/>
                              <a:gd name="T26" fmla="+- 0 227 218"/>
                              <a:gd name="T27" fmla="*/ 227 h 65"/>
                              <a:gd name="T28" fmla="+- 0 4112 4051"/>
                              <a:gd name="T29" fmla="*/ T28 w 65"/>
                              <a:gd name="T30" fmla="+- 0 237 218"/>
                              <a:gd name="T31" fmla="*/ 237 h 65"/>
                              <a:gd name="T32" fmla="+- 0 4115 4051"/>
                              <a:gd name="T33" fmla="*/ T32 w 65"/>
                              <a:gd name="T34" fmla="+- 0 250 218"/>
                              <a:gd name="T35" fmla="*/ 250 h 65"/>
                              <a:gd name="T36" fmla="+- 0 4112 4051"/>
                              <a:gd name="T37" fmla="*/ T36 w 65"/>
                              <a:gd name="T38" fmla="+- 0 262 218"/>
                              <a:gd name="T39" fmla="*/ 262 h 65"/>
                              <a:gd name="T40" fmla="+- 0 4105 4051"/>
                              <a:gd name="T41" fmla="*/ T40 w 65"/>
                              <a:gd name="T42" fmla="+- 0 273 218"/>
                              <a:gd name="T43" fmla="*/ 273 h 65"/>
                              <a:gd name="T44" fmla="+- 0 4095 4051"/>
                              <a:gd name="T45" fmla="*/ T44 w 65"/>
                              <a:gd name="T46" fmla="+- 0 279 218"/>
                              <a:gd name="T47" fmla="*/ 279 h 65"/>
                              <a:gd name="T48" fmla="+- 0 4083 4051"/>
                              <a:gd name="T49" fmla="*/ T48 w 65"/>
                              <a:gd name="T50" fmla="+- 0 282 218"/>
                              <a:gd name="T51" fmla="*/ 282 h 65"/>
                              <a:gd name="T52" fmla="+- 0 4070 4051"/>
                              <a:gd name="T53" fmla="*/ T52 w 65"/>
                              <a:gd name="T54" fmla="+- 0 279 218"/>
                              <a:gd name="T55" fmla="*/ 279 h 65"/>
                              <a:gd name="T56" fmla="+- 0 4060 4051"/>
                              <a:gd name="T57" fmla="*/ T56 w 65"/>
                              <a:gd name="T58" fmla="+- 0 273 218"/>
                              <a:gd name="T59" fmla="*/ 273 h 65"/>
                              <a:gd name="T60" fmla="+- 0 4053 4051"/>
                              <a:gd name="T61" fmla="*/ T60 w 65"/>
                              <a:gd name="T62" fmla="+- 0 262 218"/>
                              <a:gd name="T63" fmla="*/ 262 h 65"/>
                              <a:gd name="T64" fmla="+- 0 4051 4051"/>
                              <a:gd name="T65" fmla="*/ T64 w 65"/>
                              <a:gd name="T66" fmla="+- 0 250 218"/>
                              <a:gd name="T67" fmla="*/ 250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2" y="19"/>
                                </a:lnTo>
                                <a:lnTo>
                                  <a:pt x="9" y="9"/>
                                </a:lnTo>
                                <a:lnTo>
                                  <a:pt x="19" y="2"/>
                                </a:lnTo>
                                <a:lnTo>
                                  <a:pt x="32" y="0"/>
                                </a:lnTo>
                                <a:lnTo>
                                  <a:pt x="44" y="2"/>
                                </a:lnTo>
                                <a:lnTo>
                                  <a:pt x="54" y="9"/>
                                </a:lnTo>
                                <a:lnTo>
                                  <a:pt x="61" y="19"/>
                                </a:lnTo>
                                <a:lnTo>
                                  <a:pt x="64" y="32"/>
                                </a:lnTo>
                                <a:lnTo>
                                  <a:pt x="61" y="44"/>
                                </a:lnTo>
                                <a:lnTo>
                                  <a:pt x="54" y="55"/>
                                </a:lnTo>
                                <a:lnTo>
                                  <a:pt x="44" y="61"/>
                                </a:lnTo>
                                <a:lnTo>
                                  <a:pt x="32" y="64"/>
                                </a:lnTo>
                                <a:lnTo>
                                  <a:pt x="19" y="61"/>
                                </a:lnTo>
                                <a:lnTo>
                                  <a:pt x="9" y="55"/>
                                </a:lnTo>
                                <a:lnTo>
                                  <a:pt x="2"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Line 131"/>
                        <wps:cNvCnPr/>
                        <wps:spPr bwMode="auto">
                          <a:xfrm>
                            <a:off x="4083" y="174"/>
                            <a:ext cx="0" cy="0"/>
                          </a:xfrm>
                          <a:prstGeom prst="line">
                            <a:avLst/>
                          </a:prstGeom>
                          <a:noFill/>
                          <a:ln w="11151">
                            <a:solidFill>
                              <a:srgbClr val="333333"/>
                            </a:solidFill>
                            <a:round/>
                            <a:headEnd/>
                            <a:tailEnd/>
                          </a:ln>
                          <a:extLst>
                            <a:ext uri="{909E8E84-426E-40dd-AFC4-6F175D3DCCD1}">
                              <a14:hiddenFill xmlns:a14="http://schemas.microsoft.com/office/drawing/2010/main">
                                <a:noFill/>
                              </a14:hiddenFill>
                            </a:ext>
                          </a:extLst>
                        </wps:spPr>
                        <wps:bodyPr/>
                      </wps:wsp>
                      <wps:wsp>
                        <wps:cNvPr id="86" name="Line 130"/>
                        <wps:cNvCnPr/>
                        <wps:spPr bwMode="auto">
                          <a:xfrm>
                            <a:off x="4074" y="180"/>
                            <a:ext cx="18" cy="0"/>
                          </a:xfrm>
                          <a:prstGeom prst="line">
                            <a:avLst/>
                          </a:prstGeom>
                          <a:noFill/>
                          <a:ln w="2918">
                            <a:solidFill>
                              <a:srgbClr val="333333"/>
                            </a:solidFill>
                            <a:round/>
                            <a:headEnd/>
                            <a:tailEnd/>
                          </a:ln>
                          <a:extLst>
                            <a:ext uri="{909E8E84-426E-40dd-AFC4-6F175D3DCCD1}">
                              <a14:hiddenFill xmlns:a14="http://schemas.microsoft.com/office/drawing/2010/main">
                                <a:noFill/>
                              </a14:hiddenFill>
                            </a:ext>
                          </a:extLst>
                        </wps:spPr>
                        <wps:bodyPr/>
                      </wps:wsp>
                      <wps:wsp>
                        <wps:cNvPr id="88" name="Line 129"/>
                        <wps:cNvCnPr/>
                        <wps:spPr bwMode="auto">
                          <a:xfrm>
                            <a:off x="3781" y="176"/>
                            <a:ext cx="604" cy="0"/>
                          </a:xfrm>
                          <a:prstGeom prst="line">
                            <a:avLst/>
                          </a:prstGeom>
                          <a:noFill/>
                          <a:ln w="2188">
                            <a:solidFill>
                              <a:srgbClr val="FFFFFF"/>
                            </a:solidFill>
                            <a:round/>
                            <a:headEnd/>
                            <a:tailEnd/>
                          </a:ln>
                          <a:extLst>
                            <a:ext uri="{909E8E84-426E-40dd-AFC4-6F175D3DCCD1}">
                              <a14:hiddenFill xmlns:a14="http://schemas.microsoft.com/office/drawing/2010/main">
                                <a:noFill/>
                              </a14:hiddenFill>
                            </a:ext>
                          </a:extLst>
                        </wps:spPr>
                        <wps:bodyPr/>
                      </wps:wsp>
                      <wps:wsp>
                        <wps:cNvPr id="90" name="Rectangle 128"/>
                        <wps:cNvSpPr>
                          <a:spLocks noChangeArrowheads="1"/>
                        </wps:cNvSpPr>
                        <wps:spPr bwMode="auto">
                          <a:xfrm>
                            <a:off x="3772" y="166"/>
                            <a:ext cx="622" cy="2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127"/>
                        <wps:cNvSpPr>
                          <a:spLocks noChangeArrowheads="1"/>
                        </wps:cNvSpPr>
                        <wps:spPr bwMode="auto">
                          <a:xfrm>
                            <a:off x="3781" y="157"/>
                            <a:ext cx="604" cy="3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AutoShape 126"/>
                        <wps:cNvSpPr>
                          <a:spLocks/>
                        </wps:cNvSpPr>
                        <wps:spPr bwMode="auto">
                          <a:xfrm>
                            <a:off x="4856" y="142"/>
                            <a:ext cx="65" cy="65"/>
                          </a:xfrm>
                          <a:custGeom>
                            <a:avLst/>
                            <a:gdLst>
                              <a:gd name="T0" fmla="+- 0 4856 4856"/>
                              <a:gd name="T1" fmla="*/ T0 w 65"/>
                              <a:gd name="T2" fmla="+- 0 174 142"/>
                              <a:gd name="T3" fmla="*/ 174 h 65"/>
                              <a:gd name="T4" fmla="+- 0 4858 4856"/>
                              <a:gd name="T5" fmla="*/ T4 w 65"/>
                              <a:gd name="T6" fmla="+- 0 187 142"/>
                              <a:gd name="T7" fmla="*/ 187 h 65"/>
                              <a:gd name="T8" fmla="+- 0 4865 4856"/>
                              <a:gd name="T9" fmla="*/ T8 w 65"/>
                              <a:gd name="T10" fmla="+- 0 197 142"/>
                              <a:gd name="T11" fmla="*/ 197 h 65"/>
                              <a:gd name="T12" fmla="+- 0 4876 4856"/>
                              <a:gd name="T13" fmla="*/ T12 w 65"/>
                              <a:gd name="T14" fmla="+- 0 204 142"/>
                              <a:gd name="T15" fmla="*/ 204 h 65"/>
                              <a:gd name="T16" fmla="+- 0 4888 4856"/>
                              <a:gd name="T17" fmla="*/ T16 w 65"/>
                              <a:gd name="T18" fmla="+- 0 207 142"/>
                              <a:gd name="T19" fmla="*/ 207 h 65"/>
                              <a:gd name="T20" fmla="+- 0 4889 4856"/>
                              <a:gd name="T21" fmla="*/ T20 w 65"/>
                              <a:gd name="T22" fmla="+- 0 206 142"/>
                              <a:gd name="T23" fmla="*/ 206 h 65"/>
                              <a:gd name="T24" fmla="+- 0 4888 4856"/>
                              <a:gd name="T25" fmla="*/ T24 w 65"/>
                              <a:gd name="T26" fmla="+- 0 206 142"/>
                              <a:gd name="T27" fmla="*/ 206 h 65"/>
                              <a:gd name="T28" fmla="+- 0 4876 4856"/>
                              <a:gd name="T29" fmla="*/ T28 w 65"/>
                              <a:gd name="T30" fmla="+- 0 204 142"/>
                              <a:gd name="T31" fmla="*/ 204 h 65"/>
                              <a:gd name="T32" fmla="+- 0 4865 4856"/>
                              <a:gd name="T33" fmla="*/ T32 w 65"/>
                              <a:gd name="T34" fmla="+- 0 197 142"/>
                              <a:gd name="T35" fmla="*/ 197 h 65"/>
                              <a:gd name="T36" fmla="+- 0 4858 4856"/>
                              <a:gd name="T37" fmla="*/ T36 w 65"/>
                              <a:gd name="T38" fmla="+- 0 187 142"/>
                              <a:gd name="T39" fmla="*/ 187 h 65"/>
                              <a:gd name="T40" fmla="+- 0 4856 4856"/>
                              <a:gd name="T41" fmla="*/ T40 w 65"/>
                              <a:gd name="T42" fmla="+- 0 174 142"/>
                              <a:gd name="T43" fmla="*/ 174 h 65"/>
                              <a:gd name="T44" fmla="+- 0 4888 4856"/>
                              <a:gd name="T45" fmla="*/ T44 w 65"/>
                              <a:gd name="T46" fmla="+- 0 142 142"/>
                              <a:gd name="T47" fmla="*/ 142 h 65"/>
                              <a:gd name="T48" fmla="+- 0 4876 4856"/>
                              <a:gd name="T49" fmla="*/ T48 w 65"/>
                              <a:gd name="T50" fmla="+- 0 145 142"/>
                              <a:gd name="T51" fmla="*/ 145 h 65"/>
                              <a:gd name="T52" fmla="+- 0 4865 4856"/>
                              <a:gd name="T53" fmla="*/ T52 w 65"/>
                              <a:gd name="T54" fmla="+- 0 152 142"/>
                              <a:gd name="T55" fmla="*/ 152 h 65"/>
                              <a:gd name="T56" fmla="+- 0 4858 4856"/>
                              <a:gd name="T57" fmla="*/ T56 w 65"/>
                              <a:gd name="T58" fmla="+- 0 162 142"/>
                              <a:gd name="T59" fmla="*/ 162 h 65"/>
                              <a:gd name="T60" fmla="+- 0 4856 4856"/>
                              <a:gd name="T61" fmla="*/ T60 w 65"/>
                              <a:gd name="T62" fmla="+- 0 174 142"/>
                              <a:gd name="T63" fmla="*/ 174 h 65"/>
                              <a:gd name="T64" fmla="+- 0 4858 4856"/>
                              <a:gd name="T65" fmla="*/ T64 w 65"/>
                              <a:gd name="T66" fmla="+- 0 187 142"/>
                              <a:gd name="T67" fmla="*/ 187 h 65"/>
                              <a:gd name="T68" fmla="+- 0 4865 4856"/>
                              <a:gd name="T69" fmla="*/ T68 w 65"/>
                              <a:gd name="T70" fmla="+- 0 197 142"/>
                              <a:gd name="T71" fmla="*/ 197 h 65"/>
                              <a:gd name="T72" fmla="+- 0 4876 4856"/>
                              <a:gd name="T73" fmla="*/ T72 w 65"/>
                              <a:gd name="T74" fmla="+- 0 204 142"/>
                              <a:gd name="T75" fmla="*/ 204 h 65"/>
                              <a:gd name="T76" fmla="+- 0 4888 4856"/>
                              <a:gd name="T77" fmla="*/ T76 w 65"/>
                              <a:gd name="T78" fmla="+- 0 206 142"/>
                              <a:gd name="T79" fmla="*/ 206 h 65"/>
                              <a:gd name="T80" fmla="+- 0 4900 4856"/>
                              <a:gd name="T81" fmla="*/ T80 w 65"/>
                              <a:gd name="T82" fmla="+- 0 204 142"/>
                              <a:gd name="T83" fmla="*/ 204 h 65"/>
                              <a:gd name="T84" fmla="+- 0 4911 4856"/>
                              <a:gd name="T85" fmla="*/ T84 w 65"/>
                              <a:gd name="T86" fmla="+- 0 197 142"/>
                              <a:gd name="T87" fmla="*/ 197 h 65"/>
                              <a:gd name="T88" fmla="+- 0 4918 4856"/>
                              <a:gd name="T89" fmla="*/ T88 w 65"/>
                              <a:gd name="T90" fmla="+- 0 187 142"/>
                              <a:gd name="T91" fmla="*/ 187 h 65"/>
                              <a:gd name="T92" fmla="+- 0 4920 4856"/>
                              <a:gd name="T93" fmla="*/ T92 w 65"/>
                              <a:gd name="T94" fmla="+- 0 174 142"/>
                              <a:gd name="T95" fmla="*/ 174 h 65"/>
                              <a:gd name="T96" fmla="+- 0 4918 4856"/>
                              <a:gd name="T97" fmla="*/ T96 w 65"/>
                              <a:gd name="T98" fmla="+- 0 162 142"/>
                              <a:gd name="T99" fmla="*/ 162 h 65"/>
                              <a:gd name="T100" fmla="+- 0 4911 4856"/>
                              <a:gd name="T101" fmla="*/ T100 w 65"/>
                              <a:gd name="T102" fmla="+- 0 152 142"/>
                              <a:gd name="T103" fmla="*/ 152 h 65"/>
                              <a:gd name="T104" fmla="+- 0 4900 4856"/>
                              <a:gd name="T105" fmla="*/ T104 w 65"/>
                              <a:gd name="T106" fmla="+- 0 145 142"/>
                              <a:gd name="T107" fmla="*/ 145 h 65"/>
                              <a:gd name="T108" fmla="+- 0 4888 4856"/>
                              <a:gd name="T109" fmla="*/ T108 w 65"/>
                              <a:gd name="T110" fmla="+- 0 142 142"/>
                              <a:gd name="T111" fmla="*/ 142 h 65"/>
                              <a:gd name="T112" fmla="+- 0 4920 4856"/>
                              <a:gd name="T113" fmla="*/ T112 w 65"/>
                              <a:gd name="T114" fmla="+- 0 174 142"/>
                              <a:gd name="T115" fmla="*/ 174 h 65"/>
                              <a:gd name="T116" fmla="+- 0 4918 4856"/>
                              <a:gd name="T117" fmla="*/ T116 w 65"/>
                              <a:gd name="T118" fmla="+- 0 187 142"/>
                              <a:gd name="T119" fmla="*/ 187 h 65"/>
                              <a:gd name="T120" fmla="+- 0 4911 4856"/>
                              <a:gd name="T121" fmla="*/ T120 w 65"/>
                              <a:gd name="T122" fmla="+- 0 197 142"/>
                              <a:gd name="T123" fmla="*/ 197 h 65"/>
                              <a:gd name="T124" fmla="+- 0 4900 4856"/>
                              <a:gd name="T125" fmla="*/ T124 w 65"/>
                              <a:gd name="T126" fmla="+- 0 204 142"/>
                              <a:gd name="T127" fmla="*/ 204 h 65"/>
                              <a:gd name="T128" fmla="+- 0 4888 4856"/>
                              <a:gd name="T129" fmla="*/ T128 w 65"/>
                              <a:gd name="T130" fmla="+- 0 206 142"/>
                              <a:gd name="T131" fmla="*/ 206 h 65"/>
                              <a:gd name="T132" fmla="+- 0 4889 4856"/>
                              <a:gd name="T133" fmla="*/ T132 w 65"/>
                              <a:gd name="T134" fmla="+- 0 206 142"/>
                              <a:gd name="T135" fmla="*/ 206 h 65"/>
                              <a:gd name="T136" fmla="+- 0 4900 4856"/>
                              <a:gd name="T137" fmla="*/ T136 w 65"/>
                              <a:gd name="T138" fmla="+- 0 204 142"/>
                              <a:gd name="T139" fmla="*/ 204 h 65"/>
                              <a:gd name="T140" fmla="+- 0 4911 4856"/>
                              <a:gd name="T141" fmla="*/ T140 w 65"/>
                              <a:gd name="T142" fmla="+- 0 197 142"/>
                              <a:gd name="T143" fmla="*/ 197 h 65"/>
                              <a:gd name="T144" fmla="+- 0 4918 4856"/>
                              <a:gd name="T145" fmla="*/ T144 w 65"/>
                              <a:gd name="T146" fmla="+- 0 187 142"/>
                              <a:gd name="T147" fmla="*/ 187 h 65"/>
                              <a:gd name="T148" fmla="+- 0 4920 4856"/>
                              <a:gd name="T149" fmla="*/ T148 w 65"/>
                              <a:gd name="T150" fmla="+- 0 174 142"/>
                              <a:gd name="T151" fmla="*/ 174 h 65"/>
                              <a:gd name="T152" fmla="+- 0 4888 4856"/>
                              <a:gd name="T153" fmla="*/ T152 w 65"/>
                              <a:gd name="T154" fmla="+- 0 142 142"/>
                              <a:gd name="T155" fmla="*/ 142 h 65"/>
                              <a:gd name="T156" fmla="+- 0 4876 4856"/>
                              <a:gd name="T157" fmla="*/ T156 w 65"/>
                              <a:gd name="T158" fmla="+- 0 145 142"/>
                              <a:gd name="T159" fmla="*/ 145 h 65"/>
                              <a:gd name="T160" fmla="+- 0 4865 4856"/>
                              <a:gd name="T161" fmla="*/ T160 w 65"/>
                              <a:gd name="T162" fmla="+- 0 152 142"/>
                              <a:gd name="T163" fmla="*/ 152 h 65"/>
                              <a:gd name="T164" fmla="+- 0 4858 4856"/>
                              <a:gd name="T165" fmla="*/ T164 w 65"/>
                              <a:gd name="T166" fmla="+- 0 162 142"/>
                              <a:gd name="T167" fmla="*/ 162 h 65"/>
                              <a:gd name="T168" fmla="+- 0 4856 4856"/>
                              <a:gd name="T169" fmla="*/ T168 w 65"/>
                              <a:gd name="T170" fmla="+- 0 174 142"/>
                              <a:gd name="T171" fmla="*/ 174 h 65"/>
                              <a:gd name="T172" fmla="+- 0 4858 4856"/>
                              <a:gd name="T173" fmla="*/ T172 w 65"/>
                              <a:gd name="T174" fmla="+- 0 162 142"/>
                              <a:gd name="T175" fmla="*/ 162 h 65"/>
                              <a:gd name="T176" fmla="+- 0 4865 4856"/>
                              <a:gd name="T177" fmla="*/ T176 w 65"/>
                              <a:gd name="T178" fmla="+- 0 152 142"/>
                              <a:gd name="T179" fmla="*/ 152 h 65"/>
                              <a:gd name="T180" fmla="+- 0 4876 4856"/>
                              <a:gd name="T181" fmla="*/ T180 w 65"/>
                              <a:gd name="T182" fmla="+- 0 145 142"/>
                              <a:gd name="T183" fmla="*/ 145 h 65"/>
                              <a:gd name="T184" fmla="+- 0 4888 4856"/>
                              <a:gd name="T185" fmla="*/ T184 w 65"/>
                              <a:gd name="T186" fmla="+- 0 142 142"/>
                              <a:gd name="T187" fmla="*/ 142 h 65"/>
                              <a:gd name="T188" fmla="+- 0 4889 4856"/>
                              <a:gd name="T189" fmla="*/ T188 w 65"/>
                              <a:gd name="T190" fmla="+- 0 142 142"/>
                              <a:gd name="T191" fmla="*/ 142 h 65"/>
                              <a:gd name="T192" fmla="+- 0 4888 4856"/>
                              <a:gd name="T193" fmla="*/ T192 w 65"/>
                              <a:gd name="T194" fmla="+- 0 142 142"/>
                              <a:gd name="T195" fmla="*/ 142 h 65"/>
                              <a:gd name="T196" fmla="+- 0 4889 4856"/>
                              <a:gd name="T197" fmla="*/ T196 w 65"/>
                              <a:gd name="T198" fmla="+- 0 142 142"/>
                              <a:gd name="T199" fmla="*/ 142 h 65"/>
                              <a:gd name="T200" fmla="+- 0 4888 4856"/>
                              <a:gd name="T201" fmla="*/ T200 w 65"/>
                              <a:gd name="T202" fmla="+- 0 142 142"/>
                              <a:gd name="T203" fmla="*/ 142 h 65"/>
                              <a:gd name="T204" fmla="+- 0 4900 4856"/>
                              <a:gd name="T205" fmla="*/ T204 w 65"/>
                              <a:gd name="T206" fmla="+- 0 145 142"/>
                              <a:gd name="T207" fmla="*/ 145 h 65"/>
                              <a:gd name="T208" fmla="+- 0 4911 4856"/>
                              <a:gd name="T209" fmla="*/ T208 w 65"/>
                              <a:gd name="T210" fmla="+- 0 152 142"/>
                              <a:gd name="T211" fmla="*/ 152 h 65"/>
                              <a:gd name="T212" fmla="+- 0 4918 4856"/>
                              <a:gd name="T213" fmla="*/ T212 w 65"/>
                              <a:gd name="T214" fmla="+- 0 162 142"/>
                              <a:gd name="T215" fmla="*/ 162 h 65"/>
                              <a:gd name="T216" fmla="+- 0 4920 4856"/>
                              <a:gd name="T217" fmla="*/ T216 w 65"/>
                              <a:gd name="T218" fmla="+- 0 174 142"/>
                              <a:gd name="T219" fmla="*/ 174 h 65"/>
                              <a:gd name="T220" fmla="+- 0 4918 4856"/>
                              <a:gd name="T221" fmla="*/ T220 w 65"/>
                              <a:gd name="T222" fmla="+- 0 162 142"/>
                              <a:gd name="T223" fmla="*/ 162 h 65"/>
                              <a:gd name="T224" fmla="+- 0 4911 4856"/>
                              <a:gd name="T225" fmla="*/ T224 w 65"/>
                              <a:gd name="T226" fmla="+- 0 152 142"/>
                              <a:gd name="T227" fmla="*/ 152 h 65"/>
                              <a:gd name="T228" fmla="+- 0 4900 4856"/>
                              <a:gd name="T229" fmla="*/ T228 w 65"/>
                              <a:gd name="T230" fmla="+- 0 145 142"/>
                              <a:gd name="T231" fmla="*/ 145 h 65"/>
                              <a:gd name="T232" fmla="+- 0 4889 4856"/>
                              <a:gd name="T233" fmla="*/ T232 w 65"/>
                              <a:gd name="T234" fmla="+- 0 142 142"/>
                              <a:gd name="T235" fmla="*/ 142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65" h="65">
                                <a:moveTo>
                                  <a:pt x="0" y="32"/>
                                </a:moveTo>
                                <a:lnTo>
                                  <a:pt x="2" y="45"/>
                                </a:lnTo>
                                <a:lnTo>
                                  <a:pt x="9" y="55"/>
                                </a:lnTo>
                                <a:lnTo>
                                  <a:pt x="20" y="62"/>
                                </a:lnTo>
                                <a:lnTo>
                                  <a:pt x="32" y="65"/>
                                </a:lnTo>
                                <a:lnTo>
                                  <a:pt x="33" y="64"/>
                                </a:lnTo>
                                <a:lnTo>
                                  <a:pt x="32" y="64"/>
                                </a:lnTo>
                                <a:lnTo>
                                  <a:pt x="20" y="62"/>
                                </a:lnTo>
                                <a:lnTo>
                                  <a:pt x="9" y="55"/>
                                </a:lnTo>
                                <a:lnTo>
                                  <a:pt x="2" y="45"/>
                                </a:lnTo>
                                <a:lnTo>
                                  <a:pt x="0" y="32"/>
                                </a:lnTo>
                                <a:close/>
                                <a:moveTo>
                                  <a:pt x="32" y="0"/>
                                </a:moveTo>
                                <a:lnTo>
                                  <a:pt x="20" y="3"/>
                                </a:lnTo>
                                <a:lnTo>
                                  <a:pt x="9" y="10"/>
                                </a:lnTo>
                                <a:lnTo>
                                  <a:pt x="2" y="20"/>
                                </a:lnTo>
                                <a:lnTo>
                                  <a:pt x="0" y="32"/>
                                </a:lnTo>
                                <a:lnTo>
                                  <a:pt x="2" y="45"/>
                                </a:lnTo>
                                <a:lnTo>
                                  <a:pt x="9" y="55"/>
                                </a:lnTo>
                                <a:lnTo>
                                  <a:pt x="20" y="62"/>
                                </a:lnTo>
                                <a:lnTo>
                                  <a:pt x="32" y="64"/>
                                </a:lnTo>
                                <a:lnTo>
                                  <a:pt x="44" y="62"/>
                                </a:lnTo>
                                <a:lnTo>
                                  <a:pt x="55" y="55"/>
                                </a:lnTo>
                                <a:lnTo>
                                  <a:pt x="62" y="45"/>
                                </a:lnTo>
                                <a:lnTo>
                                  <a:pt x="64" y="32"/>
                                </a:lnTo>
                                <a:lnTo>
                                  <a:pt x="62" y="20"/>
                                </a:lnTo>
                                <a:lnTo>
                                  <a:pt x="55" y="10"/>
                                </a:lnTo>
                                <a:lnTo>
                                  <a:pt x="44" y="3"/>
                                </a:lnTo>
                                <a:lnTo>
                                  <a:pt x="32" y="0"/>
                                </a:lnTo>
                                <a:close/>
                                <a:moveTo>
                                  <a:pt x="64" y="32"/>
                                </a:moveTo>
                                <a:lnTo>
                                  <a:pt x="62" y="45"/>
                                </a:lnTo>
                                <a:lnTo>
                                  <a:pt x="55" y="55"/>
                                </a:lnTo>
                                <a:lnTo>
                                  <a:pt x="44" y="62"/>
                                </a:lnTo>
                                <a:lnTo>
                                  <a:pt x="32" y="64"/>
                                </a:lnTo>
                                <a:lnTo>
                                  <a:pt x="33" y="64"/>
                                </a:lnTo>
                                <a:lnTo>
                                  <a:pt x="44" y="62"/>
                                </a:lnTo>
                                <a:lnTo>
                                  <a:pt x="55" y="55"/>
                                </a:lnTo>
                                <a:lnTo>
                                  <a:pt x="62" y="45"/>
                                </a:lnTo>
                                <a:lnTo>
                                  <a:pt x="64" y="32"/>
                                </a:lnTo>
                                <a:close/>
                                <a:moveTo>
                                  <a:pt x="32" y="0"/>
                                </a:moveTo>
                                <a:lnTo>
                                  <a:pt x="20" y="3"/>
                                </a:lnTo>
                                <a:lnTo>
                                  <a:pt x="9" y="10"/>
                                </a:lnTo>
                                <a:lnTo>
                                  <a:pt x="2" y="20"/>
                                </a:lnTo>
                                <a:lnTo>
                                  <a:pt x="0" y="32"/>
                                </a:lnTo>
                                <a:lnTo>
                                  <a:pt x="2" y="20"/>
                                </a:lnTo>
                                <a:lnTo>
                                  <a:pt x="9" y="10"/>
                                </a:lnTo>
                                <a:lnTo>
                                  <a:pt x="20" y="3"/>
                                </a:lnTo>
                                <a:lnTo>
                                  <a:pt x="32" y="0"/>
                                </a:lnTo>
                                <a:lnTo>
                                  <a:pt x="33" y="0"/>
                                </a:lnTo>
                                <a:lnTo>
                                  <a:pt x="32" y="0"/>
                                </a:lnTo>
                                <a:close/>
                                <a:moveTo>
                                  <a:pt x="33" y="0"/>
                                </a:moveTo>
                                <a:lnTo>
                                  <a:pt x="32" y="0"/>
                                </a:lnTo>
                                <a:lnTo>
                                  <a:pt x="44" y="3"/>
                                </a:lnTo>
                                <a:lnTo>
                                  <a:pt x="55" y="10"/>
                                </a:lnTo>
                                <a:lnTo>
                                  <a:pt x="62" y="20"/>
                                </a:lnTo>
                                <a:lnTo>
                                  <a:pt x="64" y="32"/>
                                </a:lnTo>
                                <a:lnTo>
                                  <a:pt x="62" y="20"/>
                                </a:lnTo>
                                <a:lnTo>
                                  <a:pt x="55" y="10"/>
                                </a:lnTo>
                                <a:lnTo>
                                  <a:pt x="44" y="3"/>
                                </a:lnTo>
                                <a:lnTo>
                                  <a:pt x="33"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25"/>
                        <wps:cNvSpPr>
                          <a:spLocks/>
                        </wps:cNvSpPr>
                        <wps:spPr bwMode="auto">
                          <a:xfrm>
                            <a:off x="4856" y="142"/>
                            <a:ext cx="65" cy="65"/>
                          </a:xfrm>
                          <a:custGeom>
                            <a:avLst/>
                            <a:gdLst>
                              <a:gd name="T0" fmla="+- 0 4856 4856"/>
                              <a:gd name="T1" fmla="*/ T0 w 65"/>
                              <a:gd name="T2" fmla="+- 0 174 142"/>
                              <a:gd name="T3" fmla="*/ 174 h 65"/>
                              <a:gd name="T4" fmla="+- 0 4858 4856"/>
                              <a:gd name="T5" fmla="*/ T4 w 65"/>
                              <a:gd name="T6" fmla="+- 0 162 142"/>
                              <a:gd name="T7" fmla="*/ 162 h 65"/>
                              <a:gd name="T8" fmla="+- 0 4865 4856"/>
                              <a:gd name="T9" fmla="*/ T8 w 65"/>
                              <a:gd name="T10" fmla="+- 0 152 142"/>
                              <a:gd name="T11" fmla="*/ 152 h 65"/>
                              <a:gd name="T12" fmla="+- 0 4876 4856"/>
                              <a:gd name="T13" fmla="*/ T12 w 65"/>
                              <a:gd name="T14" fmla="+- 0 145 142"/>
                              <a:gd name="T15" fmla="*/ 145 h 65"/>
                              <a:gd name="T16" fmla="+- 0 4888 4856"/>
                              <a:gd name="T17" fmla="*/ T16 w 65"/>
                              <a:gd name="T18" fmla="+- 0 142 142"/>
                              <a:gd name="T19" fmla="*/ 142 h 65"/>
                              <a:gd name="T20" fmla="+- 0 4900 4856"/>
                              <a:gd name="T21" fmla="*/ T20 w 65"/>
                              <a:gd name="T22" fmla="+- 0 145 142"/>
                              <a:gd name="T23" fmla="*/ 145 h 65"/>
                              <a:gd name="T24" fmla="+- 0 4911 4856"/>
                              <a:gd name="T25" fmla="*/ T24 w 65"/>
                              <a:gd name="T26" fmla="+- 0 152 142"/>
                              <a:gd name="T27" fmla="*/ 152 h 65"/>
                              <a:gd name="T28" fmla="+- 0 4918 4856"/>
                              <a:gd name="T29" fmla="*/ T28 w 65"/>
                              <a:gd name="T30" fmla="+- 0 162 142"/>
                              <a:gd name="T31" fmla="*/ 162 h 65"/>
                              <a:gd name="T32" fmla="+- 0 4920 4856"/>
                              <a:gd name="T33" fmla="*/ T32 w 65"/>
                              <a:gd name="T34" fmla="+- 0 174 142"/>
                              <a:gd name="T35" fmla="*/ 174 h 65"/>
                              <a:gd name="T36" fmla="+- 0 4918 4856"/>
                              <a:gd name="T37" fmla="*/ T36 w 65"/>
                              <a:gd name="T38" fmla="+- 0 187 142"/>
                              <a:gd name="T39" fmla="*/ 187 h 65"/>
                              <a:gd name="T40" fmla="+- 0 4856 4856"/>
                              <a:gd name="T41" fmla="*/ T40 w 65"/>
                              <a:gd name="T42" fmla="+- 0 174 142"/>
                              <a:gd name="T43" fmla="*/ 174 h 65"/>
                              <a:gd name="T44" fmla="+- 0 4858 4856"/>
                              <a:gd name="T45" fmla="*/ T44 w 65"/>
                              <a:gd name="T46" fmla="+- 0 162 142"/>
                              <a:gd name="T47" fmla="*/ 162 h 65"/>
                              <a:gd name="T48" fmla="+- 0 4920 4856"/>
                              <a:gd name="T49" fmla="*/ T48 w 65"/>
                              <a:gd name="T50" fmla="+- 0 174 142"/>
                              <a:gd name="T51" fmla="*/ 174 h 65"/>
                              <a:gd name="T52" fmla="+- 0 4918 4856"/>
                              <a:gd name="T53" fmla="*/ T52 w 65"/>
                              <a:gd name="T54" fmla="+- 0 187 142"/>
                              <a:gd name="T55" fmla="*/ 187 h 65"/>
                              <a:gd name="T56" fmla="+- 0 4911 4856"/>
                              <a:gd name="T57" fmla="*/ T56 w 65"/>
                              <a:gd name="T58" fmla="+- 0 197 142"/>
                              <a:gd name="T59" fmla="*/ 197 h 65"/>
                              <a:gd name="T60" fmla="+- 0 4900 4856"/>
                              <a:gd name="T61" fmla="*/ T60 w 65"/>
                              <a:gd name="T62" fmla="+- 0 204 142"/>
                              <a:gd name="T63" fmla="*/ 204 h 65"/>
                              <a:gd name="T64" fmla="+- 0 4888 4856"/>
                              <a:gd name="T65" fmla="*/ T64 w 65"/>
                              <a:gd name="T66" fmla="+- 0 207 142"/>
                              <a:gd name="T67" fmla="*/ 207 h 65"/>
                              <a:gd name="T68" fmla="+- 0 4876 4856"/>
                              <a:gd name="T69" fmla="*/ T68 w 65"/>
                              <a:gd name="T70" fmla="+- 0 204 142"/>
                              <a:gd name="T71" fmla="*/ 204 h 65"/>
                              <a:gd name="T72" fmla="+- 0 4865 4856"/>
                              <a:gd name="T73" fmla="*/ T72 w 65"/>
                              <a:gd name="T74" fmla="+- 0 197 142"/>
                              <a:gd name="T75" fmla="*/ 197 h 65"/>
                              <a:gd name="T76" fmla="+- 0 4858 4856"/>
                              <a:gd name="T77" fmla="*/ T76 w 65"/>
                              <a:gd name="T78" fmla="+- 0 187 142"/>
                              <a:gd name="T79" fmla="*/ 187 h 65"/>
                              <a:gd name="T80" fmla="+- 0 4856 4856"/>
                              <a:gd name="T81" fmla="*/ T80 w 65"/>
                              <a:gd name="T82" fmla="+- 0 174 142"/>
                              <a:gd name="T83" fmla="*/ 174 h 65"/>
                              <a:gd name="T84" fmla="+- 0 4858 4856"/>
                              <a:gd name="T85" fmla="*/ T84 w 65"/>
                              <a:gd name="T86" fmla="+- 0 162 142"/>
                              <a:gd name="T87" fmla="*/ 162 h 65"/>
                              <a:gd name="T88" fmla="+- 0 4920 4856"/>
                              <a:gd name="T89" fmla="*/ T88 w 65"/>
                              <a:gd name="T90" fmla="+- 0 174 142"/>
                              <a:gd name="T91" fmla="*/ 174 h 65"/>
                              <a:gd name="T92" fmla="+- 0 4918 4856"/>
                              <a:gd name="T93" fmla="*/ T92 w 65"/>
                              <a:gd name="T94" fmla="+- 0 187 142"/>
                              <a:gd name="T95" fmla="*/ 187 h 65"/>
                              <a:gd name="T96" fmla="+- 0 4911 4856"/>
                              <a:gd name="T97" fmla="*/ T96 w 65"/>
                              <a:gd name="T98" fmla="+- 0 197 142"/>
                              <a:gd name="T99" fmla="*/ 197 h 65"/>
                              <a:gd name="T100" fmla="+- 0 4900 4856"/>
                              <a:gd name="T101" fmla="*/ T100 w 65"/>
                              <a:gd name="T102" fmla="+- 0 204 142"/>
                              <a:gd name="T103" fmla="*/ 204 h 65"/>
                              <a:gd name="T104" fmla="+- 0 4888 4856"/>
                              <a:gd name="T105" fmla="*/ T104 w 65"/>
                              <a:gd name="T106" fmla="+- 0 207 142"/>
                              <a:gd name="T107" fmla="*/ 207 h 65"/>
                              <a:gd name="T108" fmla="+- 0 4876 4856"/>
                              <a:gd name="T109" fmla="*/ T108 w 65"/>
                              <a:gd name="T110" fmla="+- 0 204 142"/>
                              <a:gd name="T111" fmla="*/ 204 h 65"/>
                              <a:gd name="T112" fmla="+- 0 4865 4856"/>
                              <a:gd name="T113" fmla="*/ T112 w 65"/>
                              <a:gd name="T114" fmla="+- 0 197 142"/>
                              <a:gd name="T115" fmla="*/ 197 h 65"/>
                              <a:gd name="T116" fmla="+- 0 4858 4856"/>
                              <a:gd name="T117" fmla="*/ T116 w 65"/>
                              <a:gd name="T118" fmla="+- 0 187 142"/>
                              <a:gd name="T119" fmla="*/ 187 h 65"/>
                              <a:gd name="T120" fmla="+- 0 4856 4856"/>
                              <a:gd name="T121" fmla="*/ T120 w 65"/>
                              <a:gd name="T122" fmla="+- 0 174 142"/>
                              <a:gd name="T123" fmla="*/ 17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65" h="65">
                                <a:moveTo>
                                  <a:pt x="0" y="32"/>
                                </a:moveTo>
                                <a:lnTo>
                                  <a:pt x="2" y="20"/>
                                </a:lnTo>
                                <a:lnTo>
                                  <a:pt x="9" y="10"/>
                                </a:lnTo>
                                <a:lnTo>
                                  <a:pt x="20" y="3"/>
                                </a:lnTo>
                                <a:lnTo>
                                  <a:pt x="32" y="0"/>
                                </a:lnTo>
                                <a:lnTo>
                                  <a:pt x="44" y="3"/>
                                </a:lnTo>
                                <a:lnTo>
                                  <a:pt x="55" y="10"/>
                                </a:lnTo>
                                <a:lnTo>
                                  <a:pt x="62" y="20"/>
                                </a:lnTo>
                                <a:lnTo>
                                  <a:pt x="64" y="32"/>
                                </a:lnTo>
                                <a:lnTo>
                                  <a:pt x="62" y="45"/>
                                </a:lnTo>
                                <a:lnTo>
                                  <a:pt x="0" y="32"/>
                                </a:lnTo>
                                <a:lnTo>
                                  <a:pt x="2" y="20"/>
                                </a:lnTo>
                                <a:lnTo>
                                  <a:pt x="64" y="32"/>
                                </a:lnTo>
                                <a:lnTo>
                                  <a:pt x="62" y="45"/>
                                </a:lnTo>
                                <a:lnTo>
                                  <a:pt x="55" y="55"/>
                                </a:lnTo>
                                <a:lnTo>
                                  <a:pt x="44" y="62"/>
                                </a:lnTo>
                                <a:lnTo>
                                  <a:pt x="32" y="65"/>
                                </a:lnTo>
                                <a:lnTo>
                                  <a:pt x="20" y="62"/>
                                </a:lnTo>
                                <a:lnTo>
                                  <a:pt x="9" y="55"/>
                                </a:lnTo>
                                <a:lnTo>
                                  <a:pt x="2" y="45"/>
                                </a:lnTo>
                                <a:lnTo>
                                  <a:pt x="0" y="32"/>
                                </a:lnTo>
                                <a:lnTo>
                                  <a:pt x="2" y="20"/>
                                </a:lnTo>
                                <a:lnTo>
                                  <a:pt x="64" y="32"/>
                                </a:lnTo>
                                <a:lnTo>
                                  <a:pt x="62" y="45"/>
                                </a:lnTo>
                                <a:lnTo>
                                  <a:pt x="55" y="55"/>
                                </a:lnTo>
                                <a:lnTo>
                                  <a:pt x="44" y="62"/>
                                </a:lnTo>
                                <a:lnTo>
                                  <a:pt x="32" y="65"/>
                                </a:lnTo>
                                <a:lnTo>
                                  <a:pt x="20" y="62"/>
                                </a:lnTo>
                                <a:lnTo>
                                  <a:pt x="9" y="55"/>
                                </a:lnTo>
                                <a:lnTo>
                                  <a:pt x="2" y="45"/>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AutoShape 124"/>
                        <wps:cNvSpPr>
                          <a:spLocks/>
                        </wps:cNvSpPr>
                        <wps:spPr bwMode="auto">
                          <a:xfrm>
                            <a:off x="4856" y="142"/>
                            <a:ext cx="65" cy="65"/>
                          </a:xfrm>
                          <a:custGeom>
                            <a:avLst/>
                            <a:gdLst>
                              <a:gd name="T0" fmla="+- 0 4856 4856"/>
                              <a:gd name="T1" fmla="*/ T0 w 65"/>
                              <a:gd name="T2" fmla="+- 0 175 142"/>
                              <a:gd name="T3" fmla="*/ 175 h 65"/>
                              <a:gd name="T4" fmla="+- 0 4858 4856"/>
                              <a:gd name="T5" fmla="*/ T4 w 65"/>
                              <a:gd name="T6" fmla="+- 0 187 142"/>
                              <a:gd name="T7" fmla="*/ 187 h 65"/>
                              <a:gd name="T8" fmla="+- 0 4865 4856"/>
                              <a:gd name="T9" fmla="*/ T8 w 65"/>
                              <a:gd name="T10" fmla="+- 0 197 142"/>
                              <a:gd name="T11" fmla="*/ 197 h 65"/>
                              <a:gd name="T12" fmla="+- 0 4876 4856"/>
                              <a:gd name="T13" fmla="*/ T12 w 65"/>
                              <a:gd name="T14" fmla="+- 0 204 142"/>
                              <a:gd name="T15" fmla="*/ 204 h 65"/>
                              <a:gd name="T16" fmla="+- 0 4888 4856"/>
                              <a:gd name="T17" fmla="*/ T16 w 65"/>
                              <a:gd name="T18" fmla="+- 0 207 142"/>
                              <a:gd name="T19" fmla="*/ 207 h 65"/>
                              <a:gd name="T20" fmla="+- 0 4889 4856"/>
                              <a:gd name="T21" fmla="*/ T20 w 65"/>
                              <a:gd name="T22" fmla="+- 0 207 142"/>
                              <a:gd name="T23" fmla="*/ 207 h 65"/>
                              <a:gd name="T24" fmla="+- 0 4888 4856"/>
                              <a:gd name="T25" fmla="*/ T24 w 65"/>
                              <a:gd name="T26" fmla="+- 0 207 142"/>
                              <a:gd name="T27" fmla="*/ 207 h 65"/>
                              <a:gd name="T28" fmla="+- 0 4876 4856"/>
                              <a:gd name="T29" fmla="*/ T28 w 65"/>
                              <a:gd name="T30" fmla="+- 0 204 142"/>
                              <a:gd name="T31" fmla="*/ 204 h 65"/>
                              <a:gd name="T32" fmla="+- 0 4865 4856"/>
                              <a:gd name="T33" fmla="*/ T32 w 65"/>
                              <a:gd name="T34" fmla="+- 0 197 142"/>
                              <a:gd name="T35" fmla="*/ 197 h 65"/>
                              <a:gd name="T36" fmla="+- 0 4858 4856"/>
                              <a:gd name="T37" fmla="*/ T36 w 65"/>
                              <a:gd name="T38" fmla="+- 0 187 142"/>
                              <a:gd name="T39" fmla="*/ 187 h 65"/>
                              <a:gd name="T40" fmla="+- 0 4856 4856"/>
                              <a:gd name="T41" fmla="*/ T40 w 65"/>
                              <a:gd name="T42" fmla="+- 0 175 142"/>
                              <a:gd name="T43" fmla="*/ 175 h 65"/>
                              <a:gd name="T44" fmla="+- 0 4888 4856"/>
                              <a:gd name="T45" fmla="*/ T44 w 65"/>
                              <a:gd name="T46" fmla="+- 0 143 142"/>
                              <a:gd name="T47" fmla="*/ 143 h 65"/>
                              <a:gd name="T48" fmla="+- 0 4876 4856"/>
                              <a:gd name="T49" fmla="*/ T48 w 65"/>
                              <a:gd name="T50" fmla="+- 0 145 142"/>
                              <a:gd name="T51" fmla="*/ 145 h 65"/>
                              <a:gd name="T52" fmla="+- 0 4865 4856"/>
                              <a:gd name="T53" fmla="*/ T52 w 65"/>
                              <a:gd name="T54" fmla="+- 0 152 142"/>
                              <a:gd name="T55" fmla="*/ 152 h 65"/>
                              <a:gd name="T56" fmla="+- 0 4858 4856"/>
                              <a:gd name="T57" fmla="*/ T56 w 65"/>
                              <a:gd name="T58" fmla="+- 0 162 142"/>
                              <a:gd name="T59" fmla="*/ 162 h 65"/>
                              <a:gd name="T60" fmla="+- 0 4856 4856"/>
                              <a:gd name="T61" fmla="*/ T60 w 65"/>
                              <a:gd name="T62" fmla="+- 0 175 142"/>
                              <a:gd name="T63" fmla="*/ 175 h 65"/>
                              <a:gd name="T64" fmla="+- 0 4858 4856"/>
                              <a:gd name="T65" fmla="*/ T64 w 65"/>
                              <a:gd name="T66" fmla="+- 0 187 142"/>
                              <a:gd name="T67" fmla="*/ 187 h 65"/>
                              <a:gd name="T68" fmla="+- 0 4865 4856"/>
                              <a:gd name="T69" fmla="*/ T68 w 65"/>
                              <a:gd name="T70" fmla="+- 0 197 142"/>
                              <a:gd name="T71" fmla="*/ 197 h 65"/>
                              <a:gd name="T72" fmla="+- 0 4876 4856"/>
                              <a:gd name="T73" fmla="*/ T72 w 65"/>
                              <a:gd name="T74" fmla="+- 0 204 142"/>
                              <a:gd name="T75" fmla="*/ 204 h 65"/>
                              <a:gd name="T76" fmla="+- 0 4888 4856"/>
                              <a:gd name="T77" fmla="*/ T76 w 65"/>
                              <a:gd name="T78" fmla="+- 0 207 142"/>
                              <a:gd name="T79" fmla="*/ 207 h 65"/>
                              <a:gd name="T80" fmla="+- 0 4900 4856"/>
                              <a:gd name="T81" fmla="*/ T80 w 65"/>
                              <a:gd name="T82" fmla="+- 0 204 142"/>
                              <a:gd name="T83" fmla="*/ 204 h 65"/>
                              <a:gd name="T84" fmla="+- 0 4911 4856"/>
                              <a:gd name="T85" fmla="*/ T84 w 65"/>
                              <a:gd name="T86" fmla="+- 0 197 142"/>
                              <a:gd name="T87" fmla="*/ 197 h 65"/>
                              <a:gd name="T88" fmla="+- 0 4918 4856"/>
                              <a:gd name="T89" fmla="*/ T88 w 65"/>
                              <a:gd name="T90" fmla="+- 0 187 142"/>
                              <a:gd name="T91" fmla="*/ 187 h 65"/>
                              <a:gd name="T92" fmla="+- 0 4920 4856"/>
                              <a:gd name="T93" fmla="*/ T92 w 65"/>
                              <a:gd name="T94" fmla="+- 0 175 142"/>
                              <a:gd name="T95" fmla="*/ 175 h 65"/>
                              <a:gd name="T96" fmla="+- 0 4918 4856"/>
                              <a:gd name="T97" fmla="*/ T96 w 65"/>
                              <a:gd name="T98" fmla="+- 0 162 142"/>
                              <a:gd name="T99" fmla="*/ 162 h 65"/>
                              <a:gd name="T100" fmla="+- 0 4911 4856"/>
                              <a:gd name="T101" fmla="*/ T100 w 65"/>
                              <a:gd name="T102" fmla="+- 0 152 142"/>
                              <a:gd name="T103" fmla="*/ 152 h 65"/>
                              <a:gd name="T104" fmla="+- 0 4900 4856"/>
                              <a:gd name="T105" fmla="*/ T104 w 65"/>
                              <a:gd name="T106" fmla="+- 0 145 142"/>
                              <a:gd name="T107" fmla="*/ 145 h 65"/>
                              <a:gd name="T108" fmla="+- 0 4888 4856"/>
                              <a:gd name="T109" fmla="*/ T108 w 65"/>
                              <a:gd name="T110" fmla="+- 0 143 142"/>
                              <a:gd name="T111" fmla="*/ 143 h 65"/>
                              <a:gd name="T112" fmla="+- 0 4920 4856"/>
                              <a:gd name="T113" fmla="*/ T112 w 65"/>
                              <a:gd name="T114" fmla="+- 0 175 142"/>
                              <a:gd name="T115" fmla="*/ 175 h 65"/>
                              <a:gd name="T116" fmla="+- 0 4918 4856"/>
                              <a:gd name="T117" fmla="*/ T116 w 65"/>
                              <a:gd name="T118" fmla="+- 0 187 142"/>
                              <a:gd name="T119" fmla="*/ 187 h 65"/>
                              <a:gd name="T120" fmla="+- 0 4911 4856"/>
                              <a:gd name="T121" fmla="*/ T120 w 65"/>
                              <a:gd name="T122" fmla="+- 0 197 142"/>
                              <a:gd name="T123" fmla="*/ 197 h 65"/>
                              <a:gd name="T124" fmla="+- 0 4900 4856"/>
                              <a:gd name="T125" fmla="*/ T124 w 65"/>
                              <a:gd name="T126" fmla="+- 0 204 142"/>
                              <a:gd name="T127" fmla="*/ 204 h 65"/>
                              <a:gd name="T128" fmla="+- 0 4888 4856"/>
                              <a:gd name="T129" fmla="*/ T128 w 65"/>
                              <a:gd name="T130" fmla="+- 0 207 142"/>
                              <a:gd name="T131" fmla="*/ 207 h 65"/>
                              <a:gd name="T132" fmla="+- 0 4889 4856"/>
                              <a:gd name="T133" fmla="*/ T132 w 65"/>
                              <a:gd name="T134" fmla="+- 0 207 142"/>
                              <a:gd name="T135" fmla="*/ 207 h 65"/>
                              <a:gd name="T136" fmla="+- 0 4900 4856"/>
                              <a:gd name="T137" fmla="*/ T136 w 65"/>
                              <a:gd name="T138" fmla="+- 0 204 142"/>
                              <a:gd name="T139" fmla="*/ 204 h 65"/>
                              <a:gd name="T140" fmla="+- 0 4911 4856"/>
                              <a:gd name="T141" fmla="*/ T140 w 65"/>
                              <a:gd name="T142" fmla="+- 0 197 142"/>
                              <a:gd name="T143" fmla="*/ 197 h 65"/>
                              <a:gd name="T144" fmla="+- 0 4918 4856"/>
                              <a:gd name="T145" fmla="*/ T144 w 65"/>
                              <a:gd name="T146" fmla="+- 0 187 142"/>
                              <a:gd name="T147" fmla="*/ 187 h 65"/>
                              <a:gd name="T148" fmla="+- 0 4920 4856"/>
                              <a:gd name="T149" fmla="*/ T148 w 65"/>
                              <a:gd name="T150" fmla="+- 0 175 142"/>
                              <a:gd name="T151" fmla="*/ 175 h 65"/>
                              <a:gd name="T152" fmla="+- 0 4888 4856"/>
                              <a:gd name="T153" fmla="*/ T152 w 65"/>
                              <a:gd name="T154" fmla="+- 0 142 142"/>
                              <a:gd name="T155" fmla="*/ 142 h 65"/>
                              <a:gd name="T156" fmla="+- 0 4876 4856"/>
                              <a:gd name="T157" fmla="*/ T156 w 65"/>
                              <a:gd name="T158" fmla="+- 0 145 142"/>
                              <a:gd name="T159" fmla="*/ 145 h 65"/>
                              <a:gd name="T160" fmla="+- 0 4865 4856"/>
                              <a:gd name="T161" fmla="*/ T160 w 65"/>
                              <a:gd name="T162" fmla="+- 0 152 142"/>
                              <a:gd name="T163" fmla="*/ 152 h 65"/>
                              <a:gd name="T164" fmla="+- 0 4858 4856"/>
                              <a:gd name="T165" fmla="*/ T164 w 65"/>
                              <a:gd name="T166" fmla="+- 0 162 142"/>
                              <a:gd name="T167" fmla="*/ 162 h 65"/>
                              <a:gd name="T168" fmla="+- 0 4856 4856"/>
                              <a:gd name="T169" fmla="*/ T168 w 65"/>
                              <a:gd name="T170" fmla="+- 0 175 142"/>
                              <a:gd name="T171" fmla="*/ 175 h 65"/>
                              <a:gd name="T172" fmla="+- 0 4858 4856"/>
                              <a:gd name="T173" fmla="*/ T172 w 65"/>
                              <a:gd name="T174" fmla="+- 0 162 142"/>
                              <a:gd name="T175" fmla="*/ 162 h 65"/>
                              <a:gd name="T176" fmla="+- 0 4865 4856"/>
                              <a:gd name="T177" fmla="*/ T176 w 65"/>
                              <a:gd name="T178" fmla="+- 0 152 142"/>
                              <a:gd name="T179" fmla="*/ 152 h 65"/>
                              <a:gd name="T180" fmla="+- 0 4876 4856"/>
                              <a:gd name="T181" fmla="*/ T180 w 65"/>
                              <a:gd name="T182" fmla="+- 0 145 142"/>
                              <a:gd name="T183" fmla="*/ 145 h 65"/>
                              <a:gd name="T184" fmla="+- 0 4888 4856"/>
                              <a:gd name="T185" fmla="*/ T184 w 65"/>
                              <a:gd name="T186" fmla="+- 0 143 142"/>
                              <a:gd name="T187" fmla="*/ 143 h 65"/>
                              <a:gd name="T188" fmla="+- 0 4889 4856"/>
                              <a:gd name="T189" fmla="*/ T188 w 65"/>
                              <a:gd name="T190" fmla="+- 0 143 142"/>
                              <a:gd name="T191" fmla="*/ 143 h 65"/>
                              <a:gd name="T192" fmla="+- 0 4888 4856"/>
                              <a:gd name="T193" fmla="*/ T192 w 65"/>
                              <a:gd name="T194" fmla="+- 0 142 142"/>
                              <a:gd name="T195" fmla="*/ 142 h 65"/>
                              <a:gd name="T196" fmla="+- 0 4889 4856"/>
                              <a:gd name="T197" fmla="*/ T196 w 65"/>
                              <a:gd name="T198" fmla="+- 0 143 142"/>
                              <a:gd name="T199" fmla="*/ 143 h 65"/>
                              <a:gd name="T200" fmla="+- 0 4888 4856"/>
                              <a:gd name="T201" fmla="*/ T200 w 65"/>
                              <a:gd name="T202" fmla="+- 0 143 142"/>
                              <a:gd name="T203" fmla="*/ 143 h 65"/>
                              <a:gd name="T204" fmla="+- 0 4900 4856"/>
                              <a:gd name="T205" fmla="*/ T204 w 65"/>
                              <a:gd name="T206" fmla="+- 0 145 142"/>
                              <a:gd name="T207" fmla="*/ 145 h 65"/>
                              <a:gd name="T208" fmla="+- 0 4911 4856"/>
                              <a:gd name="T209" fmla="*/ T208 w 65"/>
                              <a:gd name="T210" fmla="+- 0 152 142"/>
                              <a:gd name="T211" fmla="*/ 152 h 65"/>
                              <a:gd name="T212" fmla="+- 0 4918 4856"/>
                              <a:gd name="T213" fmla="*/ T212 w 65"/>
                              <a:gd name="T214" fmla="+- 0 162 142"/>
                              <a:gd name="T215" fmla="*/ 162 h 65"/>
                              <a:gd name="T216" fmla="+- 0 4920 4856"/>
                              <a:gd name="T217" fmla="*/ T216 w 65"/>
                              <a:gd name="T218" fmla="+- 0 175 142"/>
                              <a:gd name="T219" fmla="*/ 175 h 65"/>
                              <a:gd name="T220" fmla="+- 0 4918 4856"/>
                              <a:gd name="T221" fmla="*/ T220 w 65"/>
                              <a:gd name="T222" fmla="+- 0 162 142"/>
                              <a:gd name="T223" fmla="*/ 162 h 65"/>
                              <a:gd name="T224" fmla="+- 0 4911 4856"/>
                              <a:gd name="T225" fmla="*/ T224 w 65"/>
                              <a:gd name="T226" fmla="+- 0 152 142"/>
                              <a:gd name="T227" fmla="*/ 152 h 65"/>
                              <a:gd name="T228" fmla="+- 0 4900 4856"/>
                              <a:gd name="T229" fmla="*/ T228 w 65"/>
                              <a:gd name="T230" fmla="+- 0 145 142"/>
                              <a:gd name="T231" fmla="*/ 145 h 65"/>
                              <a:gd name="T232" fmla="+- 0 4889 4856"/>
                              <a:gd name="T233" fmla="*/ T232 w 65"/>
                              <a:gd name="T234" fmla="+- 0 143 142"/>
                              <a:gd name="T235" fmla="*/ 143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65" h="65">
                                <a:moveTo>
                                  <a:pt x="0" y="33"/>
                                </a:moveTo>
                                <a:lnTo>
                                  <a:pt x="2" y="45"/>
                                </a:lnTo>
                                <a:lnTo>
                                  <a:pt x="9" y="55"/>
                                </a:lnTo>
                                <a:lnTo>
                                  <a:pt x="20" y="62"/>
                                </a:lnTo>
                                <a:lnTo>
                                  <a:pt x="32" y="65"/>
                                </a:lnTo>
                                <a:lnTo>
                                  <a:pt x="33" y="65"/>
                                </a:lnTo>
                                <a:lnTo>
                                  <a:pt x="32" y="65"/>
                                </a:lnTo>
                                <a:lnTo>
                                  <a:pt x="20" y="62"/>
                                </a:lnTo>
                                <a:lnTo>
                                  <a:pt x="9" y="55"/>
                                </a:lnTo>
                                <a:lnTo>
                                  <a:pt x="2" y="45"/>
                                </a:lnTo>
                                <a:lnTo>
                                  <a:pt x="0" y="33"/>
                                </a:lnTo>
                                <a:close/>
                                <a:moveTo>
                                  <a:pt x="32" y="1"/>
                                </a:moveTo>
                                <a:lnTo>
                                  <a:pt x="20" y="3"/>
                                </a:lnTo>
                                <a:lnTo>
                                  <a:pt x="9" y="10"/>
                                </a:lnTo>
                                <a:lnTo>
                                  <a:pt x="2" y="20"/>
                                </a:lnTo>
                                <a:lnTo>
                                  <a:pt x="0" y="33"/>
                                </a:lnTo>
                                <a:lnTo>
                                  <a:pt x="2" y="45"/>
                                </a:lnTo>
                                <a:lnTo>
                                  <a:pt x="9" y="55"/>
                                </a:lnTo>
                                <a:lnTo>
                                  <a:pt x="20" y="62"/>
                                </a:lnTo>
                                <a:lnTo>
                                  <a:pt x="32" y="65"/>
                                </a:lnTo>
                                <a:lnTo>
                                  <a:pt x="44" y="62"/>
                                </a:lnTo>
                                <a:lnTo>
                                  <a:pt x="55" y="55"/>
                                </a:lnTo>
                                <a:lnTo>
                                  <a:pt x="62" y="45"/>
                                </a:lnTo>
                                <a:lnTo>
                                  <a:pt x="64" y="33"/>
                                </a:lnTo>
                                <a:lnTo>
                                  <a:pt x="62" y="20"/>
                                </a:lnTo>
                                <a:lnTo>
                                  <a:pt x="55" y="10"/>
                                </a:lnTo>
                                <a:lnTo>
                                  <a:pt x="44" y="3"/>
                                </a:lnTo>
                                <a:lnTo>
                                  <a:pt x="32" y="1"/>
                                </a:lnTo>
                                <a:close/>
                                <a:moveTo>
                                  <a:pt x="64" y="33"/>
                                </a:moveTo>
                                <a:lnTo>
                                  <a:pt x="62" y="45"/>
                                </a:lnTo>
                                <a:lnTo>
                                  <a:pt x="55" y="55"/>
                                </a:lnTo>
                                <a:lnTo>
                                  <a:pt x="44" y="62"/>
                                </a:lnTo>
                                <a:lnTo>
                                  <a:pt x="32" y="65"/>
                                </a:lnTo>
                                <a:lnTo>
                                  <a:pt x="33" y="65"/>
                                </a:lnTo>
                                <a:lnTo>
                                  <a:pt x="44" y="62"/>
                                </a:lnTo>
                                <a:lnTo>
                                  <a:pt x="55" y="55"/>
                                </a:lnTo>
                                <a:lnTo>
                                  <a:pt x="62" y="45"/>
                                </a:lnTo>
                                <a:lnTo>
                                  <a:pt x="64" y="33"/>
                                </a:lnTo>
                                <a:close/>
                                <a:moveTo>
                                  <a:pt x="32" y="0"/>
                                </a:moveTo>
                                <a:lnTo>
                                  <a:pt x="20" y="3"/>
                                </a:lnTo>
                                <a:lnTo>
                                  <a:pt x="9" y="10"/>
                                </a:lnTo>
                                <a:lnTo>
                                  <a:pt x="2" y="20"/>
                                </a:lnTo>
                                <a:lnTo>
                                  <a:pt x="0" y="33"/>
                                </a:lnTo>
                                <a:lnTo>
                                  <a:pt x="2" y="20"/>
                                </a:lnTo>
                                <a:lnTo>
                                  <a:pt x="9" y="10"/>
                                </a:lnTo>
                                <a:lnTo>
                                  <a:pt x="20" y="3"/>
                                </a:lnTo>
                                <a:lnTo>
                                  <a:pt x="32" y="1"/>
                                </a:lnTo>
                                <a:lnTo>
                                  <a:pt x="33" y="1"/>
                                </a:lnTo>
                                <a:lnTo>
                                  <a:pt x="32" y="0"/>
                                </a:lnTo>
                                <a:close/>
                                <a:moveTo>
                                  <a:pt x="33" y="1"/>
                                </a:moveTo>
                                <a:lnTo>
                                  <a:pt x="32" y="1"/>
                                </a:lnTo>
                                <a:lnTo>
                                  <a:pt x="44" y="3"/>
                                </a:lnTo>
                                <a:lnTo>
                                  <a:pt x="55" y="10"/>
                                </a:lnTo>
                                <a:lnTo>
                                  <a:pt x="62" y="20"/>
                                </a:lnTo>
                                <a:lnTo>
                                  <a:pt x="64" y="33"/>
                                </a:lnTo>
                                <a:lnTo>
                                  <a:pt x="62" y="20"/>
                                </a:lnTo>
                                <a:lnTo>
                                  <a:pt x="55" y="10"/>
                                </a:lnTo>
                                <a:lnTo>
                                  <a:pt x="44" y="3"/>
                                </a:lnTo>
                                <a:lnTo>
                                  <a:pt x="33" y="1"/>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23"/>
                        <wps:cNvSpPr>
                          <a:spLocks/>
                        </wps:cNvSpPr>
                        <wps:spPr bwMode="auto">
                          <a:xfrm>
                            <a:off x="4856" y="142"/>
                            <a:ext cx="65" cy="65"/>
                          </a:xfrm>
                          <a:custGeom>
                            <a:avLst/>
                            <a:gdLst>
                              <a:gd name="T0" fmla="+- 0 4856 4856"/>
                              <a:gd name="T1" fmla="*/ T0 w 65"/>
                              <a:gd name="T2" fmla="+- 0 175 142"/>
                              <a:gd name="T3" fmla="*/ 175 h 65"/>
                              <a:gd name="T4" fmla="+- 0 4858 4856"/>
                              <a:gd name="T5" fmla="*/ T4 w 65"/>
                              <a:gd name="T6" fmla="+- 0 162 142"/>
                              <a:gd name="T7" fmla="*/ 162 h 65"/>
                              <a:gd name="T8" fmla="+- 0 4865 4856"/>
                              <a:gd name="T9" fmla="*/ T8 w 65"/>
                              <a:gd name="T10" fmla="+- 0 152 142"/>
                              <a:gd name="T11" fmla="*/ 152 h 65"/>
                              <a:gd name="T12" fmla="+- 0 4876 4856"/>
                              <a:gd name="T13" fmla="*/ T12 w 65"/>
                              <a:gd name="T14" fmla="+- 0 145 142"/>
                              <a:gd name="T15" fmla="*/ 145 h 65"/>
                              <a:gd name="T16" fmla="+- 0 4888 4856"/>
                              <a:gd name="T17" fmla="*/ T16 w 65"/>
                              <a:gd name="T18" fmla="+- 0 142 142"/>
                              <a:gd name="T19" fmla="*/ 142 h 65"/>
                              <a:gd name="T20" fmla="+- 0 4900 4856"/>
                              <a:gd name="T21" fmla="*/ T20 w 65"/>
                              <a:gd name="T22" fmla="+- 0 145 142"/>
                              <a:gd name="T23" fmla="*/ 145 h 65"/>
                              <a:gd name="T24" fmla="+- 0 4911 4856"/>
                              <a:gd name="T25" fmla="*/ T24 w 65"/>
                              <a:gd name="T26" fmla="+- 0 152 142"/>
                              <a:gd name="T27" fmla="*/ 152 h 65"/>
                              <a:gd name="T28" fmla="+- 0 4918 4856"/>
                              <a:gd name="T29" fmla="*/ T28 w 65"/>
                              <a:gd name="T30" fmla="+- 0 162 142"/>
                              <a:gd name="T31" fmla="*/ 162 h 65"/>
                              <a:gd name="T32" fmla="+- 0 4920 4856"/>
                              <a:gd name="T33" fmla="*/ T32 w 65"/>
                              <a:gd name="T34" fmla="+- 0 175 142"/>
                              <a:gd name="T35" fmla="*/ 175 h 65"/>
                              <a:gd name="T36" fmla="+- 0 4918 4856"/>
                              <a:gd name="T37" fmla="*/ T36 w 65"/>
                              <a:gd name="T38" fmla="+- 0 187 142"/>
                              <a:gd name="T39" fmla="*/ 187 h 65"/>
                              <a:gd name="T40" fmla="+- 0 4856 4856"/>
                              <a:gd name="T41" fmla="*/ T40 w 65"/>
                              <a:gd name="T42" fmla="+- 0 175 142"/>
                              <a:gd name="T43" fmla="*/ 175 h 65"/>
                              <a:gd name="T44" fmla="+- 0 4858 4856"/>
                              <a:gd name="T45" fmla="*/ T44 w 65"/>
                              <a:gd name="T46" fmla="+- 0 162 142"/>
                              <a:gd name="T47" fmla="*/ 162 h 65"/>
                              <a:gd name="T48" fmla="+- 0 4920 4856"/>
                              <a:gd name="T49" fmla="*/ T48 w 65"/>
                              <a:gd name="T50" fmla="+- 0 175 142"/>
                              <a:gd name="T51" fmla="*/ 175 h 65"/>
                              <a:gd name="T52" fmla="+- 0 4918 4856"/>
                              <a:gd name="T53" fmla="*/ T52 w 65"/>
                              <a:gd name="T54" fmla="+- 0 187 142"/>
                              <a:gd name="T55" fmla="*/ 187 h 65"/>
                              <a:gd name="T56" fmla="+- 0 4911 4856"/>
                              <a:gd name="T57" fmla="*/ T56 w 65"/>
                              <a:gd name="T58" fmla="+- 0 197 142"/>
                              <a:gd name="T59" fmla="*/ 197 h 65"/>
                              <a:gd name="T60" fmla="+- 0 4900 4856"/>
                              <a:gd name="T61" fmla="*/ T60 w 65"/>
                              <a:gd name="T62" fmla="+- 0 204 142"/>
                              <a:gd name="T63" fmla="*/ 204 h 65"/>
                              <a:gd name="T64" fmla="+- 0 4888 4856"/>
                              <a:gd name="T65" fmla="*/ T64 w 65"/>
                              <a:gd name="T66" fmla="+- 0 207 142"/>
                              <a:gd name="T67" fmla="*/ 207 h 65"/>
                              <a:gd name="T68" fmla="+- 0 4876 4856"/>
                              <a:gd name="T69" fmla="*/ T68 w 65"/>
                              <a:gd name="T70" fmla="+- 0 204 142"/>
                              <a:gd name="T71" fmla="*/ 204 h 65"/>
                              <a:gd name="T72" fmla="+- 0 4865 4856"/>
                              <a:gd name="T73" fmla="*/ T72 w 65"/>
                              <a:gd name="T74" fmla="+- 0 197 142"/>
                              <a:gd name="T75" fmla="*/ 197 h 65"/>
                              <a:gd name="T76" fmla="+- 0 4858 4856"/>
                              <a:gd name="T77" fmla="*/ T76 w 65"/>
                              <a:gd name="T78" fmla="+- 0 187 142"/>
                              <a:gd name="T79" fmla="*/ 187 h 65"/>
                              <a:gd name="T80" fmla="+- 0 4856 4856"/>
                              <a:gd name="T81" fmla="*/ T80 w 65"/>
                              <a:gd name="T82" fmla="+- 0 175 142"/>
                              <a:gd name="T83" fmla="*/ 175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5" h="65">
                                <a:moveTo>
                                  <a:pt x="0" y="33"/>
                                </a:moveTo>
                                <a:lnTo>
                                  <a:pt x="2" y="20"/>
                                </a:lnTo>
                                <a:lnTo>
                                  <a:pt x="9" y="10"/>
                                </a:lnTo>
                                <a:lnTo>
                                  <a:pt x="20" y="3"/>
                                </a:lnTo>
                                <a:lnTo>
                                  <a:pt x="32" y="0"/>
                                </a:lnTo>
                                <a:lnTo>
                                  <a:pt x="44" y="3"/>
                                </a:lnTo>
                                <a:lnTo>
                                  <a:pt x="55" y="10"/>
                                </a:lnTo>
                                <a:lnTo>
                                  <a:pt x="62" y="20"/>
                                </a:lnTo>
                                <a:lnTo>
                                  <a:pt x="64" y="33"/>
                                </a:lnTo>
                                <a:lnTo>
                                  <a:pt x="62" y="45"/>
                                </a:lnTo>
                                <a:lnTo>
                                  <a:pt x="0" y="33"/>
                                </a:lnTo>
                                <a:lnTo>
                                  <a:pt x="2" y="20"/>
                                </a:lnTo>
                                <a:lnTo>
                                  <a:pt x="64" y="33"/>
                                </a:lnTo>
                                <a:lnTo>
                                  <a:pt x="62" y="45"/>
                                </a:lnTo>
                                <a:lnTo>
                                  <a:pt x="55" y="55"/>
                                </a:lnTo>
                                <a:lnTo>
                                  <a:pt x="44" y="62"/>
                                </a:lnTo>
                                <a:lnTo>
                                  <a:pt x="32" y="65"/>
                                </a:lnTo>
                                <a:lnTo>
                                  <a:pt x="20" y="62"/>
                                </a:lnTo>
                                <a:lnTo>
                                  <a:pt x="9" y="55"/>
                                </a:lnTo>
                                <a:lnTo>
                                  <a:pt x="2" y="45"/>
                                </a:lnTo>
                                <a:lnTo>
                                  <a:pt x="0" y="33"/>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122"/>
                        <wps:cNvSpPr>
                          <a:spLocks/>
                        </wps:cNvSpPr>
                        <wps:spPr bwMode="auto">
                          <a:xfrm>
                            <a:off x="4856" y="142"/>
                            <a:ext cx="65" cy="65"/>
                          </a:xfrm>
                          <a:custGeom>
                            <a:avLst/>
                            <a:gdLst>
                              <a:gd name="T0" fmla="+- 0 4888 4856"/>
                              <a:gd name="T1" fmla="*/ T0 w 65"/>
                              <a:gd name="T2" fmla="+- 0 142 142"/>
                              <a:gd name="T3" fmla="*/ 142 h 65"/>
                              <a:gd name="T4" fmla="+- 0 4876 4856"/>
                              <a:gd name="T5" fmla="*/ T4 w 65"/>
                              <a:gd name="T6" fmla="+- 0 145 142"/>
                              <a:gd name="T7" fmla="*/ 145 h 65"/>
                              <a:gd name="T8" fmla="+- 0 4865 4856"/>
                              <a:gd name="T9" fmla="*/ T8 w 65"/>
                              <a:gd name="T10" fmla="+- 0 152 142"/>
                              <a:gd name="T11" fmla="*/ 152 h 65"/>
                              <a:gd name="T12" fmla="+- 0 4858 4856"/>
                              <a:gd name="T13" fmla="*/ T12 w 65"/>
                              <a:gd name="T14" fmla="+- 0 162 142"/>
                              <a:gd name="T15" fmla="*/ 162 h 65"/>
                              <a:gd name="T16" fmla="+- 0 4856 4856"/>
                              <a:gd name="T17" fmla="*/ T16 w 65"/>
                              <a:gd name="T18" fmla="+- 0 174 142"/>
                              <a:gd name="T19" fmla="*/ 174 h 65"/>
                              <a:gd name="T20" fmla="+- 0 4858 4856"/>
                              <a:gd name="T21" fmla="*/ T20 w 65"/>
                              <a:gd name="T22" fmla="+- 0 187 142"/>
                              <a:gd name="T23" fmla="*/ 187 h 65"/>
                              <a:gd name="T24" fmla="+- 0 4865 4856"/>
                              <a:gd name="T25" fmla="*/ T24 w 65"/>
                              <a:gd name="T26" fmla="+- 0 197 142"/>
                              <a:gd name="T27" fmla="*/ 197 h 65"/>
                              <a:gd name="T28" fmla="+- 0 4876 4856"/>
                              <a:gd name="T29" fmla="*/ T28 w 65"/>
                              <a:gd name="T30" fmla="+- 0 204 142"/>
                              <a:gd name="T31" fmla="*/ 204 h 65"/>
                              <a:gd name="T32" fmla="+- 0 4888 4856"/>
                              <a:gd name="T33" fmla="*/ T32 w 65"/>
                              <a:gd name="T34" fmla="+- 0 207 142"/>
                              <a:gd name="T35" fmla="*/ 207 h 65"/>
                              <a:gd name="T36" fmla="+- 0 4900 4856"/>
                              <a:gd name="T37" fmla="*/ T36 w 65"/>
                              <a:gd name="T38" fmla="+- 0 204 142"/>
                              <a:gd name="T39" fmla="*/ 204 h 65"/>
                              <a:gd name="T40" fmla="+- 0 4911 4856"/>
                              <a:gd name="T41" fmla="*/ T40 w 65"/>
                              <a:gd name="T42" fmla="+- 0 197 142"/>
                              <a:gd name="T43" fmla="*/ 197 h 65"/>
                              <a:gd name="T44" fmla="+- 0 4918 4856"/>
                              <a:gd name="T45" fmla="*/ T44 w 65"/>
                              <a:gd name="T46" fmla="+- 0 187 142"/>
                              <a:gd name="T47" fmla="*/ 187 h 65"/>
                              <a:gd name="T48" fmla="+- 0 4920 4856"/>
                              <a:gd name="T49" fmla="*/ T48 w 65"/>
                              <a:gd name="T50" fmla="+- 0 174 142"/>
                              <a:gd name="T51" fmla="*/ 174 h 65"/>
                              <a:gd name="T52" fmla="+- 0 4918 4856"/>
                              <a:gd name="T53" fmla="*/ T52 w 65"/>
                              <a:gd name="T54" fmla="+- 0 162 142"/>
                              <a:gd name="T55" fmla="*/ 162 h 65"/>
                              <a:gd name="T56" fmla="+- 0 4911 4856"/>
                              <a:gd name="T57" fmla="*/ T56 w 65"/>
                              <a:gd name="T58" fmla="+- 0 152 142"/>
                              <a:gd name="T59" fmla="*/ 152 h 65"/>
                              <a:gd name="T60" fmla="+- 0 4900 4856"/>
                              <a:gd name="T61" fmla="*/ T60 w 65"/>
                              <a:gd name="T62" fmla="+- 0 145 142"/>
                              <a:gd name="T63" fmla="*/ 145 h 65"/>
                              <a:gd name="T64" fmla="+- 0 4888 4856"/>
                              <a:gd name="T65" fmla="*/ T64 w 65"/>
                              <a:gd name="T66" fmla="+- 0 142 142"/>
                              <a:gd name="T67" fmla="*/ 142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20" y="3"/>
                                </a:lnTo>
                                <a:lnTo>
                                  <a:pt x="9" y="10"/>
                                </a:lnTo>
                                <a:lnTo>
                                  <a:pt x="2" y="20"/>
                                </a:lnTo>
                                <a:lnTo>
                                  <a:pt x="0" y="32"/>
                                </a:lnTo>
                                <a:lnTo>
                                  <a:pt x="2" y="45"/>
                                </a:lnTo>
                                <a:lnTo>
                                  <a:pt x="9" y="55"/>
                                </a:lnTo>
                                <a:lnTo>
                                  <a:pt x="20" y="62"/>
                                </a:lnTo>
                                <a:lnTo>
                                  <a:pt x="32" y="65"/>
                                </a:lnTo>
                                <a:lnTo>
                                  <a:pt x="44" y="62"/>
                                </a:lnTo>
                                <a:lnTo>
                                  <a:pt x="55" y="55"/>
                                </a:lnTo>
                                <a:lnTo>
                                  <a:pt x="62" y="45"/>
                                </a:lnTo>
                                <a:lnTo>
                                  <a:pt x="64" y="32"/>
                                </a:lnTo>
                                <a:lnTo>
                                  <a:pt x="62" y="20"/>
                                </a:lnTo>
                                <a:lnTo>
                                  <a:pt x="55" y="10"/>
                                </a:lnTo>
                                <a:lnTo>
                                  <a:pt x="44" y="3"/>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21"/>
                        <wps:cNvSpPr>
                          <a:spLocks/>
                        </wps:cNvSpPr>
                        <wps:spPr bwMode="auto">
                          <a:xfrm>
                            <a:off x="4856" y="142"/>
                            <a:ext cx="65" cy="65"/>
                          </a:xfrm>
                          <a:custGeom>
                            <a:avLst/>
                            <a:gdLst>
                              <a:gd name="T0" fmla="+- 0 4856 4856"/>
                              <a:gd name="T1" fmla="*/ T0 w 65"/>
                              <a:gd name="T2" fmla="+- 0 174 142"/>
                              <a:gd name="T3" fmla="*/ 174 h 65"/>
                              <a:gd name="T4" fmla="+- 0 4858 4856"/>
                              <a:gd name="T5" fmla="*/ T4 w 65"/>
                              <a:gd name="T6" fmla="+- 0 162 142"/>
                              <a:gd name="T7" fmla="*/ 162 h 65"/>
                              <a:gd name="T8" fmla="+- 0 4865 4856"/>
                              <a:gd name="T9" fmla="*/ T8 w 65"/>
                              <a:gd name="T10" fmla="+- 0 152 142"/>
                              <a:gd name="T11" fmla="*/ 152 h 65"/>
                              <a:gd name="T12" fmla="+- 0 4876 4856"/>
                              <a:gd name="T13" fmla="*/ T12 w 65"/>
                              <a:gd name="T14" fmla="+- 0 145 142"/>
                              <a:gd name="T15" fmla="*/ 145 h 65"/>
                              <a:gd name="T16" fmla="+- 0 4888 4856"/>
                              <a:gd name="T17" fmla="*/ T16 w 65"/>
                              <a:gd name="T18" fmla="+- 0 142 142"/>
                              <a:gd name="T19" fmla="*/ 142 h 65"/>
                              <a:gd name="T20" fmla="+- 0 4900 4856"/>
                              <a:gd name="T21" fmla="*/ T20 w 65"/>
                              <a:gd name="T22" fmla="+- 0 145 142"/>
                              <a:gd name="T23" fmla="*/ 145 h 65"/>
                              <a:gd name="T24" fmla="+- 0 4911 4856"/>
                              <a:gd name="T25" fmla="*/ T24 w 65"/>
                              <a:gd name="T26" fmla="+- 0 152 142"/>
                              <a:gd name="T27" fmla="*/ 152 h 65"/>
                              <a:gd name="T28" fmla="+- 0 4918 4856"/>
                              <a:gd name="T29" fmla="*/ T28 w 65"/>
                              <a:gd name="T30" fmla="+- 0 162 142"/>
                              <a:gd name="T31" fmla="*/ 162 h 65"/>
                              <a:gd name="T32" fmla="+- 0 4920 4856"/>
                              <a:gd name="T33" fmla="*/ T32 w 65"/>
                              <a:gd name="T34" fmla="+- 0 174 142"/>
                              <a:gd name="T35" fmla="*/ 174 h 65"/>
                              <a:gd name="T36" fmla="+- 0 4918 4856"/>
                              <a:gd name="T37" fmla="*/ T36 w 65"/>
                              <a:gd name="T38" fmla="+- 0 187 142"/>
                              <a:gd name="T39" fmla="*/ 187 h 65"/>
                              <a:gd name="T40" fmla="+- 0 4911 4856"/>
                              <a:gd name="T41" fmla="*/ T40 w 65"/>
                              <a:gd name="T42" fmla="+- 0 197 142"/>
                              <a:gd name="T43" fmla="*/ 197 h 65"/>
                              <a:gd name="T44" fmla="+- 0 4900 4856"/>
                              <a:gd name="T45" fmla="*/ T44 w 65"/>
                              <a:gd name="T46" fmla="+- 0 204 142"/>
                              <a:gd name="T47" fmla="*/ 204 h 65"/>
                              <a:gd name="T48" fmla="+- 0 4888 4856"/>
                              <a:gd name="T49" fmla="*/ T48 w 65"/>
                              <a:gd name="T50" fmla="+- 0 207 142"/>
                              <a:gd name="T51" fmla="*/ 207 h 65"/>
                              <a:gd name="T52" fmla="+- 0 4876 4856"/>
                              <a:gd name="T53" fmla="*/ T52 w 65"/>
                              <a:gd name="T54" fmla="+- 0 204 142"/>
                              <a:gd name="T55" fmla="*/ 204 h 65"/>
                              <a:gd name="T56" fmla="+- 0 4865 4856"/>
                              <a:gd name="T57" fmla="*/ T56 w 65"/>
                              <a:gd name="T58" fmla="+- 0 197 142"/>
                              <a:gd name="T59" fmla="*/ 197 h 65"/>
                              <a:gd name="T60" fmla="+- 0 4858 4856"/>
                              <a:gd name="T61" fmla="*/ T60 w 65"/>
                              <a:gd name="T62" fmla="+- 0 187 142"/>
                              <a:gd name="T63" fmla="*/ 187 h 65"/>
                              <a:gd name="T64" fmla="+- 0 4856 4856"/>
                              <a:gd name="T65" fmla="*/ T64 w 65"/>
                              <a:gd name="T66" fmla="+- 0 174 142"/>
                              <a:gd name="T67" fmla="*/ 17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2" y="20"/>
                                </a:lnTo>
                                <a:lnTo>
                                  <a:pt x="9" y="10"/>
                                </a:lnTo>
                                <a:lnTo>
                                  <a:pt x="20" y="3"/>
                                </a:lnTo>
                                <a:lnTo>
                                  <a:pt x="32" y="0"/>
                                </a:lnTo>
                                <a:lnTo>
                                  <a:pt x="44" y="3"/>
                                </a:lnTo>
                                <a:lnTo>
                                  <a:pt x="55" y="10"/>
                                </a:lnTo>
                                <a:lnTo>
                                  <a:pt x="62" y="20"/>
                                </a:lnTo>
                                <a:lnTo>
                                  <a:pt x="64" y="32"/>
                                </a:lnTo>
                                <a:lnTo>
                                  <a:pt x="62" y="45"/>
                                </a:lnTo>
                                <a:lnTo>
                                  <a:pt x="55" y="55"/>
                                </a:lnTo>
                                <a:lnTo>
                                  <a:pt x="44" y="62"/>
                                </a:lnTo>
                                <a:lnTo>
                                  <a:pt x="32" y="65"/>
                                </a:lnTo>
                                <a:lnTo>
                                  <a:pt x="20" y="62"/>
                                </a:lnTo>
                                <a:lnTo>
                                  <a:pt x="9" y="55"/>
                                </a:lnTo>
                                <a:lnTo>
                                  <a:pt x="2" y="45"/>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20"/>
                        <wps:cNvSpPr>
                          <a:spLocks/>
                        </wps:cNvSpPr>
                        <wps:spPr bwMode="auto">
                          <a:xfrm>
                            <a:off x="4856" y="230"/>
                            <a:ext cx="65" cy="64"/>
                          </a:xfrm>
                          <a:custGeom>
                            <a:avLst/>
                            <a:gdLst>
                              <a:gd name="T0" fmla="+- 0 4888 4856"/>
                              <a:gd name="T1" fmla="*/ T0 w 65"/>
                              <a:gd name="T2" fmla="+- 0 230 230"/>
                              <a:gd name="T3" fmla="*/ 230 h 64"/>
                              <a:gd name="T4" fmla="+- 0 4876 4856"/>
                              <a:gd name="T5" fmla="*/ T4 w 65"/>
                              <a:gd name="T6" fmla="+- 0 232 230"/>
                              <a:gd name="T7" fmla="*/ 232 h 64"/>
                              <a:gd name="T8" fmla="+- 0 4865 4856"/>
                              <a:gd name="T9" fmla="*/ T8 w 65"/>
                              <a:gd name="T10" fmla="+- 0 239 230"/>
                              <a:gd name="T11" fmla="*/ 239 h 64"/>
                              <a:gd name="T12" fmla="+- 0 4858 4856"/>
                              <a:gd name="T13" fmla="*/ T12 w 65"/>
                              <a:gd name="T14" fmla="+- 0 249 230"/>
                              <a:gd name="T15" fmla="*/ 249 h 64"/>
                              <a:gd name="T16" fmla="+- 0 4856 4856"/>
                              <a:gd name="T17" fmla="*/ T16 w 65"/>
                              <a:gd name="T18" fmla="+- 0 262 230"/>
                              <a:gd name="T19" fmla="*/ 262 h 64"/>
                              <a:gd name="T20" fmla="+- 0 4858 4856"/>
                              <a:gd name="T21" fmla="*/ T20 w 65"/>
                              <a:gd name="T22" fmla="+- 0 274 230"/>
                              <a:gd name="T23" fmla="*/ 274 h 64"/>
                              <a:gd name="T24" fmla="+- 0 4865 4856"/>
                              <a:gd name="T25" fmla="*/ T24 w 65"/>
                              <a:gd name="T26" fmla="+- 0 284 230"/>
                              <a:gd name="T27" fmla="*/ 284 h 64"/>
                              <a:gd name="T28" fmla="+- 0 4876 4856"/>
                              <a:gd name="T29" fmla="*/ T28 w 65"/>
                              <a:gd name="T30" fmla="+- 0 291 230"/>
                              <a:gd name="T31" fmla="*/ 291 h 64"/>
                              <a:gd name="T32" fmla="+- 0 4888 4856"/>
                              <a:gd name="T33" fmla="*/ T32 w 65"/>
                              <a:gd name="T34" fmla="+- 0 294 230"/>
                              <a:gd name="T35" fmla="*/ 294 h 64"/>
                              <a:gd name="T36" fmla="+- 0 4900 4856"/>
                              <a:gd name="T37" fmla="*/ T36 w 65"/>
                              <a:gd name="T38" fmla="+- 0 291 230"/>
                              <a:gd name="T39" fmla="*/ 291 h 64"/>
                              <a:gd name="T40" fmla="+- 0 4911 4856"/>
                              <a:gd name="T41" fmla="*/ T40 w 65"/>
                              <a:gd name="T42" fmla="+- 0 284 230"/>
                              <a:gd name="T43" fmla="*/ 284 h 64"/>
                              <a:gd name="T44" fmla="+- 0 4918 4856"/>
                              <a:gd name="T45" fmla="*/ T44 w 65"/>
                              <a:gd name="T46" fmla="+- 0 274 230"/>
                              <a:gd name="T47" fmla="*/ 274 h 64"/>
                              <a:gd name="T48" fmla="+- 0 4920 4856"/>
                              <a:gd name="T49" fmla="*/ T48 w 65"/>
                              <a:gd name="T50" fmla="+- 0 262 230"/>
                              <a:gd name="T51" fmla="*/ 262 h 64"/>
                              <a:gd name="T52" fmla="+- 0 4918 4856"/>
                              <a:gd name="T53" fmla="*/ T52 w 65"/>
                              <a:gd name="T54" fmla="+- 0 249 230"/>
                              <a:gd name="T55" fmla="*/ 249 h 64"/>
                              <a:gd name="T56" fmla="+- 0 4911 4856"/>
                              <a:gd name="T57" fmla="*/ T56 w 65"/>
                              <a:gd name="T58" fmla="+- 0 239 230"/>
                              <a:gd name="T59" fmla="*/ 239 h 64"/>
                              <a:gd name="T60" fmla="+- 0 4900 4856"/>
                              <a:gd name="T61" fmla="*/ T60 w 65"/>
                              <a:gd name="T62" fmla="+- 0 232 230"/>
                              <a:gd name="T63" fmla="*/ 232 h 64"/>
                              <a:gd name="T64" fmla="+- 0 4888 4856"/>
                              <a:gd name="T65" fmla="*/ T64 w 65"/>
                              <a:gd name="T66" fmla="+- 0 230 230"/>
                              <a:gd name="T67" fmla="*/ 230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4">
                                <a:moveTo>
                                  <a:pt x="32" y="0"/>
                                </a:moveTo>
                                <a:lnTo>
                                  <a:pt x="20" y="2"/>
                                </a:lnTo>
                                <a:lnTo>
                                  <a:pt x="9" y="9"/>
                                </a:lnTo>
                                <a:lnTo>
                                  <a:pt x="2" y="19"/>
                                </a:lnTo>
                                <a:lnTo>
                                  <a:pt x="0" y="32"/>
                                </a:lnTo>
                                <a:lnTo>
                                  <a:pt x="2" y="44"/>
                                </a:lnTo>
                                <a:lnTo>
                                  <a:pt x="9" y="54"/>
                                </a:lnTo>
                                <a:lnTo>
                                  <a:pt x="20" y="61"/>
                                </a:lnTo>
                                <a:lnTo>
                                  <a:pt x="32" y="64"/>
                                </a:lnTo>
                                <a:lnTo>
                                  <a:pt x="44" y="61"/>
                                </a:lnTo>
                                <a:lnTo>
                                  <a:pt x="55" y="54"/>
                                </a:lnTo>
                                <a:lnTo>
                                  <a:pt x="62" y="44"/>
                                </a:lnTo>
                                <a:lnTo>
                                  <a:pt x="64" y="32"/>
                                </a:lnTo>
                                <a:lnTo>
                                  <a:pt x="62" y="19"/>
                                </a:lnTo>
                                <a:lnTo>
                                  <a:pt x="55" y="9"/>
                                </a:lnTo>
                                <a:lnTo>
                                  <a:pt x="44" y="2"/>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19"/>
                        <wps:cNvSpPr>
                          <a:spLocks/>
                        </wps:cNvSpPr>
                        <wps:spPr bwMode="auto">
                          <a:xfrm>
                            <a:off x="4856" y="230"/>
                            <a:ext cx="65" cy="64"/>
                          </a:xfrm>
                          <a:custGeom>
                            <a:avLst/>
                            <a:gdLst>
                              <a:gd name="T0" fmla="+- 0 4856 4856"/>
                              <a:gd name="T1" fmla="*/ T0 w 65"/>
                              <a:gd name="T2" fmla="+- 0 262 230"/>
                              <a:gd name="T3" fmla="*/ 262 h 64"/>
                              <a:gd name="T4" fmla="+- 0 4858 4856"/>
                              <a:gd name="T5" fmla="*/ T4 w 65"/>
                              <a:gd name="T6" fmla="+- 0 249 230"/>
                              <a:gd name="T7" fmla="*/ 249 h 64"/>
                              <a:gd name="T8" fmla="+- 0 4865 4856"/>
                              <a:gd name="T9" fmla="*/ T8 w 65"/>
                              <a:gd name="T10" fmla="+- 0 239 230"/>
                              <a:gd name="T11" fmla="*/ 239 h 64"/>
                              <a:gd name="T12" fmla="+- 0 4876 4856"/>
                              <a:gd name="T13" fmla="*/ T12 w 65"/>
                              <a:gd name="T14" fmla="+- 0 232 230"/>
                              <a:gd name="T15" fmla="*/ 232 h 64"/>
                              <a:gd name="T16" fmla="+- 0 4888 4856"/>
                              <a:gd name="T17" fmla="*/ T16 w 65"/>
                              <a:gd name="T18" fmla="+- 0 230 230"/>
                              <a:gd name="T19" fmla="*/ 230 h 64"/>
                              <a:gd name="T20" fmla="+- 0 4900 4856"/>
                              <a:gd name="T21" fmla="*/ T20 w 65"/>
                              <a:gd name="T22" fmla="+- 0 232 230"/>
                              <a:gd name="T23" fmla="*/ 232 h 64"/>
                              <a:gd name="T24" fmla="+- 0 4911 4856"/>
                              <a:gd name="T25" fmla="*/ T24 w 65"/>
                              <a:gd name="T26" fmla="+- 0 239 230"/>
                              <a:gd name="T27" fmla="*/ 239 h 64"/>
                              <a:gd name="T28" fmla="+- 0 4918 4856"/>
                              <a:gd name="T29" fmla="*/ T28 w 65"/>
                              <a:gd name="T30" fmla="+- 0 249 230"/>
                              <a:gd name="T31" fmla="*/ 249 h 64"/>
                              <a:gd name="T32" fmla="+- 0 4920 4856"/>
                              <a:gd name="T33" fmla="*/ T32 w 65"/>
                              <a:gd name="T34" fmla="+- 0 262 230"/>
                              <a:gd name="T35" fmla="*/ 262 h 64"/>
                              <a:gd name="T36" fmla="+- 0 4918 4856"/>
                              <a:gd name="T37" fmla="*/ T36 w 65"/>
                              <a:gd name="T38" fmla="+- 0 274 230"/>
                              <a:gd name="T39" fmla="*/ 274 h 64"/>
                              <a:gd name="T40" fmla="+- 0 4911 4856"/>
                              <a:gd name="T41" fmla="*/ T40 w 65"/>
                              <a:gd name="T42" fmla="+- 0 284 230"/>
                              <a:gd name="T43" fmla="*/ 284 h 64"/>
                              <a:gd name="T44" fmla="+- 0 4900 4856"/>
                              <a:gd name="T45" fmla="*/ T44 w 65"/>
                              <a:gd name="T46" fmla="+- 0 291 230"/>
                              <a:gd name="T47" fmla="*/ 291 h 64"/>
                              <a:gd name="T48" fmla="+- 0 4888 4856"/>
                              <a:gd name="T49" fmla="*/ T48 w 65"/>
                              <a:gd name="T50" fmla="+- 0 294 230"/>
                              <a:gd name="T51" fmla="*/ 294 h 64"/>
                              <a:gd name="T52" fmla="+- 0 4876 4856"/>
                              <a:gd name="T53" fmla="*/ T52 w 65"/>
                              <a:gd name="T54" fmla="+- 0 291 230"/>
                              <a:gd name="T55" fmla="*/ 291 h 64"/>
                              <a:gd name="T56" fmla="+- 0 4865 4856"/>
                              <a:gd name="T57" fmla="*/ T56 w 65"/>
                              <a:gd name="T58" fmla="+- 0 284 230"/>
                              <a:gd name="T59" fmla="*/ 284 h 64"/>
                              <a:gd name="T60" fmla="+- 0 4858 4856"/>
                              <a:gd name="T61" fmla="*/ T60 w 65"/>
                              <a:gd name="T62" fmla="+- 0 274 230"/>
                              <a:gd name="T63" fmla="*/ 274 h 64"/>
                              <a:gd name="T64" fmla="+- 0 4856 4856"/>
                              <a:gd name="T65" fmla="*/ T64 w 65"/>
                              <a:gd name="T66" fmla="+- 0 262 230"/>
                              <a:gd name="T67" fmla="*/ 262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4">
                                <a:moveTo>
                                  <a:pt x="0" y="32"/>
                                </a:moveTo>
                                <a:lnTo>
                                  <a:pt x="2" y="19"/>
                                </a:lnTo>
                                <a:lnTo>
                                  <a:pt x="9" y="9"/>
                                </a:lnTo>
                                <a:lnTo>
                                  <a:pt x="20" y="2"/>
                                </a:lnTo>
                                <a:lnTo>
                                  <a:pt x="32" y="0"/>
                                </a:lnTo>
                                <a:lnTo>
                                  <a:pt x="44" y="2"/>
                                </a:lnTo>
                                <a:lnTo>
                                  <a:pt x="55" y="9"/>
                                </a:lnTo>
                                <a:lnTo>
                                  <a:pt x="62" y="19"/>
                                </a:lnTo>
                                <a:lnTo>
                                  <a:pt x="64" y="32"/>
                                </a:lnTo>
                                <a:lnTo>
                                  <a:pt x="62" y="44"/>
                                </a:lnTo>
                                <a:lnTo>
                                  <a:pt x="55" y="54"/>
                                </a:lnTo>
                                <a:lnTo>
                                  <a:pt x="44" y="61"/>
                                </a:lnTo>
                                <a:lnTo>
                                  <a:pt x="32" y="64"/>
                                </a:lnTo>
                                <a:lnTo>
                                  <a:pt x="20" y="61"/>
                                </a:lnTo>
                                <a:lnTo>
                                  <a:pt x="9" y="54"/>
                                </a:lnTo>
                                <a:lnTo>
                                  <a:pt x="2"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18"/>
                        <wps:cNvSpPr>
                          <a:spLocks/>
                        </wps:cNvSpPr>
                        <wps:spPr bwMode="auto">
                          <a:xfrm>
                            <a:off x="4856" y="153"/>
                            <a:ext cx="65" cy="65"/>
                          </a:xfrm>
                          <a:custGeom>
                            <a:avLst/>
                            <a:gdLst>
                              <a:gd name="T0" fmla="+- 0 4888 4856"/>
                              <a:gd name="T1" fmla="*/ T0 w 65"/>
                              <a:gd name="T2" fmla="+- 0 153 153"/>
                              <a:gd name="T3" fmla="*/ 153 h 65"/>
                              <a:gd name="T4" fmla="+- 0 4876 4856"/>
                              <a:gd name="T5" fmla="*/ T4 w 65"/>
                              <a:gd name="T6" fmla="+- 0 155 153"/>
                              <a:gd name="T7" fmla="*/ 155 h 65"/>
                              <a:gd name="T8" fmla="+- 0 4865 4856"/>
                              <a:gd name="T9" fmla="*/ T8 w 65"/>
                              <a:gd name="T10" fmla="+- 0 162 153"/>
                              <a:gd name="T11" fmla="*/ 162 h 65"/>
                              <a:gd name="T12" fmla="+- 0 4858 4856"/>
                              <a:gd name="T13" fmla="*/ T12 w 65"/>
                              <a:gd name="T14" fmla="+- 0 173 153"/>
                              <a:gd name="T15" fmla="*/ 173 h 65"/>
                              <a:gd name="T16" fmla="+- 0 4856 4856"/>
                              <a:gd name="T17" fmla="*/ T16 w 65"/>
                              <a:gd name="T18" fmla="+- 0 185 153"/>
                              <a:gd name="T19" fmla="*/ 185 h 65"/>
                              <a:gd name="T20" fmla="+- 0 4858 4856"/>
                              <a:gd name="T21" fmla="*/ T20 w 65"/>
                              <a:gd name="T22" fmla="+- 0 198 153"/>
                              <a:gd name="T23" fmla="*/ 198 h 65"/>
                              <a:gd name="T24" fmla="+- 0 4865 4856"/>
                              <a:gd name="T25" fmla="*/ T24 w 65"/>
                              <a:gd name="T26" fmla="+- 0 208 153"/>
                              <a:gd name="T27" fmla="*/ 208 h 65"/>
                              <a:gd name="T28" fmla="+- 0 4876 4856"/>
                              <a:gd name="T29" fmla="*/ T28 w 65"/>
                              <a:gd name="T30" fmla="+- 0 215 153"/>
                              <a:gd name="T31" fmla="*/ 215 h 65"/>
                              <a:gd name="T32" fmla="+- 0 4888 4856"/>
                              <a:gd name="T33" fmla="*/ T32 w 65"/>
                              <a:gd name="T34" fmla="+- 0 217 153"/>
                              <a:gd name="T35" fmla="*/ 217 h 65"/>
                              <a:gd name="T36" fmla="+- 0 4900 4856"/>
                              <a:gd name="T37" fmla="*/ T36 w 65"/>
                              <a:gd name="T38" fmla="+- 0 215 153"/>
                              <a:gd name="T39" fmla="*/ 215 h 65"/>
                              <a:gd name="T40" fmla="+- 0 4911 4856"/>
                              <a:gd name="T41" fmla="*/ T40 w 65"/>
                              <a:gd name="T42" fmla="+- 0 208 153"/>
                              <a:gd name="T43" fmla="*/ 208 h 65"/>
                              <a:gd name="T44" fmla="+- 0 4918 4856"/>
                              <a:gd name="T45" fmla="*/ T44 w 65"/>
                              <a:gd name="T46" fmla="+- 0 198 153"/>
                              <a:gd name="T47" fmla="*/ 198 h 65"/>
                              <a:gd name="T48" fmla="+- 0 4920 4856"/>
                              <a:gd name="T49" fmla="*/ T48 w 65"/>
                              <a:gd name="T50" fmla="+- 0 185 153"/>
                              <a:gd name="T51" fmla="*/ 185 h 65"/>
                              <a:gd name="T52" fmla="+- 0 4918 4856"/>
                              <a:gd name="T53" fmla="*/ T52 w 65"/>
                              <a:gd name="T54" fmla="+- 0 173 153"/>
                              <a:gd name="T55" fmla="*/ 173 h 65"/>
                              <a:gd name="T56" fmla="+- 0 4911 4856"/>
                              <a:gd name="T57" fmla="*/ T56 w 65"/>
                              <a:gd name="T58" fmla="+- 0 162 153"/>
                              <a:gd name="T59" fmla="*/ 162 h 65"/>
                              <a:gd name="T60" fmla="+- 0 4900 4856"/>
                              <a:gd name="T61" fmla="*/ T60 w 65"/>
                              <a:gd name="T62" fmla="+- 0 155 153"/>
                              <a:gd name="T63" fmla="*/ 155 h 65"/>
                              <a:gd name="T64" fmla="+- 0 4888 4856"/>
                              <a:gd name="T65" fmla="*/ T64 w 65"/>
                              <a:gd name="T66" fmla="+- 0 153 153"/>
                              <a:gd name="T67" fmla="*/ 153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20" y="2"/>
                                </a:lnTo>
                                <a:lnTo>
                                  <a:pt x="9" y="9"/>
                                </a:lnTo>
                                <a:lnTo>
                                  <a:pt x="2" y="20"/>
                                </a:lnTo>
                                <a:lnTo>
                                  <a:pt x="0" y="32"/>
                                </a:lnTo>
                                <a:lnTo>
                                  <a:pt x="2" y="45"/>
                                </a:lnTo>
                                <a:lnTo>
                                  <a:pt x="9" y="55"/>
                                </a:lnTo>
                                <a:lnTo>
                                  <a:pt x="20" y="62"/>
                                </a:lnTo>
                                <a:lnTo>
                                  <a:pt x="32" y="64"/>
                                </a:lnTo>
                                <a:lnTo>
                                  <a:pt x="44" y="62"/>
                                </a:lnTo>
                                <a:lnTo>
                                  <a:pt x="55" y="55"/>
                                </a:lnTo>
                                <a:lnTo>
                                  <a:pt x="62" y="45"/>
                                </a:lnTo>
                                <a:lnTo>
                                  <a:pt x="64" y="32"/>
                                </a:lnTo>
                                <a:lnTo>
                                  <a:pt x="62" y="20"/>
                                </a:lnTo>
                                <a:lnTo>
                                  <a:pt x="55" y="9"/>
                                </a:lnTo>
                                <a:lnTo>
                                  <a:pt x="44" y="2"/>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7"/>
                        <wps:cNvSpPr>
                          <a:spLocks/>
                        </wps:cNvSpPr>
                        <wps:spPr bwMode="auto">
                          <a:xfrm>
                            <a:off x="4856" y="153"/>
                            <a:ext cx="65" cy="65"/>
                          </a:xfrm>
                          <a:custGeom>
                            <a:avLst/>
                            <a:gdLst>
                              <a:gd name="T0" fmla="+- 0 4856 4856"/>
                              <a:gd name="T1" fmla="*/ T0 w 65"/>
                              <a:gd name="T2" fmla="+- 0 185 153"/>
                              <a:gd name="T3" fmla="*/ 185 h 65"/>
                              <a:gd name="T4" fmla="+- 0 4858 4856"/>
                              <a:gd name="T5" fmla="*/ T4 w 65"/>
                              <a:gd name="T6" fmla="+- 0 173 153"/>
                              <a:gd name="T7" fmla="*/ 173 h 65"/>
                              <a:gd name="T8" fmla="+- 0 4865 4856"/>
                              <a:gd name="T9" fmla="*/ T8 w 65"/>
                              <a:gd name="T10" fmla="+- 0 162 153"/>
                              <a:gd name="T11" fmla="*/ 162 h 65"/>
                              <a:gd name="T12" fmla="+- 0 4876 4856"/>
                              <a:gd name="T13" fmla="*/ T12 w 65"/>
                              <a:gd name="T14" fmla="+- 0 155 153"/>
                              <a:gd name="T15" fmla="*/ 155 h 65"/>
                              <a:gd name="T16" fmla="+- 0 4888 4856"/>
                              <a:gd name="T17" fmla="*/ T16 w 65"/>
                              <a:gd name="T18" fmla="+- 0 153 153"/>
                              <a:gd name="T19" fmla="*/ 153 h 65"/>
                              <a:gd name="T20" fmla="+- 0 4900 4856"/>
                              <a:gd name="T21" fmla="*/ T20 w 65"/>
                              <a:gd name="T22" fmla="+- 0 155 153"/>
                              <a:gd name="T23" fmla="*/ 155 h 65"/>
                              <a:gd name="T24" fmla="+- 0 4911 4856"/>
                              <a:gd name="T25" fmla="*/ T24 w 65"/>
                              <a:gd name="T26" fmla="+- 0 162 153"/>
                              <a:gd name="T27" fmla="*/ 162 h 65"/>
                              <a:gd name="T28" fmla="+- 0 4918 4856"/>
                              <a:gd name="T29" fmla="*/ T28 w 65"/>
                              <a:gd name="T30" fmla="+- 0 173 153"/>
                              <a:gd name="T31" fmla="*/ 173 h 65"/>
                              <a:gd name="T32" fmla="+- 0 4920 4856"/>
                              <a:gd name="T33" fmla="*/ T32 w 65"/>
                              <a:gd name="T34" fmla="+- 0 185 153"/>
                              <a:gd name="T35" fmla="*/ 185 h 65"/>
                              <a:gd name="T36" fmla="+- 0 4918 4856"/>
                              <a:gd name="T37" fmla="*/ T36 w 65"/>
                              <a:gd name="T38" fmla="+- 0 198 153"/>
                              <a:gd name="T39" fmla="*/ 198 h 65"/>
                              <a:gd name="T40" fmla="+- 0 4911 4856"/>
                              <a:gd name="T41" fmla="*/ T40 w 65"/>
                              <a:gd name="T42" fmla="+- 0 208 153"/>
                              <a:gd name="T43" fmla="*/ 208 h 65"/>
                              <a:gd name="T44" fmla="+- 0 4900 4856"/>
                              <a:gd name="T45" fmla="*/ T44 w 65"/>
                              <a:gd name="T46" fmla="+- 0 215 153"/>
                              <a:gd name="T47" fmla="*/ 215 h 65"/>
                              <a:gd name="T48" fmla="+- 0 4888 4856"/>
                              <a:gd name="T49" fmla="*/ T48 w 65"/>
                              <a:gd name="T50" fmla="+- 0 217 153"/>
                              <a:gd name="T51" fmla="*/ 217 h 65"/>
                              <a:gd name="T52" fmla="+- 0 4876 4856"/>
                              <a:gd name="T53" fmla="*/ T52 w 65"/>
                              <a:gd name="T54" fmla="+- 0 215 153"/>
                              <a:gd name="T55" fmla="*/ 215 h 65"/>
                              <a:gd name="T56" fmla="+- 0 4865 4856"/>
                              <a:gd name="T57" fmla="*/ T56 w 65"/>
                              <a:gd name="T58" fmla="+- 0 208 153"/>
                              <a:gd name="T59" fmla="*/ 208 h 65"/>
                              <a:gd name="T60" fmla="+- 0 4858 4856"/>
                              <a:gd name="T61" fmla="*/ T60 w 65"/>
                              <a:gd name="T62" fmla="+- 0 198 153"/>
                              <a:gd name="T63" fmla="*/ 198 h 65"/>
                              <a:gd name="T64" fmla="+- 0 4856 4856"/>
                              <a:gd name="T65" fmla="*/ T64 w 65"/>
                              <a:gd name="T66" fmla="+- 0 185 153"/>
                              <a:gd name="T67" fmla="*/ 185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2" y="20"/>
                                </a:lnTo>
                                <a:lnTo>
                                  <a:pt x="9" y="9"/>
                                </a:lnTo>
                                <a:lnTo>
                                  <a:pt x="20" y="2"/>
                                </a:lnTo>
                                <a:lnTo>
                                  <a:pt x="32" y="0"/>
                                </a:lnTo>
                                <a:lnTo>
                                  <a:pt x="44" y="2"/>
                                </a:lnTo>
                                <a:lnTo>
                                  <a:pt x="55" y="9"/>
                                </a:lnTo>
                                <a:lnTo>
                                  <a:pt x="62" y="20"/>
                                </a:lnTo>
                                <a:lnTo>
                                  <a:pt x="64" y="32"/>
                                </a:lnTo>
                                <a:lnTo>
                                  <a:pt x="62" y="45"/>
                                </a:lnTo>
                                <a:lnTo>
                                  <a:pt x="55" y="55"/>
                                </a:lnTo>
                                <a:lnTo>
                                  <a:pt x="44" y="62"/>
                                </a:lnTo>
                                <a:lnTo>
                                  <a:pt x="32" y="64"/>
                                </a:lnTo>
                                <a:lnTo>
                                  <a:pt x="20" y="62"/>
                                </a:lnTo>
                                <a:lnTo>
                                  <a:pt x="9" y="55"/>
                                </a:lnTo>
                                <a:lnTo>
                                  <a:pt x="2" y="45"/>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Line 116"/>
                        <wps:cNvCnPr/>
                        <wps:spPr bwMode="auto">
                          <a:xfrm>
                            <a:off x="4888" y="174"/>
                            <a:ext cx="0" cy="0"/>
                          </a:xfrm>
                          <a:prstGeom prst="line">
                            <a:avLst/>
                          </a:prstGeom>
                          <a:noFill/>
                          <a:ln w="11151">
                            <a:solidFill>
                              <a:srgbClr val="333333"/>
                            </a:solidFill>
                            <a:round/>
                            <a:headEnd/>
                            <a:tailEnd/>
                          </a:ln>
                          <a:extLst>
                            <a:ext uri="{909E8E84-426E-40dd-AFC4-6F175D3DCCD1}">
                              <a14:hiddenFill xmlns:a14="http://schemas.microsoft.com/office/drawing/2010/main">
                                <a:noFill/>
                              </a14:hiddenFill>
                            </a:ext>
                          </a:extLst>
                        </wps:spPr>
                        <wps:bodyPr/>
                      </wps:wsp>
                      <wps:wsp>
                        <wps:cNvPr id="116" name="Line 115"/>
                        <wps:cNvCnPr/>
                        <wps:spPr bwMode="auto">
                          <a:xfrm>
                            <a:off x="4586" y="174"/>
                            <a:ext cx="604" cy="0"/>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117" name="Freeform 114"/>
                        <wps:cNvSpPr>
                          <a:spLocks/>
                        </wps:cNvSpPr>
                        <wps:spPr bwMode="auto">
                          <a:xfrm>
                            <a:off x="4586" y="174"/>
                            <a:ext cx="604" cy="2"/>
                          </a:xfrm>
                          <a:custGeom>
                            <a:avLst/>
                            <a:gdLst>
                              <a:gd name="T0" fmla="+- 0 4586 4586"/>
                              <a:gd name="T1" fmla="*/ T0 w 604"/>
                              <a:gd name="T2" fmla="+- 0 5190 4586"/>
                              <a:gd name="T3" fmla="*/ T2 w 604"/>
                              <a:gd name="T4" fmla="+- 0 4586 4586"/>
                              <a:gd name="T5" fmla="*/ T4 w 604"/>
                            </a:gdLst>
                            <a:ahLst/>
                            <a:cxnLst>
                              <a:cxn ang="0">
                                <a:pos x="T1" y="0"/>
                              </a:cxn>
                              <a:cxn ang="0">
                                <a:pos x="T3" y="0"/>
                              </a:cxn>
                              <a:cxn ang="0">
                                <a:pos x="T5" y="0"/>
                              </a:cxn>
                            </a:cxnLst>
                            <a:rect l="0" t="0" r="r" b="b"/>
                            <a:pathLst>
                              <a:path w="604">
                                <a:moveTo>
                                  <a:pt x="0" y="0"/>
                                </a:moveTo>
                                <a:lnTo>
                                  <a:pt x="604" y="0"/>
                                </a:lnTo>
                                <a:lnTo>
                                  <a:pt x="0" y="0"/>
                                </a:lnTo>
                                <a:close/>
                              </a:path>
                            </a:pathLst>
                          </a:custGeom>
                          <a:noFill/>
                          <a:ln w="111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Line 113"/>
                        <wps:cNvCnPr/>
                        <wps:spPr bwMode="auto">
                          <a:xfrm>
                            <a:off x="4586" y="174"/>
                            <a:ext cx="604" cy="0"/>
                          </a:xfrm>
                          <a:prstGeom prst="line">
                            <a:avLst/>
                          </a:prstGeom>
                          <a:noFill/>
                          <a:ln w="22198">
                            <a:solidFill>
                              <a:srgbClr val="333333"/>
                            </a:solidFill>
                            <a:round/>
                            <a:headEnd/>
                            <a:tailEnd/>
                          </a:ln>
                          <a:extLst>
                            <a:ext uri="{909E8E84-426E-40dd-AFC4-6F175D3DCCD1}">
                              <a14:hiddenFill xmlns:a14="http://schemas.microsoft.com/office/drawing/2010/main">
                                <a:noFill/>
                              </a14:hiddenFill>
                            </a:ext>
                          </a:extLst>
                        </wps:spPr>
                        <wps:bodyPr/>
                      </wps:wsp>
                      <wps:wsp>
                        <wps:cNvPr id="119" name="Freeform 112"/>
                        <wps:cNvSpPr>
                          <a:spLocks/>
                        </wps:cNvSpPr>
                        <wps:spPr bwMode="auto">
                          <a:xfrm>
                            <a:off x="5661" y="1052"/>
                            <a:ext cx="65" cy="65"/>
                          </a:xfrm>
                          <a:custGeom>
                            <a:avLst/>
                            <a:gdLst>
                              <a:gd name="T0" fmla="+- 0 5693 5661"/>
                              <a:gd name="T1" fmla="*/ T0 w 65"/>
                              <a:gd name="T2" fmla="+- 0 1052 1052"/>
                              <a:gd name="T3" fmla="*/ 1052 h 65"/>
                              <a:gd name="T4" fmla="+- 0 5681 5661"/>
                              <a:gd name="T5" fmla="*/ T4 w 65"/>
                              <a:gd name="T6" fmla="+- 0 1054 1052"/>
                              <a:gd name="T7" fmla="*/ 1054 h 65"/>
                              <a:gd name="T8" fmla="+- 0 5671 5661"/>
                              <a:gd name="T9" fmla="*/ T8 w 65"/>
                              <a:gd name="T10" fmla="+- 0 1061 1052"/>
                              <a:gd name="T11" fmla="*/ 1061 h 65"/>
                              <a:gd name="T12" fmla="+- 0 5664 5661"/>
                              <a:gd name="T13" fmla="*/ T12 w 65"/>
                              <a:gd name="T14" fmla="+- 0 1071 1052"/>
                              <a:gd name="T15" fmla="*/ 1071 h 65"/>
                              <a:gd name="T16" fmla="+- 0 5661 5661"/>
                              <a:gd name="T17" fmla="*/ T16 w 65"/>
                              <a:gd name="T18" fmla="+- 0 1084 1052"/>
                              <a:gd name="T19" fmla="*/ 1084 h 65"/>
                              <a:gd name="T20" fmla="+- 0 5664 5661"/>
                              <a:gd name="T21" fmla="*/ T20 w 65"/>
                              <a:gd name="T22" fmla="+- 0 1096 1052"/>
                              <a:gd name="T23" fmla="*/ 1096 h 65"/>
                              <a:gd name="T24" fmla="+- 0 5671 5661"/>
                              <a:gd name="T25" fmla="*/ T24 w 65"/>
                              <a:gd name="T26" fmla="+- 0 1106 1052"/>
                              <a:gd name="T27" fmla="*/ 1106 h 65"/>
                              <a:gd name="T28" fmla="+- 0 5681 5661"/>
                              <a:gd name="T29" fmla="*/ T28 w 65"/>
                              <a:gd name="T30" fmla="+- 0 1113 1052"/>
                              <a:gd name="T31" fmla="*/ 1113 h 65"/>
                              <a:gd name="T32" fmla="+- 0 5693 5661"/>
                              <a:gd name="T33" fmla="*/ T32 w 65"/>
                              <a:gd name="T34" fmla="+- 0 1116 1052"/>
                              <a:gd name="T35" fmla="*/ 1116 h 65"/>
                              <a:gd name="T36" fmla="+- 0 5706 5661"/>
                              <a:gd name="T37" fmla="*/ T36 w 65"/>
                              <a:gd name="T38" fmla="+- 0 1113 1052"/>
                              <a:gd name="T39" fmla="*/ 1113 h 65"/>
                              <a:gd name="T40" fmla="+- 0 5716 5661"/>
                              <a:gd name="T41" fmla="*/ T40 w 65"/>
                              <a:gd name="T42" fmla="+- 0 1106 1052"/>
                              <a:gd name="T43" fmla="*/ 1106 h 65"/>
                              <a:gd name="T44" fmla="+- 0 5723 5661"/>
                              <a:gd name="T45" fmla="*/ T44 w 65"/>
                              <a:gd name="T46" fmla="+- 0 1096 1052"/>
                              <a:gd name="T47" fmla="*/ 1096 h 65"/>
                              <a:gd name="T48" fmla="+- 0 5725 5661"/>
                              <a:gd name="T49" fmla="*/ T48 w 65"/>
                              <a:gd name="T50" fmla="+- 0 1084 1052"/>
                              <a:gd name="T51" fmla="*/ 1084 h 65"/>
                              <a:gd name="T52" fmla="+- 0 5723 5661"/>
                              <a:gd name="T53" fmla="*/ T52 w 65"/>
                              <a:gd name="T54" fmla="+- 0 1071 1052"/>
                              <a:gd name="T55" fmla="*/ 1071 h 65"/>
                              <a:gd name="T56" fmla="+- 0 5716 5661"/>
                              <a:gd name="T57" fmla="*/ T56 w 65"/>
                              <a:gd name="T58" fmla="+- 0 1061 1052"/>
                              <a:gd name="T59" fmla="*/ 1061 h 65"/>
                              <a:gd name="T60" fmla="+- 0 5706 5661"/>
                              <a:gd name="T61" fmla="*/ T60 w 65"/>
                              <a:gd name="T62" fmla="+- 0 1054 1052"/>
                              <a:gd name="T63" fmla="*/ 1054 h 65"/>
                              <a:gd name="T64" fmla="+- 0 5693 5661"/>
                              <a:gd name="T65" fmla="*/ T64 w 65"/>
                              <a:gd name="T66" fmla="+- 0 1052 1052"/>
                              <a:gd name="T67" fmla="*/ 1052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20" y="2"/>
                                </a:lnTo>
                                <a:lnTo>
                                  <a:pt x="10" y="9"/>
                                </a:lnTo>
                                <a:lnTo>
                                  <a:pt x="3" y="19"/>
                                </a:lnTo>
                                <a:lnTo>
                                  <a:pt x="0" y="32"/>
                                </a:lnTo>
                                <a:lnTo>
                                  <a:pt x="3" y="44"/>
                                </a:lnTo>
                                <a:lnTo>
                                  <a:pt x="10" y="54"/>
                                </a:lnTo>
                                <a:lnTo>
                                  <a:pt x="20" y="61"/>
                                </a:lnTo>
                                <a:lnTo>
                                  <a:pt x="32" y="64"/>
                                </a:lnTo>
                                <a:lnTo>
                                  <a:pt x="45" y="61"/>
                                </a:lnTo>
                                <a:lnTo>
                                  <a:pt x="55" y="54"/>
                                </a:lnTo>
                                <a:lnTo>
                                  <a:pt x="62" y="44"/>
                                </a:lnTo>
                                <a:lnTo>
                                  <a:pt x="64" y="32"/>
                                </a:lnTo>
                                <a:lnTo>
                                  <a:pt x="62" y="19"/>
                                </a:lnTo>
                                <a:lnTo>
                                  <a:pt x="55" y="9"/>
                                </a:lnTo>
                                <a:lnTo>
                                  <a:pt x="45" y="2"/>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1"/>
                        <wps:cNvSpPr>
                          <a:spLocks/>
                        </wps:cNvSpPr>
                        <wps:spPr bwMode="auto">
                          <a:xfrm>
                            <a:off x="5661" y="1052"/>
                            <a:ext cx="65" cy="65"/>
                          </a:xfrm>
                          <a:custGeom>
                            <a:avLst/>
                            <a:gdLst>
                              <a:gd name="T0" fmla="+- 0 5661 5661"/>
                              <a:gd name="T1" fmla="*/ T0 w 65"/>
                              <a:gd name="T2" fmla="+- 0 1084 1052"/>
                              <a:gd name="T3" fmla="*/ 1084 h 65"/>
                              <a:gd name="T4" fmla="+- 0 5664 5661"/>
                              <a:gd name="T5" fmla="*/ T4 w 65"/>
                              <a:gd name="T6" fmla="+- 0 1071 1052"/>
                              <a:gd name="T7" fmla="*/ 1071 h 65"/>
                              <a:gd name="T8" fmla="+- 0 5671 5661"/>
                              <a:gd name="T9" fmla="*/ T8 w 65"/>
                              <a:gd name="T10" fmla="+- 0 1061 1052"/>
                              <a:gd name="T11" fmla="*/ 1061 h 65"/>
                              <a:gd name="T12" fmla="+- 0 5681 5661"/>
                              <a:gd name="T13" fmla="*/ T12 w 65"/>
                              <a:gd name="T14" fmla="+- 0 1054 1052"/>
                              <a:gd name="T15" fmla="*/ 1054 h 65"/>
                              <a:gd name="T16" fmla="+- 0 5693 5661"/>
                              <a:gd name="T17" fmla="*/ T16 w 65"/>
                              <a:gd name="T18" fmla="+- 0 1052 1052"/>
                              <a:gd name="T19" fmla="*/ 1052 h 65"/>
                              <a:gd name="T20" fmla="+- 0 5706 5661"/>
                              <a:gd name="T21" fmla="*/ T20 w 65"/>
                              <a:gd name="T22" fmla="+- 0 1054 1052"/>
                              <a:gd name="T23" fmla="*/ 1054 h 65"/>
                              <a:gd name="T24" fmla="+- 0 5716 5661"/>
                              <a:gd name="T25" fmla="*/ T24 w 65"/>
                              <a:gd name="T26" fmla="+- 0 1061 1052"/>
                              <a:gd name="T27" fmla="*/ 1061 h 65"/>
                              <a:gd name="T28" fmla="+- 0 5723 5661"/>
                              <a:gd name="T29" fmla="*/ T28 w 65"/>
                              <a:gd name="T30" fmla="+- 0 1071 1052"/>
                              <a:gd name="T31" fmla="*/ 1071 h 65"/>
                              <a:gd name="T32" fmla="+- 0 5725 5661"/>
                              <a:gd name="T33" fmla="*/ T32 w 65"/>
                              <a:gd name="T34" fmla="+- 0 1084 1052"/>
                              <a:gd name="T35" fmla="*/ 1084 h 65"/>
                              <a:gd name="T36" fmla="+- 0 5723 5661"/>
                              <a:gd name="T37" fmla="*/ T36 w 65"/>
                              <a:gd name="T38" fmla="+- 0 1096 1052"/>
                              <a:gd name="T39" fmla="*/ 1096 h 65"/>
                              <a:gd name="T40" fmla="+- 0 5716 5661"/>
                              <a:gd name="T41" fmla="*/ T40 w 65"/>
                              <a:gd name="T42" fmla="+- 0 1106 1052"/>
                              <a:gd name="T43" fmla="*/ 1106 h 65"/>
                              <a:gd name="T44" fmla="+- 0 5706 5661"/>
                              <a:gd name="T45" fmla="*/ T44 w 65"/>
                              <a:gd name="T46" fmla="+- 0 1113 1052"/>
                              <a:gd name="T47" fmla="*/ 1113 h 65"/>
                              <a:gd name="T48" fmla="+- 0 5693 5661"/>
                              <a:gd name="T49" fmla="*/ T48 w 65"/>
                              <a:gd name="T50" fmla="+- 0 1116 1052"/>
                              <a:gd name="T51" fmla="*/ 1116 h 65"/>
                              <a:gd name="T52" fmla="+- 0 5681 5661"/>
                              <a:gd name="T53" fmla="*/ T52 w 65"/>
                              <a:gd name="T54" fmla="+- 0 1113 1052"/>
                              <a:gd name="T55" fmla="*/ 1113 h 65"/>
                              <a:gd name="T56" fmla="+- 0 5671 5661"/>
                              <a:gd name="T57" fmla="*/ T56 w 65"/>
                              <a:gd name="T58" fmla="+- 0 1106 1052"/>
                              <a:gd name="T59" fmla="*/ 1106 h 65"/>
                              <a:gd name="T60" fmla="+- 0 5664 5661"/>
                              <a:gd name="T61" fmla="*/ T60 w 65"/>
                              <a:gd name="T62" fmla="+- 0 1096 1052"/>
                              <a:gd name="T63" fmla="*/ 1096 h 65"/>
                              <a:gd name="T64" fmla="+- 0 5661 5661"/>
                              <a:gd name="T65" fmla="*/ T64 w 65"/>
                              <a:gd name="T66" fmla="+- 0 1084 1052"/>
                              <a:gd name="T67" fmla="*/ 108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3" y="19"/>
                                </a:lnTo>
                                <a:lnTo>
                                  <a:pt x="10" y="9"/>
                                </a:lnTo>
                                <a:lnTo>
                                  <a:pt x="20" y="2"/>
                                </a:lnTo>
                                <a:lnTo>
                                  <a:pt x="32" y="0"/>
                                </a:lnTo>
                                <a:lnTo>
                                  <a:pt x="45" y="2"/>
                                </a:lnTo>
                                <a:lnTo>
                                  <a:pt x="55" y="9"/>
                                </a:lnTo>
                                <a:lnTo>
                                  <a:pt x="62" y="19"/>
                                </a:lnTo>
                                <a:lnTo>
                                  <a:pt x="64" y="32"/>
                                </a:lnTo>
                                <a:lnTo>
                                  <a:pt x="62" y="44"/>
                                </a:lnTo>
                                <a:lnTo>
                                  <a:pt x="55" y="54"/>
                                </a:lnTo>
                                <a:lnTo>
                                  <a:pt x="45" y="61"/>
                                </a:lnTo>
                                <a:lnTo>
                                  <a:pt x="32" y="64"/>
                                </a:lnTo>
                                <a:lnTo>
                                  <a:pt x="20" y="61"/>
                                </a:lnTo>
                                <a:lnTo>
                                  <a:pt x="10" y="54"/>
                                </a:lnTo>
                                <a:lnTo>
                                  <a:pt x="3"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Line 110"/>
                        <wps:cNvCnPr/>
                        <wps:spPr bwMode="auto">
                          <a:xfrm>
                            <a:off x="5685" y="189"/>
                            <a:ext cx="17" cy="0"/>
                          </a:xfrm>
                          <a:prstGeom prst="line">
                            <a:avLst/>
                          </a:prstGeom>
                          <a:noFill/>
                          <a:ln w="15736">
                            <a:solidFill>
                              <a:srgbClr val="333333"/>
                            </a:solidFill>
                            <a:round/>
                            <a:headEnd/>
                            <a:tailEnd/>
                          </a:ln>
                          <a:extLst>
                            <a:ext uri="{909E8E84-426E-40dd-AFC4-6F175D3DCCD1}">
                              <a14:hiddenFill xmlns:a14="http://schemas.microsoft.com/office/drawing/2010/main">
                                <a:noFill/>
                              </a14:hiddenFill>
                            </a:ext>
                          </a:extLst>
                        </wps:spPr>
                        <wps:bodyPr/>
                      </wps:wsp>
                      <wps:wsp>
                        <wps:cNvPr id="122" name="Line 109"/>
                        <wps:cNvCnPr/>
                        <wps:spPr bwMode="auto">
                          <a:xfrm>
                            <a:off x="5693" y="375"/>
                            <a:ext cx="0" cy="246"/>
                          </a:xfrm>
                          <a:prstGeom prst="line">
                            <a:avLst/>
                          </a:prstGeom>
                          <a:noFill/>
                          <a:ln w="11151">
                            <a:solidFill>
                              <a:srgbClr val="333333"/>
                            </a:solidFill>
                            <a:round/>
                            <a:headEnd/>
                            <a:tailEnd/>
                          </a:ln>
                          <a:extLst>
                            <a:ext uri="{909E8E84-426E-40dd-AFC4-6F175D3DCCD1}">
                              <a14:hiddenFill xmlns:a14="http://schemas.microsoft.com/office/drawing/2010/main">
                                <a:noFill/>
                              </a14:hiddenFill>
                            </a:ext>
                          </a:extLst>
                        </wps:spPr>
                        <wps:bodyPr/>
                      </wps:wsp>
                      <wps:wsp>
                        <wps:cNvPr id="123" name="Rectangle 108"/>
                        <wps:cNvSpPr>
                          <a:spLocks noChangeArrowheads="1"/>
                        </wps:cNvSpPr>
                        <wps:spPr bwMode="auto">
                          <a:xfrm>
                            <a:off x="5391" y="202"/>
                            <a:ext cx="604" cy="173"/>
                          </a:xfrm>
                          <a:prstGeom prst="rect">
                            <a:avLst/>
                          </a:prstGeom>
                          <a:noFill/>
                          <a:ln w="11151">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107"/>
                        <wps:cNvCnPr/>
                        <wps:spPr bwMode="auto">
                          <a:xfrm>
                            <a:off x="5391" y="253"/>
                            <a:ext cx="604" cy="0"/>
                          </a:xfrm>
                          <a:prstGeom prst="line">
                            <a:avLst/>
                          </a:prstGeom>
                          <a:noFill/>
                          <a:ln w="22198">
                            <a:solidFill>
                              <a:srgbClr val="333333"/>
                            </a:solidFill>
                            <a:round/>
                            <a:headEnd/>
                            <a:tailEnd/>
                          </a:ln>
                          <a:extLst>
                            <a:ext uri="{909E8E84-426E-40dd-AFC4-6F175D3DCCD1}">
                              <a14:hiddenFill xmlns:a14="http://schemas.microsoft.com/office/drawing/2010/main">
                                <a:noFill/>
                              </a14:hiddenFill>
                            </a:ext>
                          </a:extLst>
                        </wps:spPr>
                        <wps:bodyPr/>
                      </wps:wsp>
                      <wps:wsp>
                        <wps:cNvPr id="125" name="Freeform 106"/>
                        <wps:cNvSpPr>
                          <a:spLocks/>
                        </wps:cNvSpPr>
                        <wps:spPr bwMode="auto">
                          <a:xfrm>
                            <a:off x="6466" y="169"/>
                            <a:ext cx="65" cy="65"/>
                          </a:xfrm>
                          <a:custGeom>
                            <a:avLst/>
                            <a:gdLst>
                              <a:gd name="T0" fmla="+- 0 6499 6466"/>
                              <a:gd name="T1" fmla="*/ T0 w 65"/>
                              <a:gd name="T2" fmla="+- 0 169 169"/>
                              <a:gd name="T3" fmla="*/ 169 h 65"/>
                              <a:gd name="T4" fmla="+- 0 6486 6466"/>
                              <a:gd name="T5" fmla="*/ T4 w 65"/>
                              <a:gd name="T6" fmla="+- 0 172 169"/>
                              <a:gd name="T7" fmla="*/ 172 h 65"/>
                              <a:gd name="T8" fmla="+- 0 6476 6466"/>
                              <a:gd name="T9" fmla="*/ T8 w 65"/>
                              <a:gd name="T10" fmla="+- 0 179 169"/>
                              <a:gd name="T11" fmla="*/ 179 h 65"/>
                              <a:gd name="T12" fmla="+- 0 6469 6466"/>
                              <a:gd name="T13" fmla="*/ T12 w 65"/>
                              <a:gd name="T14" fmla="+- 0 189 169"/>
                              <a:gd name="T15" fmla="*/ 189 h 65"/>
                              <a:gd name="T16" fmla="+- 0 6466 6466"/>
                              <a:gd name="T17" fmla="*/ T16 w 65"/>
                              <a:gd name="T18" fmla="+- 0 202 169"/>
                              <a:gd name="T19" fmla="*/ 202 h 65"/>
                              <a:gd name="T20" fmla="+- 0 6469 6466"/>
                              <a:gd name="T21" fmla="*/ T20 w 65"/>
                              <a:gd name="T22" fmla="+- 0 214 169"/>
                              <a:gd name="T23" fmla="*/ 214 h 65"/>
                              <a:gd name="T24" fmla="+- 0 6476 6466"/>
                              <a:gd name="T25" fmla="*/ T24 w 65"/>
                              <a:gd name="T26" fmla="+- 0 224 169"/>
                              <a:gd name="T27" fmla="*/ 224 h 65"/>
                              <a:gd name="T28" fmla="+- 0 6486 6466"/>
                              <a:gd name="T29" fmla="*/ T28 w 65"/>
                              <a:gd name="T30" fmla="+- 0 231 169"/>
                              <a:gd name="T31" fmla="*/ 231 h 65"/>
                              <a:gd name="T32" fmla="+- 0 6499 6466"/>
                              <a:gd name="T33" fmla="*/ T32 w 65"/>
                              <a:gd name="T34" fmla="+- 0 234 169"/>
                              <a:gd name="T35" fmla="*/ 234 h 65"/>
                              <a:gd name="T36" fmla="+- 0 6511 6466"/>
                              <a:gd name="T37" fmla="*/ T36 w 65"/>
                              <a:gd name="T38" fmla="+- 0 231 169"/>
                              <a:gd name="T39" fmla="*/ 231 h 65"/>
                              <a:gd name="T40" fmla="+- 0 6521 6466"/>
                              <a:gd name="T41" fmla="*/ T40 w 65"/>
                              <a:gd name="T42" fmla="+- 0 224 169"/>
                              <a:gd name="T43" fmla="*/ 224 h 65"/>
                              <a:gd name="T44" fmla="+- 0 6528 6466"/>
                              <a:gd name="T45" fmla="*/ T44 w 65"/>
                              <a:gd name="T46" fmla="+- 0 214 169"/>
                              <a:gd name="T47" fmla="*/ 214 h 65"/>
                              <a:gd name="T48" fmla="+- 0 6531 6466"/>
                              <a:gd name="T49" fmla="*/ T48 w 65"/>
                              <a:gd name="T50" fmla="+- 0 202 169"/>
                              <a:gd name="T51" fmla="*/ 202 h 65"/>
                              <a:gd name="T52" fmla="+- 0 6528 6466"/>
                              <a:gd name="T53" fmla="*/ T52 w 65"/>
                              <a:gd name="T54" fmla="+- 0 189 169"/>
                              <a:gd name="T55" fmla="*/ 189 h 65"/>
                              <a:gd name="T56" fmla="+- 0 6521 6466"/>
                              <a:gd name="T57" fmla="*/ T56 w 65"/>
                              <a:gd name="T58" fmla="+- 0 179 169"/>
                              <a:gd name="T59" fmla="*/ 179 h 65"/>
                              <a:gd name="T60" fmla="+- 0 6511 6466"/>
                              <a:gd name="T61" fmla="*/ T60 w 65"/>
                              <a:gd name="T62" fmla="+- 0 172 169"/>
                              <a:gd name="T63" fmla="*/ 172 h 65"/>
                              <a:gd name="T64" fmla="+- 0 6499 6466"/>
                              <a:gd name="T65" fmla="*/ T64 w 65"/>
                              <a:gd name="T66" fmla="+- 0 169 169"/>
                              <a:gd name="T67" fmla="*/ 169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3" y="0"/>
                                </a:moveTo>
                                <a:lnTo>
                                  <a:pt x="20" y="3"/>
                                </a:lnTo>
                                <a:lnTo>
                                  <a:pt x="10" y="10"/>
                                </a:lnTo>
                                <a:lnTo>
                                  <a:pt x="3" y="20"/>
                                </a:lnTo>
                                <a:lnTo>
                                  <a:pt x="0" y="33"/>
                                </a:lnTo>
                                <a:lnTo>
                                  <a:pt x="3" y="45"/>
                                </a:lnTo>
                                <a:lnTo>
                                  <a:pt x="10" y="55"/>
                                </a:lnTo>
                                <a:lnTo>
                                  <a:pt x="20" y="62"/>
                                </a:lnTo>
                                <a:lnTo>
                                  <a:pt x="33" y="65"/>
                                </a:lnTo>
                                <a:lnTo>
                                  <a:pt x="45" y="62"/>
                                </a:lnTo>
                                <a:lnTo>
                                  <a:pt x="55" y="55"/>
                                </a:lnTo>
                                <a:lnTo>
                                  <a:pt x="62" y="45"/>
                                </a:lnTo>
                                <a:lnTo>
                                  <a:pt x="65" y="33"/>
                                </a:lnTo>
                                <a:lnTo>
                                  <a:pt x="62" y="20"/>
                                </a:lnTo>
                                <a:lnTo>
                                  <a:pt x="55" y="10"/>
                                </a:lnTo>
                                <a:lnTo>
                                  <a:pt x="45" y="3"/>
                                </a:lnTo>
                                <a:lnTo>
                                  <a:pt x="33"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05"/>
                        <wps:cNvSpPr>
                          <a:spLocks/>
                        </wps:cNvSpPr>
                        <wps:spPr bwMode="auto">
                          <a:xfrm>
                            <a:off x="6466" y="169"/>
                            <a:ext cx="65" cy="65"/>
                          </a:xfrm>
                          <a:custGeom>
                            <a:avLst/>
                            <a:gdLst>
                              <a:gd name="T0" fmla="+- 0 6466 6466"/>
                              <a:gd name="T1" fmla="*/ T0 w 65"/>
                              <a:gd name="T2" fmla="+- 0 202 169"/>
                              <a:gd name="T3" fmla="*/ 202 h 65"/>
                              <a:gd name="T4" fmla="+- 0 6469 6466"/>
                              <a:gd name="T5" fmla="*/ T4 w 65"/>
                              <a:gd name="T6" fmla="+- 0 189 169"/>
                              <a:gd name="T7" fmla="*/ 189 h 65"/>
                              <a:gd name="T8" fmla="+- 0 6476 6466"/>
                              <a:gd name="T9" fmla="*/ T8 w 65"/>
                              <a:gd name="T10" fmla="+- 0 179 169"/>
                              <a:gd name="T11" fmla="*/ 179 h 65"/>
                              <a:gd name="T12" fmla="+- 0 6486 6466"/>
                              <a:gd name="T13" fmla="*/ T12 w 65"/>
                              <a:gd name="T14" fmla="+- 0 172 169"/>
                              <a:gd name="T15" fmla="*/ 172 h 65"/>
                              <a:gd name="T16" fmla="+- 0 6499 6466"/>
                              <a:gd name="T17" fmla="*/ T16 w 65"/>
                              <a:gd name="T18" fmla="+- 0 169 169"/>
                              <a:gd name="T19" fmla="*/ 169 h 65"/>
                              <a:gd name="T20" fmla="+- 0 6511 6466"/>
                              <a:gd name="T21" fmla="*/ T20 w 65"/>
                              <a:gd name="T22" fmla="+- 0 172 169"/>
                              <a:gd name="T23" fmla="*/ 172 h 65"/>
                              <a:gd name="T24" fmla="+- 0 6521 6466"/>
                              <a:gd name="T25" fmla="*/ T24 w 65"/>
                              <a:gd name="T26" fmla="+- 0 179 169"/>
                              <a:gd name="T27" fmla="*/ 179 h 65"/>
                              <a:gd name="T28" fmla="+- 0 6528 6466"/>
                              <a:gd name="T29" fmla="*/ T28 w 65"/>
                              <a:gd name="T30" fmla="+- 0 189 169"/>
                              <a:gd name="T31" fmla="*/ 189 h 65"/>
                              <a:gd name="T32" fmla="+- 0 6531 6466"/>
                              <a:gd name="T33" fmla="*/ T32 w 65"/>
                              <a:gd name="T34" fmla="+- 0 202 169"/>
                              <a:gd name="T35" fmla="*/ 202 h 65"/>
                              <a:gd name="T36" fmla="+- 0 6528 6466"/>
                              <a:gd name="T37" fmla="*/ T36 w 65"/>
                              <a:gd name="T38" fmla="+- 0 214 169"/>
                              <a:gd name="T39" fmla="*/ 214 h 65"/>
                              <a:gd name="T40" fmla="+- 0 6521 6466"/>
                              <a:gd name="T41" fmla="*/ T40 w 65"/>
                              <a:gd name="T42" fmla="+- 0 224 169"/>
                              <a:gd name="T43" fmla="*/ 224 h 65"/>
                              <a:gd name="T44" fmla="+- 0 6511 6466"/>
                              <a:gd name="T45" fmla="*/ T44 w 65"/>
                              <a:gd name="T46" fmla="+- 0 231 169"/>
                              <a:gd name="T47" fmla="*/ 231 h 65"/>
                              <a:gd name="T48" fmla="+- 0 6499 6466"/>
                              <a:gd name="T49" fmla="*/ T48 w 65"/>
                              <a:gd name="T50" fmla="+- 0 234 169"/>
                              <a:gd name="T51" fmla="*/ 234 h 65"/>
                              <a:gd name="T52" fmla="+- 0 6486 6466"/>
                              <a:gd name="T53" fmla="*/ T52 w 65"/>
                              <a:gd name="T54" fmla="+- 0 231 169"/>
                              <a:gd name="T55" fmla="*/ 231 h 65"/>
                              <a:gd name="T56" fmla="+- 0 6476 6466"/>
                              <a:gd name="T57" fmla="*/ T56 w 65"/>
                              <a:gd name="T58" fmla="+- 0 224 169"/>
                              <a:gd name="T59" fmla="*/ 224 h 65"/>
                              <a:gd name="T60" fmla="+- 0 6469 6466"/>
                              <a:gd name="T61" fmla="*/ T60 w 65"/>
                              <a:gd name="T62" fmla="+- 0 214 169"/>
                              <a:gd name="T63" fmla="*/ 214 h 65"/>
                              <a:gd name="T64" fmla="+- 0 6466 6466"/>
                              <a:gd name="T65" fmla="*/ T64 w 65"/>
                              <a:gd name="T66" fmla="+- 0 202 169"/>
                              <a:gd name="T67" fmla="*/ 202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3"/>
                                </a:moveTo>
                                <a:lnTo>
                                  <a:pt x="3" y="20"/>
                                </a:lnTo>
                                <a:lnTo>
                                  <a:pt x="10" y="10"/>
                                </a:lnTo>
                                <a:lnTo>
                                  <a:pt x="20" y="3"/>
                                </a:lnTo>
                                <a:lnTo>
                                  <a:pt x="33" y="0"/>
                                </a:lnTo>
                                <a:lnTo>
                                  <a:pt x="45" y="3"/>
                                </a:lnTo>
                                <a:lnTo>
                                  <a:pt x="55" y="10"/>
                                </a:lnTo>
                                <a:lnTo>
                                  <a:pt x="62" y="20"/>
                                </a:lnTo>
                                <a:lnTo>
                                  <a:pt x="65" y="33"/>
                                </a:lnTo>
                                <a:lnTo>
                                  <a:pt x="62" y="45"/>
                                </a:lnTo>
                                <a:lnTo>
                                  <a:pt x="55" y="55"/>
                                </a:lnTo>
                                <a:lnTo>
                                  <a:pt x="45" y="62"/>
                                </a:lnTo>
                                <a:lnTo>
                                  <a:pt x="33" y="65"/>
                                </a:lnTo>
                                <a:lnTo>
                                  <a:pt x="20" y="62"/>
                                </a:lnTo>
                                <a:lnTo>
                                  <a:pt x="10" y="55"/>
                                </a:lnTo>
                                <a:lnTo>
                                  <a:pt x="3" y="45"/>
                                </a:lnTo>
                                <a:lnTo>
                                  <a:pt x="0" y="33"/>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04"/>
                        <wps:cNvSpPr>
                          <a:spLocks/>
                        </wps:cNvSpPr>
                        <wps:spPr bwMode="auto">
                          <a:xfrm>
                            <a:off x="6466" y="147"/>
                            <a:ext cx="65" cy="65"/>
                          </a:xfrm>
                          <a:custGeom>
                            <a:avLst/>
                            <a:gdLst>
                              <a:gd name="T0" fmla="+- 0 6499 6466"/>
                              <a:gd name="T1" fmla="*/ T0 w 65"/>
                              <a:gd name="T2" fmla="+- 0 147 147"/>
                              <a:gd name="T3" fmla="*/ 147 h 65"/>
                              <a:gd name="T4" fmla="+- 0 6486 6466"/>
                              <a:gd name="T5" fmla="*/ T4 w 65"/>
                              <a:gd name="T6" fmla="+- 0 150 147"/>
                              <a:gd name="T7" fmla="*/ 150 h 65"/>
                              <a:gd name="T8" fmla="+- 0 6476 6466"/>
                              <a:gd name="T9" fmla="*/ T8 w 65"/>
                              <a:gd name="T10" fmla="+- 0 157 147"/>
                              <a:gd name="T11" fmla="*/ 157 h 65"/>
                              <a:gd name="T12" fmla="+- 0 6469 6466"/>
                              <a:gd name="T13" fmla="*/ T12 w 65"/>
                              <a:gd name="T14" fmla="+- 0 167 147"/>
                              <a:gd name="T15" fmla="*/ 167 h 65"/>
                              <a:gd name="T16" fmla="+- 0 6466 6466"/>
                              <a:gd name="T17" fmla="*/ T16 w 65"/>
                              <a:gd name="T18" fmla="+- 0 179 147"/>
                              <a:gd name="T19" fmla="*/ 179 h 65"/>
                              <a:gd name="T20" fmla="+- 0 6469 6466"/>
                              <a:gd name="T21" fmla="*/ T20 w 65"/>
                              <a:gd name="T22" fmla="+- 0 192 147"/>
                              <a:gd name="T23" fmla="*/ 192 h 65"/>
                              <a:gd name="T24" fmla="+- 0 6476 6466"/>
                              <a:gd name="T25" fmla="*/ T24 w 65"/>
                              <a:gd name="T26" fmla="+- 0 202 147"/>
                              <a:gd name="T27" fmla="*/ 202 h 65"/>
                              <a:gd name="T28" fmla="+- 0 6486 6466"/>
                              <a:gd name="T29" fmla="*/ T28 w 65"/>
                              <a:gd name="T30" fmla="+- 0 209 147"/>
                              <a:gd name="T31" fmla="*/ 209 h 65"/>
                              <a:gd name="T32" fmla="+- 0 6499 6466"/>
                              <a:gd name="T33" fmla="*/ T32 w 65"/>
                              <a:gd name="T34" fmla="+- 0 211 147"/>
                              <a:gd name="T35" fmla="*/ 211 h 65"/>
                              <a:gd name="T36" fmla="+- 0 6511 6466"/>
                              <a:gd name="T37" fmla="*/ T36 w 65"/>
                              <a:gd name="T38" fmla="+- 0 209 147"/>
                              <a:gd name="T39" fmla="*/ 209 h 65"/>
                              <a:gd name="T40" fmla="+- 0 6521 6466"/>
                              <a:gd name="T41" fmla="*/ T40 w 65"/>
                              <a:gd name="T42" fmla="+- 0 202 147"/>
                              <a:gd name="T43" fmla="*/ 202 h 65"/>
                              <a:gd name="T44" fmla="+- 0 6528 6466"/>
                              <a:gd name="T45" fmla="*/ T44 w 65"/>
                              <a:gd name="T46" fmla="+- 0 192 147"/>
                              <a:gd name="T47" fmla="*/ 192 h 65"/>
                              <a:gd name="T48" fmla="+- 0 6531 6466"/>
                              <a:gd name="T49" fmla="*/ T48 w 65"/>
                              <a:gd name="T50" fmla="+- 0 179 147"/>
                              <a:gd name="T51" fmla="*/ 179 h 65"/>
                              <a:gd name="T52" fmla="+- 0 6528 6466"/>
                              <a:gd name="T53" fmla="*/ T52 w 65"/>
                              <a:gd name="T54" fmla="+- 0 167 147"/>
                              <a:gd name="T55" fmla="*/ 167 h 65"/>
                              <a:gd name="T56" fmla="+- 0 6521 6466"/>
                              <a:gd name="T57" fmla="*/ T56 w 65"/>
                              <a:gd name="T58" fmla="+- 0 157 147"/>
                              <a:gd name="T59" fmla="*/ 157 h 65"/>
                              <a:gd name="T60" fmla="+- 0 6511 6466"/>
                              <a:gd name="T61" fmla="*/ T60 w 65"/>
                              <a:gd name="T62" fmla="+- 0 150 147"/>
                              <a:gd name="T63" fmla="*/ 150 h 65"/>
                              <a:gd name="T64" fmla="+- 0 6499 6466"/>
                              <a:gd name="T65" fmla="*/ T64 w 65"/>
                              <a:gd name="T66" fmla="+- 0 147 147"/>
                              <a:gd name="T67" fmla="*/ 147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3" y="0"/>
                                </a:moveTo>
                                <a:lnTo>
                                  <a:pt x="20" y="3"/>
                                </a:lnTo>
                                <a:lnTo>
                                  <a:pt x="10" y="10"/>
                                </a:lnTo>
                                <a:lnTo>
                                  <a:pt x="3" y="20"/>
                                </a:lnTo>
                                <a:lnTo>
                                  <a:pt x="0" y="32"/>
                                </a:lnTo>
                                <a:lnTo>
                                  <a:pt x="3" y="45"/>
                                </a:lnTo>
                                <a:lnTo>
                                  <a:pt x="10" y="55"/>
                                </a:lnTo>
                                <a:lnTo>
                                  <a:pt x="20" y="62"/>
                                </a:lnTo>
                                <a:lnTo>
                                  <a:pt x="33" y="64"/>
                                </a:lnTo>
                                <a:lnTo>
                                  <a:pt x="45" y="62"/>
                                </a:lnTo>
                                <a:lnTo>
                                  <a:pt x="55" y="55"/>
                                </a:lnTo>
                                <a:lnTo>
                                  <a:pt x="62" y="45"/>
                                </a:lnTo>
                                <a:lnTo>
                                  <a:pt x="65" y="32"/>
                                </a:lnTo>
                                <a:lnTo>
                                  <a:pt x="62" y="20"/>
                                </a:lnTo>
                                <a:lnTo>
                                  <a:pt x="55" y="10"/>
                                </a:lnTo>
                                <a:lnTo>
                                  <a:pt x="45" y="3"/>
                                </a:lnTo>
                                <a:lnTo>
                                  <a:pt x="33"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03"/>
                        <wps:cNvSpPr>
                          <a:spLocks/>
                        </wps:cNvSpPr>
                        <wps:spPr bwMode="auto">
                          <a:xfrm>
                            <a:off x="6466" y="147"/>
                            <a:ext cx="65" cy="65"/>
                          </a:xfrm>
                          <a:custGeom>
                            <a:avLst/>
                            <a:gdLst>
                              <a:gd name="T0" fmla="+- 0 6466 6466"/>
                              <a:gd name="T1" fmla="*/ T0 w 65"/>
                              <a:gd name="T2" fmla="+- 0 179 147"/>
                              <a:gd name="T3" fmla="*/ 179 h 65"/>
                              <a:gd name="T4" fmla="+- 0 6469 6466"/>
                              <a:gd name="T5" fmla="*/ T4 w 65"/>
                              <a:gd name="T6" fmla="+- 0 167 147"/>
                              <a:gd name="T7" fmla="*/ 167 h 65"/>
                              <a:gd name="T8" fmla="+- 0 6476 6466"/>
                              <a:gd name="T9" fmla="*/ T8 w 65"/>
                              <a:gd name="T10" fmla="+- 0 157 147"/>
                              <a:gd name="T11" fmla="*/ 157 h 65"/>
                              <a:gd name="T12" fmla="+- 0 6486 6466"/>
                              <a:gd name="T13" fmla="*/ T12 w 65"/>
                              <a:gd name="T14" fmla="+- 0 150 147"/>
                              <a:gd name="T15" fmla="*/ 150 h 65"/>
                              <a:gd name="T16" fmla="+- 0 6499 6466"/>
                              <a:gd name="T17" fmla="*/ T16 w 65"/>
                              <a:gd name="T18" fmla="+- 0 147 147"/>
                              <a:gd name="T19" fmla="*/ 147 h 65"/>
                              <a:gd name="T20" fmla="+- 0 6511 6466"/>
                              <a:gd name="T21" fmla="*/ T20 w 65"/>
                              <a:gd name="T22" fmla="+- 0 150 147"/>
                              <a:gd name="T23" fmla="*/ 150 h 65"/>
                              <a:gd name="T24" fmla="+- 0 6521 6466"/>
                              <a:gd name="T25" fmla="*/ T24 w 65"/>
                              <a:gd name="T26" fmla="+- 0 157 147"/>
                              <a:gd name="T27" fmla="*/ 157 h 65"/>
                              <a:gd name="T28" fmla="+- 0 6528 6466"/>
                              <a:gd name="T29" fmla="*/ T28 w 65"/>
                              <a:gd name="T30" fmla="+- 0 167 147"/>
                              <a:gd name="T31" fmla="*/ 167 h 65"/>
                              <a:gd name="T32" fmla="+- 0 6531 6466"/>
                              <a:gd name="T33" fmla="*/ T32 w 65"/>
                              <a:gd name="T34" fmla="+- 0 179 147"/>
                              <a:gd name="T35" fmla="*/ 179 h 65"/>
                              <a:gd name="T36" fmla="+- 0 6528 6466"/>
                              <a:gd name="T37" fmla="*/ T36 w 65"/>
                              <a:gd name="T38" fmla="+- 0 192 147"/>
                              <a:gd name="T39" fmla="*/ 192 h 65"/>
                              <a:gd name="T40" fmla="+- 0 6521 6466"/>
                              <a:gd name="T41" fmla="*/ T40 w 65"/>
                              <a:gd name="T42" fmla="+- 0 202 147"/>
                              <a:gd name="T43" fmla="*/ 202 h 65"/>
                              <a:gd name="T44" fmla="+- 0 6511 6466"/>
                              <a:gd name="T45" fmla="*/ T44 w 65"/>
                              <a:gd name="T46" fmla="+- 0 209 147"/>
                              <a:gd name="T47" fmla="*/ 209 h 65"/>
                              <a:gd name="T48" fmla="+- 0 6499 6466"/>
                              <a:gd name="T49" fmla="*/ T48 w 65"/>
                              <a:gd name="T50" fmla="+- 0 211 147"/>
                              <a:gd name="T51" fmla="*/ 211 h 65"/>
                              <a:gd name="T52" fmla="+- 0 6486 6466"/>
                              <a:gd name="T53" fmla="*/ T52 w 65"/>
                              <a:gd name="T54" fmla="+- 0 209 147"/>
                              <a:gd name="T55" fmla="*/ 209 h 65"/>
                              <a:gd name="T56" fmla="+- 0 6476 6466"/>
                              <a:gd name="T57" fmla="*/ T56 w 65"/>
                              <a:gd name="T58" fmla="+- 0 202 147"/>
                              <a:gd name="T59" fmla="*/ 202 h 65"/>
                              <a:gd name="T60" fmla="+- 0 6469 6466"/>
                              <a:gd name="T61" fmla="*/ T60 w 65"/>
                              <a:gd name="T62" fmla="+- 0 192 147"/>
                              <a:gd name="T63" fmla="*/ 192 h 65"/>
                              <a:gd name="T64" fmla="+- 0 6466 6466"/>
                              <a:gd name="T65" fmla="*/ T64 w 65"/>
                              <a:gd name="T66" fmla="+- 0 179 147"/>
                              <a:gd name="T67" fmla="*/ 179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3" y="20"/>
                                </a:lnTo>
                                <a:lnTo>
                                  <a:pt x="10" y="10"/>
                                </a:lnTo>
                                <a:lnTo>
                                  <a:pt x="20" y="3"/>
                                </a:lnTo>
                                <a:lnTo>
                                  <a:pt x="33" y="0"/>
                                </a:lnTo>
                                <a:lnTo>
                                  <a:pt x="45" y="3"/>
                                </a:lnTo>
                                <a:lnTo>
                                  <a:pt x="55" y="10"/>
                                </a:lnTo>
                                <a:lnTo>
                                  <a:pt x="62" y="20"/>
                                </a:lnTo>
                                <a:lnTo>
                                  <a:pt x="65" y="32"/>
                                </a:lnTo>
                                <a:lnTo>
                                  <a:pt x="62" y="45"/>
                                </a:lnTo>
                                <a:lnTo>
                                  <a:pt x="55" y="55"/>
                                </a:lnTo>
                                <a:lnTo>
                                  <a:pt x="45" y="62"/>
                                </a:lnTo>
                                <a:lnTo>
                                  <a:pt x="33" y="64"/>
                                </a:lnTo>
                                <a:lnTo>
                                  <a:pt x="20" y="62"/>
                                </a:lnTo>
                                <a:lnTo>
                                  <a:pt x="10" y="55"/>
                                </a:lnTo>
                                <a:lnTo>
                                  <a:pt x="3" y="45"/>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102"/>
                        <wps:cNvSpPr>
                          <a:spLocks/>
                        </wps:cNvSpPr>
                        <wps:spPr bwMode="auto">
                          <a:xfrm>
                            <a:off x="6466" y="220"/>
                            <a:ext cx="65" cy="65"/>
                          </a:xfrm>
                          <a:custGeom>
                            <a:avLst/>
                            <a:gdLst>
                              <a:gd name="T0" fmla="+- 0 6499 6466"/>
                              <a:gd name="T1" fmla="*/ T0 w 65"/>
                              <a:gd name="T2" fmla="+- 0 220 220"/>
                              <a:gd name="T3" fmla="*/ 220 h 65"/>
                              <a:gd name="T4" fmla="+- 0 6486 6466"/>
                              <a:gd name="T5" fmla="*/ T4 w 65"/>
                              <a:gd name="T6" fmla="+- 0 222 220"/>
                              <a:gd name="T7" fmla="*/ 222 h 65"/>
                              <a:gd name="T8" fmla="+- 0 6476 6466"/>
                              <a:gd name="T9" fmla="*/ T8 w 65"/>
                              <a:gd name="T10" fmla="+- 0 229 220"/>
                              <a:gd name="T11" fmla="*/ 229 h 65"/>
                              <a:gd name="T12" fmla="+- 0 6469 6466"/>
                              <a:gd name="T13" fmla="*/ T12 w 65"/>
                              <a:gd name="T14" fmla="+- 0 239 220"/>
                              <a:gd name="T15" fmla="*/ 239 h 65"/>
                              <a:gd name="T16" fmla="+- 0 6466 6466"/>
                              <a:gd name="T17" fmla="*/ T16 w 65"/>
                              <a:gd name="T18" fmla="+- 0 252 220"/>
                              <a:gd name="T19" fmla="*/ 252 h 65"/>
                              <a:gd name="T20" fmla="+- 0 6469 6466"/>
                              <a:gd name="T21" fmla="*/ T20 w 65"/>
                              <a:gd name="T22" fmla="+- 0 264 220"/>
                              <a:gd name="T23" fmla="*/ 264 h 65"/>
                              <a:gd name="T24" fmla="+- 0 6476 6466"/>
                              <a:gd name="T25" fmla="*/ T24 w 65"/>
                              <a:gd name="T26" fmla="+- 0 274 220"/>
                              <a:gd name="T27" fmla="*/ 274 h 65"/>
                              <a:gd name="T28" fmla="+- 0 6486 6466"/>
                              <a:gd name="T29" fmla="*/ T28 w 65"/>
                              <a:gd name="T30" fmla="+- 0 281 220"/>
                              <a:gd name="T31" fmla="*/ 281 h 65"/>
                              <a:gd name="T32" fmla="+- 0 6499 6466"/>
                              <a:gd name="T33" fmla="*/ T32 w 65"/>
                              <a:gd name="T34" fmla="+- 0 284 220"/>
                              <a:gd name="T35" fmla="*/ 284 h 65"/>
                              <a:gd name="T36" fmla="+- 0 6511 6466"/>
                              <a:gd name="T37" fmla="*/ T36 w 65"/>
                              <a:gd name="T38" fmla="+- 0 281 220"/>
                              <a:gd name="T39" fmla="*/ 281 h 65"/>
                              <a:gd name="T40" fmla="+- 0 6521 6466"/>
                              <a:gd name="T41" fmla="*/ T40 w 65"/>
                              <a:gd name="T42" fmla="+- 0 274 220"/>
                              <a:gd name="T43" fmla="*/ 274 h 65"/>
                              <a:gd name="T44" fmla="+- 0 6528 6466"/>
                              <a:gd name="T45" fmla="*/ T44 w 65"/>
                              <a:gd name="T46" fmla="+- 0 264 220"/>
                              <a:gd name="T47" fmla="*/ 264 h 65"/>
                              <a:gd name="T48" fmla="+- 0 6531 6466"/>
                              <a:gd name="T49" fmla="*/ T48 w 65"/>
                              <a:gd name="T50" fmla="+- 0 252 220"/>
                              <a:gd name="T51" fmla="*/ 252 h 65"/>
                              <a:gd name="T52" fmla="+- 0 6528 6466"/>
                              <a:gd name="T53" fmla="*/ T52 w 65"/>
                              <a:gd name="T54" fmla="+- 0 239 220"/>
                              <a:gd name="T55" fmla="*/ 239 h 65"/>
                              <a:gd name="T56" fmla="+- 0 6521 6466"/>
                              <a:gd name="T57" fmla="*/ T56 w 65"/>
                              <a:gd name="T58" fmla="+- 0 229 220"/>
                              <a:gd name="T59" fmla="*/ 229 h 65"/>
                              <a:gd name="T60" fmla="+- 0 6511 6466"/>
                              <a:gd name="T61" fmla="*/ T60 w 65"/>
                              <a:gd name="T62" fmla="+- 0 222 220"/>
                              <a:gd name="T63" fmla="*/ 222 h 65"/>
                              <a:gd name="T64" fmla="+- 0 6499 6466"/>
                              <a:gd name="T65" fmla="*/ T64 w 65"/>
                              <a:gd name="T66" fmla="+- 0 220 220"/>
                              <a:gd name="T67" fmla="*/ 220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3" y="0"/>
                                </a:moveTo>
                                <a:lnTo>
                                  <a:pt x="20" y="2"/>
                                </a:lnTo>
                                <a:lnTo>
                                  <a:pt x="10" y="9"/>
                                </a:lnTo>
                                <a:lnTo>
                                  <a:pt x="3" y="19"/>
                                </a:lnTo>
                                <a:lnTo>
                                  <a:pt x="0" y="32"/>
                                </a:lnTo>
                                <a:lnTo>
                                  <a:pt x="3" y="44"/>
                                </a:lnTo>
                                <a:lnTo>
                                  <a:pt x="10" y="54"/>
                                </a:lnTo>
                                <a:lnTo>
                                  <a:pt x="20" y="61"/>
                                </a:lnTo>
                                <a:lnTo>
                                  <a:pt x="33" y="64"/>
                                </a:lnTo>
                                <a:lnTo>
                                  <a:pt x="45" y="61"/>
                                </a:lnTo>
                                <a:lnTo>
                                  <a:pt x="55" y="54"/>
                                </a:lnTo>
                                <a:lnTo>
                                  <a:pt x="62" y="44"/>
                                </a:lnTo>
                                <a:lnTo>
                                  <a:pt x="65" y="32"/>
                                </a:lnTo>
                                <a:lnTo>
                                  <a:pt x="62" y="19"/>
                                </a:lnTo>
                                <a:lnTo>
                                  <a:pt x="55" y="9"/>
                                </a:lnTo>
                                <a:lnTo>
                                  <a:pt x="45" y="2"/>
                                </a:lnTo>
                                <a:lnTo>
                                  <a:pt x="33"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01"/>
                        <wps:cNvSpPr>
                          <a:spLocks/>
                        </wps:cNvSpPr>
                        <wps:spPr bwMode="auto">
                          <a:xfrm>
                            <a:off x="6466" y="220"/>
                            <a:ext cx="65" cy="65"/>
                          </a:xfrm>
                          <a:custGeom>
                            <a:avLst/>
                            <a:gdLst>
                              <a:gd name="T0" fmla="+- 0 6466 6466"/>
                              <a:gd name="T1" fmla="*/ T0 w 65"/>
                              <a:gd name="T2" fmla="+- 0 252 220"/>
                              <a:gd name="T3" fmla="*/ 252 h 65"/>
                              <a:gd name="T4" fmla="+- 0 6469 6466"/>
                              <a:gd name="T5" fmla="*/ T4 w 65"/>
                              <a:gd name="T6" fmla="+- 0 239 220"/>
                              <a:gd name="T7" fmla="*/ 239 h 65"/>
                              <a:gd name="T8" fmla="+- 0 6476 6466"/>
                              <a:gd name="T9" fmla="*/ T8 w 65"/>
                              <a:gd name="T10" fmla="+- 0 229 220"/>
                              <a:gd name="T11" fmla="*/ 229 h 65"/>
                              <a:gd name="T12" fmla="+- 0 6486 6466"/>
                              <a:gd name="T13" fmla="*/ T12 w 65"/>
                              <a:gd name="T14" fmla="+- 0 222 220"/>
                              <a:gd name="T15" fmla="*/ 222 h 65"/>
                              <a:gd name="T16" fmla="+- 0 6499 6466"/>
                              <a:gd name="T17" fmla="*/ T16 w 65"/>
                              <a:gd name="T18" fmla="+- 0 220 220"/>
                              <a:gd name="T19" fmla="*/ 220 h 65"/>
                              <a:gd name="T20" fmla="+- 0 6511 6466"/>
                              <a:gd name="T21" fmla="*/ T20 w 65"/>
                              <a:gd name="T22" fmla="+- 0 222 220"/>
                              <a:gd name="T23" fmla="*/ 222 h 65"/>
                              <a:gd name="T24" fmla="+- 0 6521 6466"/>
                              <a:gd name="T25" fmla="*/ T24 w 65"/>
                              <a:gd name="T26" fmla="+- 0 229 220"/>
                              <a:gd name="T27" fmla="*/ 229 h 65"/>
                              <a:gd name="T28" fmla="+- 0 6528 6466"/>
                              <a:gd name="T29" fmla="*/ T28 w 65"/>
                              <a:gd name="T30" fmla="+- 0 239 220"/>
                              <a:gd name="T31" fmla="*/ 239 h 65"/>
                              <a:gd name="T32" fmla="+- 0 6531 6466"/>
                              <a:gd name="T33" fmla="*/ T32 w 65"/>
                              <a:gd name="T34" fmla="+- 0 252 220"/>
                              <a:gd name="T35" fmla="*/ 252 h 65"/>
                              <a:gd name="T36" fmla="+- 0 6528 6466"/>
                              <a:gd name="T37" fmla="*/ T36 w 65"/>
                              <a:gd name="T38" fmla="+- 0 264 220"/>
                              <a:gd name="T39" fmla="*/ 264 h 65"/>
                              <a:gd name="T40" fmla="+- 0 6521 6466"/>
                              <a:gd name="T41" fmla="*/ T40 w 65"/>
                              <a:gd name="T42" fmla="+- 0 274 220"/>
                              <a:gd name="T43" fmla="*/ 274 h 65"/>
                              <a:gd name="T44" fmla="+- 0 6511 6466"/>
                              <a:gd name="T45" fmla="*/ T44 w 65"/>
                              <a:gd name="T46" fmla="+- 0 281 220"/>
                              <a:gd name="T47" fmla="*/ 281 h 65"/>
                              <a:gd name="T48" fmla="+- 0 6499 6466"/>
                              <a:gd name="T49" fmla="*/ T48 w 65"/>
                              <a:gd name="T50" fmla="+- 0 284 220"/>
                              <a:gd name="T51" fmla="*/ 284 h 65"/>
                              <a:gd name="T52" fmla="+- 0 6486 6466"/>
                              <a:gd name="T53" fmla="*/ T52 w 65"/>
                              <a:gd name="T54" fmla="+- 0 281 220"/>
                              <a:gd name="T55" fmla="*/ 281 h 65"/>
                              <a:gd name="T56" fmla="+- 0 6476 6466"/>
                              <a:gd name="T57" fmla="*/ T56 w 65"/>
                              <a:gd name="T58" fmla="+- 0 274 220"/>
                              <a:gd name="T59" fmla="*/ 274 h 65"/>
                              <a:gd name="T60" fmla="+- 0 6469 6466"/>
                              <a:gd name="T61" fmla="*/ T60 w 65"/>
                              <a:gd name="T62" fmla="+- 0 264 220"/>
                              <a:gd name="T63" fmla="*/ 264 h 65"/>
                              <a:gd name="T64" fmla="+- 0 6466 6466"/>
                              <a:gd name="T65" fmla="*/ T64 w 65"/>
                              <a:gd name="T66" fmla="+- 0 252 220"/>
                              <a:gd name="T67" fmla="*/ 252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3" y="19"/>
                                </a:lnTo>
                                <a:lnTo>
                                  <a:pt x="10" y="9"/>
                                </a:lnTo>
                                <a:lnTo>
                                  <a:pt x="20" y="2"/>
                                </a:lnTo>
                                <a:lnTo>
                                  <a:pt x="33" y="0"/>
                                </a:lnTo>
                                <a:lnTo>
                                  <a:pt x="45" y="2"/>
                                </a:lnTo>
                                <a:lnTo>
                                  <a:pt x="55" y="9"/>
                                </a:lnTo>
                                <a:lnTo>
                                  <a:pt x="62" y="19"/>
                                </a:lnTo>
                                <a:lnTo>
                                  <a:pt x="65" y="32"/>
                                </a:lnTo>
                                <a:lnTo>
                                  <a:pt x="62" y="44"/>
                                </a:lnTo>
                                <a:lnTo>
                                  <a:pt x="55" y="54"/>
                                </a:lnTo>
                                <a:lnTo>
                                  <a:pt x="45" y="61"/>
                                </a:lnTo>
                                <a:lnTo>
                                  <a:pt x="33" y="64"/>
                                </a:lnTo>
                                <a:lnTo>
                                  <a:pt x="20" y="61"/>
                                </a:lnTo>
                                <a:lnTo>
                                  <a:pt x="10" y="54"/>
                                </a:lnTo>
                                <a:lnTo>
                                  <a:pt x="3"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100"/>
                        <wps:cNvSpPr>
                          <a:spLocks/>
                        </wps:cNvSpPr>
                        <wps:spPr bwMode="auto">
                          <a:xfrm>
                            <a:off x="6466" y="144"/>
                            <a:ext cx="65" cy="65"/>
                          </a:xfrm>
                          <a:custGeom>
                            <a:avLst/>
                            <a:gdLst>
                              <a:gd name="T0" fmla="+- 0 6499 6466"/>
                              <a:gd name="T1" fmla="*/ T0 w 65"/>
                              <a:gd name="T2" fmla="+- 0 144 144"/>
                              <a:gd name="T3" fmla="*/ 144 h 65"/>
                              <a:gd name="T4" fmla="+- 0 6486 6466"/>
                              <a:gd name="T5" fmla="*/ T4 w 65"/>
                              <a:gd name="T6" fmla="+- 0 146 144"/>
                              <a:gd name="T7" fmla="*/ 146 h 65"/>
                              <a:gd name="T8" fmla="+- 0 6476 6466"/>
                              <a:gd name="T9" fmla="*/ T8 w 65"/>
                              <a:gd name="T10" fmla="+- 0 153 144"/>
                              <a:gd name="T11" fmla="*/ 153 h 65"/>
                              <a:gd name="T12" fmla="+- 0 6469 6466"/>
                              <a:gd name="T13" fmla="*/ T12 w 65"/>
                              <a:gd name="T14" fmla="+- 0 163 144"/>
                              <a:gd name="T15" fmla="*/ 163 h 65"/>
                              <a:gd name="T16" fmla="+- 0 6466 6466"/>
                              <a:gd name="T17" fmla="*/ T16 w 65"/>
                              <a:gd name="T18" fmla="+- 0 176 144"/>
                              <a:gd name="T19" fmla="*/ 176 h 65"/>
                              <a:gd name="T20" fmla="+- 0 6469 6466"/>
                              <a:gd name="T21" fmla="*/ T20 w 65"/>
                              <a:gd name="T22" fmla="+- 0 188 144"/>
                              <a:gd name="T23" fmla="*/ 188 h 65"/>
                              <a:gd name="T24" fmla="+- 0 6476 6466"/>
                              <a:gd name="T25" fmla="*/ T24 w 65"/>
                              <a:gd name="T26" fmla="+- 0 198 144"/>
                              <a:gd name="T27" fmla="*/ 198 h 65"/>
                              <a:gd name="T28" fmla="+- 0 6486 6466"/>
                              <a:gd name="T29" fmla="*/ T28 w 65"/>
                              <a:gd name="T30" fmla="+- 0 205 144"/>
                              <a:gd name="T31" fmla="*/ 205 h 65"/>
                              <a:gd name="T32" fmla="+- 0 6499 6466"/>
                              <a:gd name="T33" fmla="*/ T32 w 65"/>
                              <a:gd name="T34" fmla="+- 0 208 144"/>
                              <a:gd name="T35" fmla="*/ 208 h 65"/>
                              <a:gd name="T36" fmla="+- 0 6511 6466"/>
                              <a:gd name="T37" fmla="*/ T36 w 65"/>
                              <a:gd name="T38" fmla="+- 0 205 144"/>
                              <a:gd name="T39" fmla="*/ 205 h 65"/>
                              <a:gd name="T40" fmla="+- 0 6521 6466"/>
                              <a:gd name="T41" fmla="*/ T40 w 65"/>
                              <a:gd name="T42" fmla="+- 0 198 144"/>
                              <a:gd name="T43" fmla="*/ 198 h 65"/>
                              <a:gd name="T44" fmla="+- 0 6528 6466"/>
                              <a:gd name="T45" fmla="*/ T44 w 65"/>
                              <a:gd name="T46" fmla="+- 0 188 144"/>
                              <a:gd name="T47" fmla="*/ 188 h 65"/>
                              <a:gd name="T48" fmla="+- 0 6531 6466"/>
                              <a:gd name="T49" fmla="*/ T48 w 65"/>
                              <a:gd name="T50" fmla="+- 0 176 144"/>
                              <a:gd name="T51" fmla="*/ 176 h 65"/>
                              <a:gd name="T52" fmla="+- 0 6528 6466"/>
                              <a:gd name="T53" fmla="*/ T52 w 65"/>
                              <a:gd name="T54" fmla="+- 0 163 144"/>
                              <a:gd name="T55" fmla="*/ 163 h 65"/>
                              <a:gd name="T56" fmla="+- 0 6521 6466"/>
                              <a:gd name="T57" fmla="*/ T56 w 65"/>
                              <a:gd name="T58" fmla="+- 0 153 144"/>
                              <a:gd name="T59" fmla="*/ 153 h 65"/>
                              <a:gd name="T60" fmla="+- 0 6511 6466"/>
                              <a:gd name="T61" fmla="*/ T60 w 65"/>
                              <a:gd name="T62" fmla="+- 0 146 144"/>
                              <a:gd name="T63" fmla="*/ 146 h 65"/>
                              <a:gd name="T64" fmla="+- 0 6499 6466"/>
                              <a:gd name="T65" fmla="*/ T64 w 65"/>
                              <a:gd name="T66" fmla="+- 0 144 144"/>
                              <a:gd name="T67" fmla="*/ 14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3" y="0"/>
                                </a:moveTo>
                                <a:lnTo>
                                  <a:pt x="20" y="2"/>
                                </a:lnTo>
                                <a:lnTo>
                                  <a:pt x="10" y="9"/>
                                </a:lnTo>
                                <a:lnTo>
                                  <a:pt x="3" y="19"/>
                                </a:lnTo>
                                <a:lnTo>
                                  <a:pt x="0" y="32"/>
                                </a:lnTo>
                                <a:lnTo>
                                  <a:pt x="3" y="44"/>
                                </a:lnTo>
                                <a:lnTo>
                                  <a:pt x="10" y="54"/>
                                </a:lnTo>
                                <a:lnTo>
                                  <a:pt x="20" y="61"/>
                                </a:lnTo>
                                <a:lnTo>
                                  <a:pt x="33" y="64"/>
                                </a:lnTo>
                                <a:lnTo>
                                  <a:pt x="45" y="61"/>
                                </a:lnTo>
                                <a:lnTo>
                                  <a:pt x="55" y="54"/>
                                </a:lnTo>
                                <a:lnTo>
                                  <a:pt x="62" y="44"/>
                                </a:lnTo>
                                <a:lnTo>
                                  <a:pt x="65" y="32"/>
                                </a:lnTo>
                                <a:lnTo>
                                  <a:pt x="62" y="19"/>
                                </a:lnTo>
                                <a:lnTo>
                                  <a:pt x="55" y="9"/>
                                </a:lnTo>
                                <a:lnTo>
                                  <a:pt x="45" y="2"/>
                                </a:lnTo>
                                <a:lnTo>
                                  <a:pt x="33"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99"/>
                        <wps:cNvSpPr>
                          <a:spLocks/>
                        </wps:cNvSpPr>
                        <wps:spPr bwMode="auto">
                          <a:xfrm>
                            <a:off x="6466" y="144"/>
                            <a:ext cx="65" cy="65"/>
                          </a:xfrm>
                          <a:custGeom>
                            <a:avLst/>
                            <a:gdLst>
                              <a:gd name="T0" fmla="+- 0 6466 6466"/>
                              <a:gd name="T1" fmla="*/ T0 w 65"/>
                              <a:gd name="T2" fmla="+- 0 176 144"/>
                              <a:gd name="T3" fmla="*/ 176 h 65"/>
                              <a:gd name="T4" fmla="+- 0 6469 6466"/>
                              <a:gd name="T5" fmla="*/ T4 w 65"/>
                              <a:gd name="T6" fmla="+- 0 163 144"/>
                              <a:gd name="T7" fmla="*/ 163 h 65"/>
                              <a:gd name="T8" fmla="+- 0 6476 6466"/>
                              <a:gd name="T9" fmla="*/ T8 w 65"/>
                              <a:gd name="T10" fmla="+- 0 153 144"/>
                              <a:gd name="T11" fmla="*/ 153 h 65"/>
                              <a:gd name="T12" fmla="+- 0 6486 6466"/>
                              <a:gd name="T13" fmla="*/ T12 w 65"/>
                              <a:gd name="T14" fmla="+- 0 146 144"/>
                              <a:gd name="T15" fmla="*/ 146 h 65"/>
                              <a:gd name="T16" fmla="+- 0 6499 6466"/>
                              <a:gd name="T17" fmla="*/ T16 w 65"/>
                              <a:gd name="T18" fmla="+- 0 144 144"/>
                              <a:gd name="T19" fmla="*/ 144 h 65"/>
                              <a:gd name="T20" fmla="+- 0 6511 6466"/>
                              <a:gd name="T21" fmla="*/ T20 w 65"/>
                              <a:gd name="T22" fmla="+- 0 146 144"/>
                              <a:gd name="T23" fmla="*/ 146 h 65"/>
                              <a:gd name="T24" fmla="+- 0 6521 6466"/>
                              <a:gd name="T25" fmla="*/ T24 w 65"/>
                              <a:gd name="T26" fmla="+- 0 153 144"/>
                              <a:gd name="T27" fmla="*/ 153 h 65"/>
                              <a:gd name="T28" fmla="+- 0 6528 6466"/>
                              <a:gd name="T29" fmla="*/ T28 w 65"/>
                              <a:gd name="T30" fmla="+- 0 163 144"/>
                              <a:gd name="T31" fmla="*/ 163 h 65"/>
                              <a:gd name="T32" fmla="+- 0 6531 6466"/>
                              <a:gd name="T33" fmla="*/ T32 w 65"/>
                              <a:gd name="T34" fmla="+- 0 176 144"/>
                              <a:gd name="T35" fmla="*/ 176 h 65"/>
                              <a:gd name="T36" fmla="+- 0 6528 6466"/>
                              <a:gd name="T37" fmla="*/ T36 w 65"/>
                              <a:gd name="T38" fmla="+- 0 188 144"/>
                              <a:gd name="T39" fmla="*/ 188 h 65"/>
                              <a:gd name="T40" fmla="+- 0 6521 6466"/>
                              <a:gd name="T41" fmla="*/ T40 w 65"/>
                              <a:gd name="T42" fmla="+- 0 198 144"/>
                              <a:gd name="T43" fmla="*/ 198 h 65"/>
                              <a:gd name="T44" fmla="+- 0 6511 6466"/>
                              <a:gd name="T45" fmla="*/ T44 w 65"/>
                              <a:gd name="T46" fmla="+- 0 205 144"/>
                              <a:gd name="T47" fmla="*/ 205 h 65"/>
                              <a:gd name="T48" fmla="+- 0 6499 6466"/>
                              <a:gd name="T49" fmla="*/ T48 w 65"/>
                              <a:gd name="T50" fmla="+- 0 208 144"/>
                              <a:gd name="T51" fmla="*/ 208 h 65"/>
                              <a:gd name="T52" fmla="+- 0 6486 6466"/>
                              <a:gd name="T53" fmla="*/ T52 w 65"/>
                              <a:gd name="T54" fmla="+- 0 205 144"/>
                              <a:gd name="T55" fmla="*/ 205 h 65"/>
                              <a:gd name="T56" fmla="+- 0 6476 6466"/>
                              <a:gd name="T57" fmla="*/ T56 w 65"/>
                              <a:gd name="T58" fmla="+- 0 198 144"/>
                              <a:gd name="T59" fmla="*/ 198 h 65"/>
                              <a:gd name="T60" fmla="+- 0 6469 6466"/>
                              <a:gd name="T61" fmla="*/ T60 w 65"/>
                              <a:gd name="T62" fmla="+- 0 188 144"/>
                              <a:gd name="T63" fmla="*/ 188 h 65"/>
                              <a:gd name="T64" fmla="+- 0 6466 6466"/>
                              <a:gd name="T65" fmla="*/ T64 w 65"/>
                              <a:gd name="T66" fmla="+- 0 176 144"/>
                              <a:gd name="T67" fmla="*/ 176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3" y="19"/>
                                </a:lnTo>
                                <a:lnTo>
                                  <a:pt x="10" y="9"/>
                                </a:lnTo>
                                <a:lnTo>
                                  <a:pt x="20" y="2"/>
                                </a:lnTo>
                                <a:lnTo>
                                  <a:pt x="33" y="0"/>
                                </a:lnTo>
                                <a:lnTo>
                                  <a:pt x="45" y="2"/>
                                </a:lnTo>
                                <a:lnTo>
                                  <a:pt x="55" y="9"/>
                                </a:lnTo>
                                <a:lnTo>
                                  <a:pt x="62" y="19"/>
                                </a:lnTo>
                                <a:lnTo>
                                  <a:pt x="65" y="32"/>
                                </a:lnTo>
                                <a:lnTo>
                                  <a:pt x="62" y="44"/>
                                </a:lnTo>
                                <a:lnTo>
                                  <a:pt x="55" y="54"/>
                                </a:lnTo>
                                <a:lnTo>
                                  <a:pt x="45" y="61"/>
                                </a:lnTo>
                                <a:lnTo>
                                  <a:pt x="33" y="64"/>
                                </a:lnTo>
                                <a:lnTo>
                                  <a:pt x="20" y="61"/>
                                </a:lnTo>
                                <a:lnTo>
                                  <a:pt x="10" y="54"/>
                                </a:lnTo>
                                <a:lnTo>
                                  <a:pt x="3"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98"/>
                        <wps:cNvSpPr>
                          <a:spLocks/>
                        </wps:cNvSpPr>
                        <wps:spPr bwMode="auto">
                          <a:xfrm>
                            <a:off x="6466" y="143"/>
                            <a:ext cx="65" cy="65"/>
                          </a:xfrm>
                          <a:custGeom>
                            <a:avLst/>
                            <a:gdLst>
                              <a:gd name="T0" fmla="+- 0 6499 6466"/>
                              <a:gd name="T1" fmla="*/ T0 w 65"/>
                              <a:gd name="T2" fmla="+- 0 143 143"/>
                              <a:gd name="T3" fmla="*/ 143 h 65"/>
                              <a:gd name="T4" fmla="+- 0 6486 6466"/>
                              <a:gd name="T5" fmla="*/ T4 w 65"/>
                              <a:gd name="T6" fmla="+- 0 145 143"/>
                              <a:gd name="T7" fmla="*/ 145 h 65"/>
                              <a:gd name="T8" fmla="+- 0 6476 6466"/>
                              <a:gd name="T9" fmla="*/ T8 w 65"/>
                              <a:gd name="T10" fmla="+- 0 152 143"/>
                              <a:gd name="T11" fmla="*/ 152 h 65"/>
                              <a:gd name="T12" fmla="+- 0 6469 6466"/>
                              <a:gd name="T13" fmla="*/ T12 w 65"/>
                              <a:gd name="T14" fmla="+- 0 163 143"/>
                              <a:gd name="T15" fmla="*/ 163 h 65"/>
                              <a:gd name="T16" fmla="+- 0 6466 6466"/>
                              <a:gd name="T17" fmla="*/ T16 w 65"/>
                              <a:gd name="T18" fmla="+- 0 175 143"/>
                              <a:gd name="T19" fmla="*/ 175 h 65"/>
                              <a:gd name="T20" fmla="+- 0 6469 6466"/>
                              <a:gd name="T21" fmla="*/ T20 w 65"/>
                              <a:gd name="T22" fmla="+- 0 188 143"/>
                              <a:gd name="T23" fmla="*/ 188 h 65"/>
                              <a:gd name="T24" fmla="+- 0 6476 6466"/>
                              <a:gd name="T25" fmla="*/ T24 w 65"/>
                              <a:gd name="T26" fmla="+- 0 198 143"/>
                              <a:gd name="T27" fmla="*/ 198 h 65"/>
                              <a:gd name="T28" fmla="+- 0 6486 6466"/>
                              <a:gd name="T29" fmla="*/ T28 w 65"/>
                              <a:gd name="T30" fmla="+- 0 205 143"/>
                              <a:gd name="T31" fmla="*/ 205 h 65"/>
                              <a:gd name="T32" fmla="+- 0 6499 6466"/>
                              <a:gd name="T33" fmla="*/ T32 w 65"/>
                              <a:gd name="T34" fmla="+- 0 207 143"/>
                              <a:gd name="T35" fmla="*/ 207 h 65"/>
                              <a:gd name="T36" fmla="+- 0 6511 6466"/>
                              <a:gd name="T37" fmla="*/ T36 w 65"/>
                              <a:gd name="T38" fmla="+- 0 205 143"/>
                              <a:gd name="T39" fmla="*/ 205 h 65"/>
                              <a:gd name="T40" fmla="+- 0 6521 6466"/>
                              <a:gd name="T41" fmla="*/ T40 w 65"/>
                              <a:gd name="T42" fmla="+- 0 198 143"/>
                              <a:gd name="T43" fmla="*/ 198 h 65"/>
                              <a:gd name="T44" fmla="+- 0 6528 6466"/>
                              <a:gd name="T45" fmla="*/ T44 w 65"/>
                              <a:gd name="T46" fmla="+- 0 188 143"/>
                              <a:gd name="T47" fmla="*/ 188 h 65"/>
                              <a:gd name="T48" fmla="+- 0 6531 6466"/>
                              <a:gd name="T49" fmla="*/ T48 w 65"/>
                              <a:gd name="T50" fmla="+- 0 175 143"/>
                              <a:gd name="T51" fmla="*/ 175 h 65"/>
                              <a:gd name="T52" fmla="+- 0 6528 6466"/>
                              <a:gd name="T53" fmla="*/ T52 w 65"/>
                              <a:gd name="T54" fmla="+- 0 163 143"/>
                              <a:gd name="T55" fmla="*/ 163 h 65"/>
                              <a:gd name="T56" fmla="+- 0 6521 6466"/>
                              <a:gd name="T57" fmla="*/ T56 w 65"/>
                              <a:gd name="T58" fmla="+- 0 152 143"/>
                              <a:gd name="T59" fmla="*/ 152 h 65"/>
                              <a:gd name="T60" fmla="+- 0 6511 6466"/>
                              <a:gd name="T61" fmla="*/ T60 w 65"/>
                              <a:gd name="T62" fmla="+- 0 145 143"/>
                              <a:gd name="T63" fmla="*/ 145 h 65"/>
                              <a:gd name="T64" fmla="+- 0 6499 6466"/>
                              <a:gd name="T65" fmla="*/ T64 w 65"/>
                              <a:gd name="T66" fmla="+- 0 143 143"/>
                              <a:gd name="T67" fmla="*/ 143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3" y="0"/>
                                </a:moveTo>
                                <a:lnTo>
                                  <a:pt x="20" y="2"/>
                                </a:lnTo>
                                <a:lnTo>
                                  <a:pt x="10" y="9"/>
                                </a:lnTo>
                                <a:lnTo>
                                  <a:pt x="3" y="20"/>
                                </a:lnTo>
                                <a:lnTo>
                                  <a:pt x="0" y="32"/>
                                </a:lnTo>
                                <a:lnTo>
                                  <a:pt x="3" y="45"/>
                                </a:lnTo>
                                <a:lnTo>
                                  <a:pt x="10" y="55"/>
                                </a:lnTo>
                                <a:lnTo>
                                  <a:pt x="20" y="62"/>
                                </a:lnTo>
                                <a:lnTo>
                                  <a:pt x="33" y="64"/>
                                </a:lnTo>
                                <a:lnTo>
                                  <a:pt x="45" y="62"/>
                                </a:lnTo>
                                <a:lnTo>
                                  <a:pt x="55" y="55"/>
                                </a:lnTo>
                                <a:lnTo>
                                  <a:pt x="62" y="45"/>
                                </a:lnTo>
                                <a:lnTo>
                                  <a:pt x="65" y="32"/>
                                </a:lnTo>
                                <a:lnTo>
                                  <a:pt x="62" y="20"/>
                                </a:lnTo>
                                <a:lnTo>
                                  <a:pt x="55" y="9"/>
                                </a:lnTo>
                                <a:lnTo>
                                  <a:pt x="45" y="2"/>
                                </a:lnTo>
                                <a:lnTo>
                                  <a:pt x="33"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97"/>
                        <wps:cNvSpPr>
                          <a:spLocks/>
                        </wps:cNvSpPr>
                        <wps:spPr bwMode="auto">
                          <a:xfrm>
                            <a:off x="6466" y="143"/>
                            <a:ext cx="65" cy="65"/>
                          </a:xfrm>
                          <a:custGeom>
                            <a:avLst/>
                            <a:gdLst>
                              <a:gd name="T0" fmla="+- 0 6466 6466"/>
                              <a:gd name="T1" fmla="*/ T0 w 65"/>
                              <a:gd name="T2" fmla="+- 0 175 143"/>
                              <a:gd name="T3" fmla="*/ 175 h 65"/>
                              <a:gd name="T4" fmla="+- 0 6469 6466"/>
                              <a:gd name="T5" fmla="*/ T4 w 65"/>
                              <a:gd name="T6" fmla="+- 0 163 143"/>
                              <a:gd name="T7" fmla="*/ 163 h 65"/>
                              <a:gd name="T8" fmla="+- 0 6476 6466"/>
                              <a:gd name="T9" fmla="*/ T8 w 65"/>
                              <a:gd name="T10" fmla="+- 0 152 143"/>
                              <a:gd name="T11" fmla="*/ 152 h 65"/>
                              <a:gd name="T12" fmla="+- 0 6486 6466"/>
                              <a:gd name="T13" fmla="*/ T12 w 65"/>
                              <a:gd name="T14" fmla="+- 0 145 143"/>
                              <a:gd name="T15" fmla="*/ 145 h 65"/>
                              <a:gd name="T16" fmla="+- 0 6499 6466"/>
                              <a:gd name="T17" fmla="*/ T16 w 65"/>
                              <a:gd name="T18" fmla="+- 0 143 143"/>
                              <a:gd name="T19" fmla="*/ 143 h 65"/>
                              <a:gd name="T20" fmla="+- 0 6511 6466"/>
                              <a:gd name="T21" fmla="*/ T20 w 65"/>
                              <a:gd name="T22" fmla="+- 0 145 143"/>
                              <a:gd name="T23" fmla="*/ 145 h 65"/>
                              <a:gd name="T24" fmla="+- 0 6521 6466"/>
                              <a:gd name="T25" fmla="*/ T24 w 65"/>
                              <a:gd name="T26" fmla="+- 0 152 143"/>
                              <a:gd name="T27" fmla="*/ 152 h 65"/>
                              <a:gd name="T28" fmla="+- 0 6528 6466"/>
                              <a:gd name="T29" fmla="*/ T28 w 65"/>
                              <a:gd name="T30" fmla="+- 0 163 143"/>
                              <a:gd name="T31" fmla="*/ 163 h 65"/>
                              <a:gd name="T32" fmla="+- 0 6531 6466"/>
                              <a:gd name="T33" fmla="*/ T32 w 65"/>
                              <a:gd name="T34" fmla="+- 0 175 143"/>
                              <a:gd name="T35" fmla="*/ 175 h 65"/>
                              <a:gd name="T36" fmla="+- 0 6528 6466"/>
                              <a:gd name="T37" fmla="*/ T36 w 65"/>
                              <a:gd name="T38" fmla="+- 0 188 143"/>
                              <a:gd name="T39" fmla="*/ 188 h 65"/>
                              <a:gd name="T40" fmla="+- 0 6521 6466"/>
                              <a:gd name="T41" fmla="*/ T40 w 65"/>
                              <a:gd name="T42" fmla="+- 0 198 143"/>
                              <a:gd name="T43" fmla="*/ 198 h 65"/>
                              <a:gd name="T44" fmla="+- 0 6511 6466"/>
                              <a:gd name="T45" fmla="*/ T44 w 65"/>
                              <a:gd name="T46" fmla="+- 0 205 143"/>
                              <a:gd name="T47" fmla="*/ 205 h 65"/>
                              <a:gd name="T48" fmla="+- 0 6499 6466"/>
                              <a:gd name="T49" fmla="*/ T48 w 65"/>
                              <a:gd name="T50" fmla="+- 0 207 143"/>
                              <a:gd name="T51" fmla="*/ 207 h 65"/>
                              <a:gd name="T52" fmla="+- 0 6486 6466"/>
                              <a:gd name="T53" fmla="*/ T52 w 65"/>
                              <a:gd name="T54" fmla="+- 0 205 143"/>
                              <a:gd name="T55" fmla="*/ 205 h 65"/>
                              <a:gd name="T56" fmla="+- 0 6476 6466"/>
                              <a:gd name="T57" fmla="*/ T56 w 65"/>
                              <a:gd name="T58" fmla="+- 0 198 143"/>
                              <a:gd name="T59" fmla="*/ 198 h 65"/>
                              <a:gd name="T60" fmla="+- 0 6469 6466"/>
                              <a:gd name="T61" fmla="*/ T60 w 65"/>
                              <a:gd name="T62" fmla="+- 0 188 143"/>
                              <a:gd name="T63" fmla="*/ 188 h 65"/>
                              <a:gd name="T64" fmla="+- 0 6466 6466"/>
                              <a:gd name="T65" fmla="*/ T64 w 65"/>
                              <a:gd name="T66" fmla="+- 0 175 143"/>
                              <a:gd name="T67" fmla="*/ 175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3" y="20"/>
                                </a:lnTo>
                                <a:lnTo>
                                  <a:pt x="10" y="9"/>
                                </a:lnTo>
                                <a:lnTo>
                                  <a:pt x="20" y="2"/>
                                </a:lnTo>
                                <a:lnTo>
                                  <a:pt x="33" y="0"/>
                                </a:lnTo>
                                <a:lnTo>
                                  <a:pt x="45" y="2"/>
                                </a:lnTo>
                                <a:lnTo>
                                  <a:pt x="55" y="9"/>
                                </a:lnTo>
                                <a:lnTo>
                                  <a:pt x="62" y="20"/>
                                </a:lnTo>
                                <a:lnTo>
                                  <a:pt x="65" y="32"/>
                                </a:lnTo>
                                <a:lnTo>
                                  <a:pt x="62" y="45"/>
                                </a:lnTo>
                                <a:lnTo>
                                  <a:pt x="55" y="55"/>
                                </a:lnTo>
                                <a:lnTo>
                                  <a:pt x="45" y="62"/>
                                </a:lnTo>
                                <a:lnTo>
                                  <a:pt x="33" y="64"/>
                                </a:lnTo>
                                <a:lnTo>
                                  <a:pt x="20" y="62"/>
                                </a:lnTo>
                                <a:lnTo>
                                  <a:pt x="10" y="55"/>
                                </a:lnTo>
                                <a:lnTo>
                                  <a:pt x="3" y="45"/>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96"/>
                        <wps:cNvSpPr>
                          <a:spLocks/>
                        </wps:cNvSpPr>
                        <wps:spPr bwMode="auto">
                          <a:xfrm>
                            <a:off x="6466" y="143"/>
                            <a:ext cx="65" cy="65"/>
                          </a:xfrm>
                          <a:custGeom>
                            <a:avLst/>
                            <a:gdLst>
                              <a:gd name="T0" fmla="+- 0 6499 6466"/>
                              <a:gd name="T1" fmla="*/ T0 w 65"/>
                              <a:gd name="T2" fmla="+- 0 143 143"/>
                              <a:gd name="T3" fmla="*/ 143 h 65"/>
                              <a:gd name="T4" fmla="+- 0 6486 6466"/>
                              <a:gd name="T5" fmla="*/ T4 w 65"/>
                              <a:gd name="T6" fmla="+- 0 145 143"/>
                              <a:gd name="T7" fmla="*/ 145 h 65"/>
                              <a:gd name="T8" fmla="+- 0 6476 6466"/>
                              <a:gd name="T9" fmla="*/ T8 w 65"/>
                              <a:gd name="T10" fmla="+- 0 152 143"/>
                              <a:gd name="T11" fmla="*/ 152 h 65"/>
                              <a:gd name="T12" fmla="+- 0 6469 6466"/>
                              <a:gd name="T13" fmla="*/ T12 w 65"/>
                              <a:gd name="T14" fmla="+- 0 162 143"/>
                              <a:gd name="T15" fmla="*/ 162 h 65"/>
                              <a:gd name="T16" fmla="+- 0 6466 6466"/>
                              <a:gd name="T17" fmla="*/ T16 w 65"/>
                              <a:gd name="T18" fmla="+- 0 175 143"/>
                              <a:gd name="T19" fmla="*/ 175 h 65"/>
                              <a:gd name="T20" fmla="+- 0 6469 6466"/>
                              <a:gd name="T21" fmla="*/ T20 w 65"/>
                              <a:gd name="T22" fmla="+- 0 187 143"/>
                              <a:gd name="T23" fmla="*/ 187 h 65"/>
                              <a:gd name="T24" fmla="+- 0 6476 6466"/>
                              <a:gd name="T25" fmla="*/ T24 w 65"/>
                              <a:gd name="T26" fmla="+- 0 198 143"/>
                              <a:gd name="T27" fmla="*/ 198 h 65"/>
                              <a:gd name="T28" fmla="+- 0 6486 6466"/>
                              <a:gd name="T29" fmla="*/ T28 w 65"/>
                              <a:gd name="T30" fmla="+- 0 204 143"/>
                              <a:gd name="T31" fmla="*/ 204 h 65"/>
                              <a:gd name="T32" fmla="+- 0 6499 6466"/>
                              <a:gd name="T33" fmla="*/ T32 w 65"/>
                              <a:gd name="T34" fmla="+- 0 207 143"/>
                              <a:gd name="T35" fmla="*/ 207 h 65"/>
                              <a:gd name="T36" fmla="+- 0 6511 6466"/>
                              <a:gd name="T37" fmla="*/ T36 w 65"/>
                              <a:gd name="T38" fmla="+- 0 204 143"/>
                              <a:gd name="T39" fmla="*/ 204 h 65"/>
                              <a:gd name="T40" fmla="+- 0 6521 6466"/>
                              <a:gd name="T41" fmla="*/ T40 w 65"/>
                              <a:gd name="T42" fmla="+- 0 198 143"/>
                              <a:gd name="T43" fmla="*/ 198 h 65"/>
                              <a:gd name="T44" fmla="+- 0 6528 6466"/>
                              <a:gd name="T45" fmla="*/ T44 w 65"/>
                              <a:gd name="T46" fmla="+- 0 187 143"/>
                              <a:gd name="T47" fmla="*/ 187 h 65"/>
                              <a:gd name="T48" fmla="+- 0 6531 6466"/>
                              <a:gd name="T49" fmla="*/ T48 w 65"/>
                              <a:gd name="T50" fmla="+- 0 175 143"/>
                              <a:gd name="T51" fmla="*/ 175 h 65"/>
                              <a:gd name="T52" fmla="+- 0 6528 6466"/>
                              <a:gd name="T53" fmla="*/ T52 w 65"/>
                              <a:gd name="T54" fmla="+- 0 162 143"/>
                              <a:gd name="T55" fmla="*/ 162 h 65"/>
                              <a:gd name="T56" fmla="+- 0 6521 6466"/>
                              <a:gd name="T57" fmla="*/ T56 w 65"/>
                              <a:gd name="T58" fmla="+- 0 152 143"/>
                              <a:gd name="T59" fmla="*/ 152 h 65"/>
                              <a:gd name="T60" fmla="+- 0 6511 6466"/>
                              <a:gd name="T61" fmla="*/ T60 w 65"/>
                              <a:gd name="T62" fmla="+- 0 145 143"/>
                              <a:gd name="T63" fmla="*/ 145 h 65"/>
                              <a:gd name="T64" fmla="+- 0 6499 6466"/>
                              <a:gd name="T65" fmla="*/ T64 w 65"/>
                              <a:gd name="T66" fmla="+- 0 143 143"/>
                              <a:gd name="T67" fmla="*/ 143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3" y="0"/>
                                </a:moveTo>
                                <a:lnTo>
                                  <a:pt x="20" y="2"/>
                                </a:lnTo>
                                <a:lnTo>
                                  <a:pt x="10" y="9"/>
                                </a:lnTo>
                                <a:lnTo>
                                  <a:pt x="3" y="19"/>
                                </a:lnTo>
                                <a:lnTo>
                                  <a:pt x="0" y="32"/>
                                </a:lnTo>
                                <a:lnTo>
                                  <a:pt x="3" y="44"/>
                                </a:lnTo>
                                <a:lnTo>
                                  <a:pt x="10" y="55"/>
                                </a:lnTo>
                                <a:lnTo>
                                  <a:pt x="20" y="61"/>
                                </a:lnTo>
                                <a:lnTo>
                                  <a:pt x="33" y="64"/>
                                </a:lnTo>
                                <a:lnTo>
                                  <a:pt x="45" y="61"/>
                                </a:lnTo>
                                <a:lnTo>
                                  <a:pt x="55" y="55"/>
                                </a:lnTo>
                                <a:lnTo>
                                  <a:pt x="62" y="44"/>
                                </a:lnTo>
                                <a:lnTo>
                                  <a:pt x="65" y="32"/>
                                </a:lnTo>
                                <a:lnTo>
                                  <a:pt x="62" y="19"/>
                                </a:lnTo>
                                <a:lnTo>
                                  <a:pt x="55" y="9"/>
                                </a:lnTo>
                                <a:lnTo>
                                  <a:pt x="45" y="2"/>
                                </a:lnTo>
                                <a:lnTo>
                                  <a:pt x="33"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95"/>
                        <wps:cNvSpPr>
                          <a:spLocks/>
                        </wps:cNvSpPr>
                        <wps:spPr bwMode="auto">
                          <a:xfrm>
                            <a:off x="6466" y="143"/>
                            <a:ext cx="65" cy="65"/>
                          </a:xfrm>
                          <a:custGeom>
                            <a:avLst/>
                            <a:gdLst>
                              <a:gd name="T0" fmla="+- 0 6466 6466"/>
                              <a:gd name="T1" fmla="*/ T0 w 65"/>
                              <a:gd name="T2" fmla="+- 0 175 143"/>
                              <a:gd name="T3" fmla="*/ 175 h 65"/>
                              <a:gd name="T4" fmla="+- 0 6469 6466"/>
                              <a:gd name="T5" fmla="*/ T4 w 65"/>
                              <a:gd name="T6" fmla="+- 0 162 143"/>
                              <a:gd name="T7" fmla="*/ 162 h 65"/>
                              <a:gd name="T8" fmla="+- 0 6476 6466"/>
                              <a:gd name="T9" fmla="*/ T8 w 65"/>
                              <a:gd name="T10" fmla="+- 0 152 143"/>
                              <a:gd name="T11" fmla="*/ 152 h 65"/>
                              <a:gd name="T12" fmla="+- 0 6486 6466"/>
                              <a:gd name="T13" fmla="*/ T12 w 65"/>
                              <a:gd name="T14" fmla="+- 0 145 143"/>
                              <a:gd name="T15" fmla="*/ 145 h 65"/>
                              <a:gd name="T16" fmla="+- 0 6499 6466"/>
                              <a:gd name="T17" fmla="*/ T16 w 65"/>
                              <a:gd name="T18" fmla="+- 0 143 143"/>
                              <a:gd name="T19" fmla="*/ 143 h 65"/>
                              <a:gd name="T20" fmla="+- 0 6511 6466"/>
                              <a:gd name="T21" fmla="*/ T20 w 65"/>
                              <a:gd name="T22" fmla="+- 0 145 143"/>
                              <a:gd name="T23" fmla="*/ 145 h 65"/>
                              <a:gd name="T24" fmla="+- 0 6521 6466"/>
                              <a:gd name="T25" fmla="*/ T24 w 65"/>
                              <a:gd name="T26" fmla="+- 0 152 143"/>
                              <a:gd name="T27" fmla="*/ 152 h 65"/>
                              <a:gd name="T28" fmla="+- 0 6528 6466"/>
                              <a:gd name="T29" fmla="*/ T28 w 65"/>
                              <a:gd name="T30" fmla="+- 0 162 143"/>
                              <a:gd name="T31" fmla="*/ 162 h 65"/>
                              <a:gd name="T32" fmla="+- 0 6531 6466"/>
                              <a:gd name="T33" fmla="*/ T32 w 65"/>
                              <a:gd name="T34" fmla="+- 0 175 143"/>
                              <a:gd name="T35" fmla="*/ 175 h 65"/>
                              <a:gd name="T36" fmla="+- 0 6528 6466"/>
                              <a:gd name="T37" fmla="*/ T36 w 65"/>
                              <a:gd name="T38" fmla="+- 0 187 143"/>
                              <a:gd name="T39" fmla="*/ 187 h 65"/>
                              <a:gd name="T40" fmla="+- 0 6521 6466"/>
                              <a:gd name="T41" fmla="*/ T40 w 65"/>
                              <a:gd name="T42" fmla="+- 0 198 143"/>
                              <a:gd name="T43" fmla="*/ 198 h 65"/>
                              <a:gd name="T44" fmla="+- 0 6511 6466"/>
                              <a:gd name="T45" fmla="*/ T44 w 65"/>
                              <a:gd name="T46" fmla="+- 0 204 143"/>
                              <a:gd name="T47" fmla="*/ 204 h 65"/>
                              <a:gd name="T48" fmla="+- 0 6499 6466"/>
                              <a:gd name="T49" fmla="*/ T48 w 65"/>
                              <a:gd name="T50" fmla="+- 0 207 143"/>
                              <a:gd name="T51" fmla="*/ 207 h 65"/>
                              <a:gd name="T52" fmla="+- 0 6486 6466"/>
                              <a:gd name="T53" fmla="*/ T52 w 65"/>
                              <a:gd name="T54" fmla="+- 0 204 143"/>
                              <a:gd name="T55" fmla="*/ 204 h 65"/>
                              <a:gd name="T56" fmla="+- 0 6476 6466"/>
                              <a:gd name="T57" fmla="*/ T56 w 65"/>
                              <a:gd name="T58" fmla="+- 0 198 143"/>
                              <a:gd name="T59" fmla="*/ 198 h 65"/>
                              <a:gd name="T60" fmla="+- 0 6469 6466"/>
                              <a:gd name="T61" fmla="*/ T60 w 65"/>
                              <a:gd name="T62" fmla="+- 0 187 143"/>
                              <a:gd name="T63" fmla="*/ 187 h 65"/>
                              <a:gd name="T64" fmla="+- 0 6466 6466"/>
                              <a:gd name="T65" fmla="*/ T64 w 65"/>
                              <a:gd name="T66" fmla="+- 0 175 143"/>
                              <a:gd name="T67" fmla="*/ 175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3" y="19"/>
                                </a:lnTo>
                                <a:lnTo>
                                  <a:pt x="10" y="9"/>
                                </a:lnTo>
                                <a:lnTo>
                                  <a:pt x="20" y="2"/>
                                </a:lnTo>
                                <a:lnTo>
                                  <a:pt x="33" y="0"/>
                                </a:lnTo>
                                <a:lnTo>
                                  <a:pt x="45" y="2"/>
                                </a:lnTo>
                                <a:lnTo>
                                  <a:pt x="55" y="9"/>
                                </a:lnTo>
                                <a:lnTo>
                                  <a:pt x="62" y="19"/>
                                </a:lnTo>
                                <a:lnTo>
                                  <a:pt x="65" y="32"/>
                                </a:lnTo>
                                <a:lnTo>
                                  <a:pt x="62" y="44"/>
                                </a:lnTo>
                                <a:lnTo>
                                  <a:pt x="55" y="55"/>
                                </a:lnTo>
                                <a:lnTo>
                                  <a:pt x="45" y="61"/>
                                </a:lnTo>
                                <a:lnTo>
                                  <a:pt x="33" y="64"/>
                                </a:lnTo>
                                <a:lnTo>
                                  <a:pt x="20" y="61"/>
                                </a:lnTo>
                                <a:lnTo>
                                  <a:pt x="10" y="55"/>
                                </a:lnTo>
                                <a:lnTo>
                                  <a:pt x="3"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94"/>
                        <wps:cNvSpPr>
                          <a:spLocks/>
                        </wps:cNvSpPr>
                        <wps:spPr bwMode="auto">
                          <a:xfrm>
                            <a:off x="6466" y="145"/>
                            <a:ext cx="65" cy="65"/>
                          </a:xfrm>
                          <a:custGeom>
                            <a:avLst/>
                            <a:gdLst>
                              <a:gd name="T0" fmla="+- 0 6499 6466"/>
                              <a:gd name="T1" fmla="*/ T0 w 65"/>
                              <a:gd name="T2" fmla="+- 0 145 145"/>
                              <a:gd name="T3" fmla="*/ 145 h 65"/>
                              <a:gd name="T4" fmla="+- 0 6486 6466"/>
                              <a:gd name="T5" fmla="*/ T4 w 65"/>
                              <a:gd name="T6" fmla="+- 0 147 145"/>
                              <a:gd name="T7" fmla="*/ 147 h 65"/>
                              <a:gd name="T8" fmla="+- 0 6476 6466"/>
                              <a:gd name="T9" fmla="*/ T8 w 65"/>
                              <a:gd name="T10" fmla="+- 0 154 145"/>
                              <a:gd name="T11" fmla="*/ 154 h 65"/>
                              <a:gd name="T12" fmla="+- 0 6469 6466"/>
                              <a:gd name="T13" fmla="*/ T12 w 65"/>
                              <a:gd name="T14" fmla="+- 0 164 145"/>
                              <a:gd name="T15" fmla="*/ 164 h 65"/>
                              <a:gd name="T16" fmla="+- 0 6466 6466"/>
                              <a:gd name="T17" fmla="*/ T16 w 65"/>
                              <a:gd name="T18" fmla="+- 0 177 145"/>
                              <a:gd name="T19" fmla="*/ 177 h 65"/>
                              <a:gd name="T20" fmla="+- 0 6469 6466"/>
                              <a:gd name="T21" fmla="*/ T20 w 65"/>
                              <a:gd name="T22" fmla="+- 0 189 145"/>
                              <a:gd name="T23" fmla="*/ 189 h 65"/>
                              <a:gd name="T24" fmla="+- 0 6476 6466"/>
                              <a:gd name="T25" fmla="*/ T24 w 65"/>
                              <a:gd name="T26" fmla="+- 0 199 145"/>
                              <a:gd name="T27" fmla="*/ 199 h 65"/>
                              <a:gd name="T28" fmla="+- 0 6486 6466"/>
                              <a:gd name="T29" fmla="*/ T28 w 65"/>
                              <a:gd name="T30" fmla="+- 0 206 145"/>
                              <a:gd name="T31" fmla="*/ 206 h 65"/>
                              <a:gd name="T32" fmla="+- 0 6499 6466"/>
                              <a:gd name="T33" fmla="*/ T32 w 65"/>
                              <a:gd name="T34" fmla="+- 0 209 145"/>
                              <a:gd name="T35" fmla="*/ 209 h 65"/>
                              <a:gd name="T36" fmla="+- 0 6511 6466"/>
                              <a:gd name="T37" fmla="*/ T36 w 65"/>
                              <a:gd name="T38" fmla="+- 0 206 145"/>
                              <a:gd name="T39" fmla="*/ 206 h 65"/>
                              <a:gd name="T40" fmla="+- 0 6521 6466"/>
                              <a:gd name="T41" fmla="*/ T40 w 65"/>
                              <a:gd name="T42" fmla="+- 0 199 145"/>
                              <a:gd name="T43" fmla="*/ 199 h 65"/>
                              <a:gd name="T44" fmla="+- 0 6528 6466"/>
                              <a:gd name="T45" fmla="*/ T44 w 65"/>
                              <a:gd name="T46" fmla="+- 0 189 145"/>
                              <a:gd name="T47" fmla="*/ 189 h 65"/>
                              <a:gd name="T48" fmla="+- 0 6531 6466"/>
                              <a:gd name="T49" fmla="*/ T48 w 65"/>
                              <a:gd name="T50" fmla="+- 0 177 145"/>
                              <a:gd name="T51" fmla="*/ 177 h 65"/>
                              <a:gd name="T52" fmla="+- 0 6528 6466"/>
                              <a:gd name="T53" fmla="*/ T52 w 65"/>
                              <a:gd name="T54" fmla="+- 0 164 145"/>
                              <a:gd name="T55" fmla="*/ 164 h 65"/>
                              <a:gd name="T56" fmla="+- 0 6521 6466"/>
                              <a:gd name="T57" fmla="*/ T56 w 65"/>
                              <a:gd name="T58" fmla="+- 0 154 145"/>
                              <a:gd name="T59" fmla="*/ 154 h 65"/>
                              <a:gd name="T60" fmla="+- 0 6511 6466"/>
                              <a:gd name="T61" fmla="*/ T60 w 65"/>
                              <a:gd name="T62" fmla="+- 0 147 145"/>
                              <a:gd name="T63" fmla="*/ 147 h 65"/>
                              <a:gd name="T64" fmla="+- 0 6499 6466"/>
                              <a:gd name="T65" fmla="*/ T64 w 65"/>
                              <a:gd name="T66" fmla="+- 0 145 145"/>
                              <a:gd name="T67" fmla="*/ 145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3" y="0"/>
                                </a:moveTo>
                                <a:lnTo>
                                  <a:pt x="20" y="2"/>
                                </a:lnTo>
                                <a:lnTo>
                                  <a:pt x="10" y="9"/>
                                </a:lnTo>
                                <a:lnTo>
                                  <a:pt x="3" y="19"/>
                                </a:lnTo>
                                <a:lnTo>
                                  <a:pt x="0" y="32"/>
                                </a:lnTo>
                                <a:lnTo>
                                  <a:pt x="3" y="44"/>
                                </a:lnTo>
                                <a:lnTo>
                                  <a:pt x="10" y="54"/>
                                </a:lnTo>
                                <a:lnTo>
                                  <a:pt x="20" y="61"/>
                                </a:lnTo>
                                <a:lnTo>
                                  <a:pt x="33" y="64"/>
                                </a:lnTo>
                                <a:lnTo>
                                  <a:pt x="45" y="61"/>
                                </a:lnTo>
                                <a:lnTo>
                                  <a:pt x="55" y="54"/>
                                </a:lnTo>
                                <a:lnTo>
                                  <a:pt x="62" y="44"/>
                                </a:lnTo>
                                <a:lnTo>
                                  <a:pt x="65" y="32"/>
                                </a:lnTo>
                                <a:lnTo>
                                  <a:pt x="62" y="19"/>
                                </a:lnTo>
                                <a:lnTo>
                                  <a:pt x="55" y="9"/>
                                </a:lnTo>
                                <a:lnTo>
                                  <a:pt x="45" y="2"/>
                                </a:lnTo>
                                <a:lnTo>
                                  <a:pt x="33"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93"/>
                        <wps:cNvSpPr>
                          <a:spLocks/>
                        </wps:cNvSpPr>
                        <wps:spPr bwMode="auto">
                          <a:xfrm>
                            <a:off x="6466" y="145"/>
                            <a:ext cx="65" cy="65"/>
                          </a:xfrm>
                          <a:custGeom>
                            <a:avLst/>
                            <a:gdLst>
                              <a:gd name="T0" fmla="+- 0 6466 6466"/>
                              <a:gd name="T1" fmla="*/ T0 w 65"/>
                              <a:gd name="T2" fmla="+- 0 177 145"/>
                              <a:gd name="T3" fmla="*/ 177 h 65"/>
                              <a:gd name="T4" fmla="+- 0 6469 6466"/>
                              <a:gd name="T5" fmla="*/ T4 w 65"/>
                              <a:gd name="T6" fmla="+- 0 164 145"/>
                              <a:gd name="T7" fmla="*/ 164 h 65"/>
                              <a:gd name="T8" fmla="+- 0 6476 6466"/>
                              <a:gd name="T9" fmla="*/ T8 w 65"/>
                              <a:gd name="T10" fmla="+- 0 154 145"/>
                              <a:gd name="T11" fmla="*/ 154 h 65"/>
                              <a:gd name="T12" fmla="+- 0 6486 6466"/>
                              <a:gd name="T13" fmla="*/ T12 w 65"/>
                              <a:gd name="T14" fmla="+- 0 147 145"/>
                              <a:gd name="T15" fmla="*/ 147 h 65"/>
                              <a:gd name="T16" fmla="+- 0 6499 6466"/>
                              <a:gd name="T17" fmla="*/ T16 w 65"/>
                              <a:gd name="T18" fmla="+- 0 145 145"/>
                              <a:gd name="T19" fmla="*/ 145 h 65"/>
                              <a:gd name="T20" fmla="+- 0 6511 6466"/>
                              <a:gd name="T21" fmla="*/ T20 w 65"/>
                              <a:gd name="T22" fmla="+- 0 147 145"/>
                              <a:gd name="T23" fmla="*/ 147 h 65"/>
                              <a:gd name="T24" fmla="+- 0 6521 6466"/>
                              <a:gd name="T25" fmla="*/ T24 w 65"/>
                              <a:gd name="T26" fmla="+- 0 154 145"/>
                              <a:gd name="T27" fmla="*/ 154 h 65"/>
                              <a:gd name="T28" fmla="+- 0 6528 6466"/>
                              <a:gd name="T29" fmla="*/ T28 w 65"/>
                              <a:gd name="T30" fmla="+- 0 164 145"/>
                              <a:gd name="T31" fmla="*/ 164 h 65"/>
                              <a:gd name="T32" fmla="+- 0 6531 6466"/>
                              <a:gd name="T33" fmla="*/ T32 w 65"/>
                              <a:gd name="T34" fmla="+- 0 177 145"/>
                              <a:gd name="T35" fmla="*/ 177 h 65"/>
                              <a:gd name="T36" fmla="+- 0 6528 6466"/>
                              <a:gd name="T37" fmla="*/ T36 w 65"/>
                              <a:gd name="T38" fmla="+- 0 189 145"/>
                              <a:gd name="T39" fmla="*/ 189 h 65"/>
                              <a:gd name="T40" fmla="+- 0 6521 6466"/>
                              <a:gd name="T41" fmla="*/ T40 w 65"/>
                              <a:gd name="T42" fmla="+- 0 199 145"/>
                              <a:gd name="T43" fmla="*/ 199 h 65"/>
                              <a:gd name="T44" fmla="+- 0 6511 6466"/>
                              <a:gd name="T45" fmla="*/ T44 w 65"/>
                              <a:gd name="T46" fmla="+- 0 206 145"/>
                              <a:gd name="T47" fmla="*/ 206 h 65"/>
                              <a:gd name="T48" fmla="+- 0 6499 6466"/>
                              <a:gd name="T49" fmla="*/ T48 w 65"/>
                              <a:gd name="T50" fmla="+- 0 209 145"/>
                              <a:gd name="T51" fmla="*/ 209 h 65"/>
                              <a:gd name="T52" fmla="+- 0 6486 6466"/>
                              <a:gd name="T53" fmla="*/ T52 w 65"/>
                              <a:gd name="T54" fmla="+- 0 206 145"/>
                              <a:gd name="T55" fmla="*/ 206 h 65"/>
                              <a:gd name="T56" fmla="+- 0 6476 6466"/>
                              <a:gd name="T57" fmla="*/ T56 w 65"/>
                              <a:gd name="T58" fmla="+- 0 199 145"/>
                              <a:gd name="T59" fmla="*/ 199 h 65"/>
                              <a:gd name="T60" fmla="+- 0 6469 6466"/>
                              <a:gd name="T61" fmla="*/ T60 w 65"/>
                              <a:gd name="T62" fmla="+- 0 189 145"/>
                              <a:gd name="T63" fmla="*/ 189 h 65"/>
                              <a:gd name="T64" fmla="+- 0 6466 6466"/>
                              <a:gd name="T65" fmla="*/ T64 w 65"/>
                              <a:gd name="T66" fmla="+- 0 177 145"/>
                              <a:gd name="T67" fmla="*/ 177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3" y="19"/>
                                </a:lnTo>
                                <a:lnTo>
                                  <a:pt x="10" y="9"/>
                                </a:lnTo>
                                <a:lnTo>
                                  <a:pt x="20" y="2"/>
                                </a:lnTo>
                                <a:lnTo>
                                  <a:pt x="33" y="0"/>
                                </a:lnTo>
                                <a:lnTo>
                                  <a:pt x="45" y="2"/>
                                </a:lnTo>
                                <a:lnTo>
                                  <a:pt x="55" y="9"/>
                                </a:lnTo>
                                <a:lnTo>
                                  <a:pt x="62" y="19"/>
                                </a:lnTo>
                                <a:lnTo>
                                  <a:pt x="65" y="32"/>
                                </a:lnTo>
                                <a:lnTo>
                                  <a:pt x="62" y="44"/>
                                </a:lnTo>
                                <a:lnTo>
                                  <a:pt x="55" y="54"/>
                                </a:lnTo>
                                <a:lnTo>
                                  <a:pt x="45" y="61"/>
                                </a:lnTo>
                                <a:lnTo>
                                  <a:pt x="33" y="64"/>
                                </a:lnTo>
                                <a:lnTo>
                                  <a:pt x="20" y="61"/>
                                </a:lnTo>
                                <a:lnTo>
                                  <a:pt x="10" y="54"/>
                                </a:lnTo>
                                <a:lnTo>
                                  <a:pt x="3"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92"/>
                        <wps:cNvSpPr>
                          <a:spLocks/>
                        </wps:cNvSpPr>
                        <wps:spPr bwMode="auto">
                          <a:xfrm>
                            <a:off x="6466" y="143"/>
                            <a:ext cx="65" cy="65"/>
                          </a:xfrm>
                          <a:custGeom>
                            <a:avLst/>
                            <a:gdLst>
                              <a:gd name="T0" fmla="+- 0 6499 6466"/>
                              <a:gd name="T1" fmla="*/ T0 w 65"/>
                              <a:gd name="T2" fmla="+- 0 143 143"/>
                              <a:gd name="T3" fmla="*/ 143 h 65"/>
                              <a:gd name="T4" fmla="+- 0 6486 6466"/>
                              <a:gd name="T5" fmla="*/ T4 w 65"/>
                              <a:gd name="T6" fmla="+- 0 145 143"/>
                              <a:gd name="T7" fmla="*/ 145 h 65"/>
                              <a:gd name="T8" fmla="+- 0 6476 6466"/>
                              <a:gd name="T9" fmla="*/ T8 w 65"/>
                              <a:gd name="T10" fmla="+- 0 152 143"/>
                              <a:gd name="T11" fmla="*/ 152 h 65"/>
                              <a:gd name="T12" fmla="+- 0 6469 6466"/>
                              <a:gd name="T13" fmla="*/ T12 w 65"/>
                              <a:gd name="T14" fmla="+- 0 162 143"/>
                              <a:gd name="T15" fmla="*/ 162 h 65"/>
                              <a:gd name="T16" fmla="+- 0 6466 6466"/>
                              <a:gd name="T17" fmla="*/ T16 w 65"/>
                              <a:gd name="T18" fmla="+- 0 175 143"/>
                              <a:gd name="T19" fmla="*/ 175 h 65"/>
                              <a:gd name="T20" fmla="+- 0 6469 6466"/>
                              <a:gd name="T21" fmla="*/ T20 w 65"/>
                              <a:gd name="T22" fmla="+- 0 187 143"/>
                              <a:gd name="T23" fmla="*/ 187 h 65"/>
                              <a:gd name="T24" fmla="+- 0 6476 6466"/>
                              <a:gd name="T25" fmla="*/ T24 w 65"/>
                              <a:gd name="T26" fmla="+- 0 198 143"/>
                              <a:gd name="T27" fmla="*/ 198 h 65"/>
                              <a:gd name="T28" fmla="+- 0 6486 6466"/>
                              <a:gd name="T29" fmla="*/ T28 w 65"/>
                              <a:gd name="T30" fmla="+- 0 204 143"/>
                              <a:gd name="T31" fmla="*/ 204 h 65"/>
                              <a:gd name="T32" fmla="+- 0 6499 6466"/>
                              <a:gd name="T33" fmla="*/ T32 w 65"/>
                              <a:gd name="T34" fmla="+- 0 207 143"/>
                              <a:gd name="T35" fmla="*/ 207 h 65"/>
                              <a:gd name="T36" fmla="+- 0 6511 6466"/>
                              <a:gd name="T37" fmla="*/ T36 w 65"/>
                              <a:gd name="T38" fmla="+- 0 204 143"/>
                              <a:gd name="T39" fmla="*/ 204 h 65"/>
                              <a:gd name="T40" fmla="+- 0 6521 6466"/>
                              <a:gd name="T41" fmla="*/ T40 w 65"/>
                              <a:gd name="T42" fmla="+- 0 198 143"/>
                              <a:gd name="T43" fmla="*/ 198 h 65"/>
                              <a:gd name="T44" fmla="+- 0 6528 6466"/>
                              <a:gd name="T45" fmla="*/ T44 w 65"/>
                              <a:gd name="T46" fmla="+- 0 187 143"/>
                              <a:gd name="T47" fmla="*/ 187 h 65"/>
                              <a:gd name="T48" fmla="+- 0 6531 6466"/>
                              <a:gd name="T49" fmla="*/ T48 w 65"/>
                              <a:gd name="T50" fmla="+- 0 175 143"/>
                              <a:gd name="T51" fmla="*/ 175 h 65"/>
                              <a:gd name="T52" fmla="+- 0 6528 6466"/>
                              <a:gd name="T53" fmla="*/ T52 w 65"/>
                              <a:gd name="T54" fmla="+- 0 162 143"/>
                              <a:gd name="T55" fmla="*/ 162 h 65"/>
                              <a:gd name="T56" fmla="+- 0 6521 6466"/>
                              <a:gd name="T57" fmla="*/ T56 w 65"/>
                              <a:gd name="T58" fmla="+- 0 152 143"/>
                              <a:gd name="T59" fmla="*/ 152 h 65"/>
                              <a:gd name="T60" fmla="+- 0 6511 6466"/>
                              <a:gd name="T61" fmla="*/ T60 w 65"/>
                              <a:gd name="T62" fmla="+- 0 145 143"/>
                              <a:gd name="T63" fmla="*/ 145 h 65"/>
                              <a:gd name="T64" fmla="+- 0 6499 6466"/>
                              <a:gd name="T65" fmla="*/ T64 w 65"/>
                              <a:gd name="T66" fmla="+- 0 143 143"/>
                              <a:gd name="T67" fmla="*/ 143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3" y="0"/>
                                </a:moveTo>
                                <a:lnTo>
                                  <a:pt x="20" y="2"/>
                                </a:lnTo>
                                <a:lnTo>
                                  <a:pt x="10" y="9"/>
                                </a:lnTo>
                                <a:lnTo>
                                  <a:pt x="3" y="19"/>
                                </a:lnTo>
                                <a:lnTo>
                                  <a:pt x="0" y="32"/>
                                </a:lnTo>
                                <a:lnTo>
                                  <a:pt x="3" y="44"/>
                                </a:lnTo>
                                <a:lnTo>
                                  <a:pt x="10" y="55"/>
                                </a:lnTo>
                                <a:lnTo>
                                  <a:pt x="20" y="61"/>
                                </a:lnTo>
                                <a:lnTo>
                                  <a:pt x="33" y="64"/>
                                </a:lnTo>
                                <a:lnTo>
                                  <a:pt x="45" y="61"/>
                                </a:lnTo>
                                <a:lnTo>
                                  <a:pt x="55" y="55"/>
                                </a:lnTo>
                                <a:lnTo>
                                  <a:pt x="62" y="44"/>
                                </a:lnTo>
                                <a:lnTo>
                                  <a:pt x="65" y="32"/>
                                </a:lnTo>
                                <a:lnTo>
                                  <a:pt x="62" y="19"/>
                                </a:lnTo>
                                <a:lnTo>
                                  <a:pt x="55" y="9"/>
                                </a:lnTo>
                                <a:lnTo>
                                  <a:pt x="45" y="2"/>
                                </a:lnTo>
                                <a:lnTo>
                                  <a:pt x="33"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91"/>
                        <wps:cNvSpPr>
                          <a:spLocks/>
                        </wps:cNvSpPr>
                        <wps:spPr bwMode="auto">
                          <a:xfrm>
                            <a:off x="6466" y="143"/>
                            <a:ext cx="65" cy="65"/>
                          </a:xfrm>
                          <a:custGeom>
                            <a:avLst/>
                            <a:gdLst>
                              <a:gd name="T0" fmla="+- 0 6466 6466"/>
                              <a:gd name="T1" fmla="*/ T0 w 65"/>
                              <a:gd name="T2" fmla="+- 0 175 143"/>
                              <a:gd name="T3" fmla="*/ 175 h 65"/>
                              <a:gd name="T4" fmla="+- 0 6469 6466"/>
                              <a:gd name="T5" fmla="*/ T4 w 65"/>
                              <a:gd name="T6" fmla="+- 0 162 143"/>
                              <a:gd name="T7" fmla="*/ 162 h 65"/>
                              <a:gd name="T8" fmla="+- 0 6476 6466"/>
                              <a:gd name="T9" fmla="*/ T8 w 65"/>
                              <a:gd name="T10" fmla="+- 0 152 143"/>
                              <a:gd name="T11" fmla="*/ 152 h 65"/>
                              <a:gd name="T12" fmla="+- 0 6486 6466"/>
                              <a:gd name="T13" fmla="*/ T12 w 65"/>
                              <a:gd name="T14" fmla="+- 0 145 143"/>
                              <a:gd name="T15" fmla="*/ 145 h 65"/>
                              <a:gd name="T16" fmla="+- 0 6499 6466"/>
                              <a:gd name="T17" fmla="*/ T16 w 65"/>
                              <a:gd name="T18" fmla="+- 0 143 143"/>
                              <a:gd name="T19" fmla="*/ 143 h 65"/>
                              <a:gd name="T20" fmla="+- 0 6511 6466"/>
                              <a:gd name="T21" fmla="*/ T20 w 65"/>
                              <a:gd name="T22" fmla="+- 0 145 143"/>
                              <a:gd name="T23" fmla="*/ 145 h 65"/>
                              <a:gd name="T24" fmla="+- 0 6521 6466"/>
                              <a:gd name="T25" fmla="*/ T24 w 65"/>
                              <a:gd name="T26" fmla="+- 0 152 143"/>
                              <a:gd name="T27" fmla="*/ 152 h 65"/>
                              <a:gd name="T28" fmla="+- 0 6528 6466"/>
                              <a:gd name="T29" fmla="*/ T28 w 65"/>
                              <a:gd name="T30" fmla="+- 0 162 143"/>
                              <a:gd name="T31" fmla="*/ 162 h 65"/>
                              <a:gd name="T32" fmla="+- 0 6531 6466"/>
                              <a:gd name="T33" fmla="*/ T32 w 65"/>
                              <a:gd name="T34" fmla="+- 0 175 143"/>
                              <a:gd name="T35" fmla="*/ 175 h 65"/>
                              <a:gd name="T36" fmla="+- 0 6528 6466"/>
                              <a:gd name="T37" fmla="*/ T36 w 65"/>
                              <a:gd name="T38" fmla="+- 0 187 143"/>
                              <a:gd name="T39" fmla="*/ 187 h 65"/>
                              <a:gd name="T40" fmla="+- 0 6521 6466"/>
                              <a:gd name="T41" fmla="*/ T40 w 65"/>
                              <a:gd name="T42" fmla="+- 0 198 143"/>
                              <a:gd name="T43" fmla="*/ 198 h 65"/>
                              <a:gd name="T44" fmla="+- 0 6511 6466"/>
                              <a:gd name="T45" fmla="*/ T44 w 65"/>
                              <a:gd name="T46" fmla="+- 0 204 143"/>
                              <a:gd name="T47" fmla="*/ 204 h 65"/>
                              <a:gd name="T48" fmla="+- 0 6499 6466"/>
                              <a:gd name="T49" fmla="*/ T48 w 65"/>
                              <a:gd name="T50" fmla="+- 0 207 143"/>
                              <a:gd name="T51" fmla="*/ 207 h 65"/>
                              <a:gd name="T52" fmla="+- 0 6486 6466"/>
                              <a:gd name="T53" fmla="*/ T52 w 65"/>
                              <a:gd name="T54" fmla="+- 0 204 143"/>
                              <a:gd name="T55" fmla="*/ 204 h 65"/>
                              <a:gd name="T56" fmla="+- 0 6476 6466"/>
                              <a:gd name="T57" fmla="*/ T56 w 65"/>
                              <a:gd name="T58" fmla="+- 0 198 143"/>
                              <a:gd name="T59" fmla="*/ 198 h 65"/>
                              <a:gd name="T60" fmla="+- 0 6469 6466"/>
                              <a:gd name="T61" fmla="*/ T60 w 65"/>
                              <a:gd name="T62" fmla="+- 0 187 143"/>
                              <a:gd name="T63" fmla="*/ 187 h 65"/>
                              <a:gd name="T64" fmla="+- 0 6466 6466"/>
                              <a:gd name="T65" fmla="*/ T64 w 65"/>
                              <a:gd name="T66" fmla="+- 0 175 143"/>
                              <a:gd name="T67" fmla="*/ 175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3" y="19"/>
                                </a:lnTo>
                                <a:lnTo>
                                  <a:pt x="10" y="9"/>
                                </a:lnTo>
                                <a:lnTo>
                                  <a:pt x="20" y="2"/>
                                </a:lnTo>
                                <a:lnTo>
                                  <a:pt x="33" y="0"/>
                                </a:lnTo>
                                <a:lnTo>
                                  <a:pt x="45" y="2"/>
                                </a:lnTo>
                                <a:lnTo>
                                  <a:pt x="55" y="9"/>
                                </a:lnTo>
                                <a:lnTo>
                                  <a:pt x="62" y="19"/>
                                </a:lnTo>
                                <a:lnTo>
                                  <a:pt x="65" y="32"/>
                                </a:lnTo>
                                <a:lnTo>
                                  <a:pt x="62" y="44"/>
                                </a:lnTo>
                                <a:lnTo>
                                  <a:pt x="55" y="55"/>
                                </a:lnTo>
                                <a:lnTo>
                                  <a:pt x="45" y="61"/>
                                </a:lnTo>
                                <a:lnTo>
                                  <a:pt x="33" y="64"/>
                                </a:lnTo>
                                <a:lnTo>
                                  <a:pt x="20" y="61"/>
                                </a:lnTo>
                                <a:lnTo>
                                  <a:pt x="10" y="55"/>
                                </a:lnTo>
                                <a:lnTo>
                                  <a:pt x="3"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90"/>
                        <wps:cNvSpPr>
                          <a:spLocks/>
                        </wps:cNvSpPr>
                        <wps:spPr bwMode="auto">
                          <a:xfrm>
                            <a:off x="6466" y="144"/>
                            <a:ext cx="65" cy="65"/>
                          </a:xfrm>
                          <a:custGeom>
                            <a:avLst/>
                            <a:gdLst>
                              <a:gd name="T0" fmla="+- 0 6499 6466"/>
                              <a:gd name="T1" fmla="*/ T0 w 65"/>
                              <a:gd name="T2" fmla="+- 0 144 144"/>
                              <a:gd name="T3" fmla="*/ 144 h 65"/>
                              <a:gd name="T4" fmla="+- 0 6486 6466"/>
                              <a:gd name="T5" fmla="*/ T4 w 65"/>
                              <a:gd name="T6" fmla="+- 0 146 144"/>
                              <a:gd name="T7" fmla="*/ 146 h 65"/>
                              <a:gd name="T8" fmla="+- 0 6476 6466"/>
                              <a:gd name="T9" fmla="*/ T8 w 65"/>
                              <a:gd name="T10" fmla="+- 0 153 144"/>
                              <a:gd name="T11" fmla="*/ 153 h 65"/>
                              <a:gd name="T12" fmla="+- 0 6469 6466"/>
                              <a:gd name="T13" fmla="*/ T12 w 65"/>
                              <a:gd name="T14" fmla="+- 0 163 144"/>
                              <a:gd name="T15" fmla="*/ 163 h 65"/>
                              <a:gd name="T16" fmla="+- 0 6466 6466"/>
                              <a:gd name="T17" fmla="*/ T16 w 65"/>
                              <a:gd name="T18" fmla="+- 0 176 144"/>
                              <a:gd name="T19" fmla="*/ 176 h 65"/>
                              <a:gd name="T20" fmla="+- 0 6469 6466"/>
                              <a:gd name="T21" fmla="*/ T20 w 65"/>
                              <a:gd name="T22" fmla="+- 0 188 144"/>
                              <a:gd name="T23" fmla="*/ 188 h 65"/>
                              <a:gd name="T24" fmla="+- 0 6476 6466"/>
                              <a:gd name="T25" fmla="*/ T24 w 65"/>
                              <a:gd name="T26" fmla="+- 0 198 144"/>
                              <a:gd name="T27" fmla="*/ 198 h 65"/>
                              <a:gd name="T28" fmla="+- 0 6486 6466"/>
                              <a:gd name="T29" fmla="*/ T28 w 65"/>
                              <a:gd name="T30" fmla="+- 0 205 144"/>
                              <a:gd name="T31" fmla="*/ 205 h 65"/>
                              <a:gd name="T32" fmla="+- 0 6499 6466"/>
                              <a:gd name="T33" fmla="*/ T32 w 65"/>
                              <a:gd name="T34" fmla="+- 0 208 144"/>
                              <a:gd name="T35" fmla="*/ 208 h 65"/>
                              <a:gd name="T36" fmla="+- 0 6511 6466"/>
                              <a:gd name="T37" fmla="*/ T36 w 65"/>
                              <a:gd name="T38" fmla="+- 0 205 144"/>
                              <a:gd name="T39" fmla="*/ 205 h 65"/>
                              <a:gd name="T40" fmla="+- 0 6521 6466"/>
                              <a:gd name="T41" fmla="*/ T40 w 65"/>
                              <a:gd name="T42" fmla="+- 0 198 144"/>
                              <a:gd name="T43" fmla="*/ 198 h 65"/>
                              <a:gd name="T44" fmla="+- 0 6528 6466"/>
                              <a:gd name="T45" fmla="*/ T44 w 65"/>
                              <a:gd name="T46" fmla="+- 0 188 144"/>
                              <a:gd name="T47" fmla="*/ 188 h 65"/>
                              <a:gd name="T48" fmla="+- 0 6531 6466"/>
                              <a:gd name="T49" fmla="*/ T48 w 65"/>
                              <a:gd name="T50" fmla="+- 0 176 144"/>
                              <a:gd name="T51" fmla="*/ 176 h 65"/>
                              <a:gd name="T52" fmla="+- 0 6528 6466"/>
                              <a:gd name="T53" fmla="*/ T52 w 65"/>
                              <a:gd name="T54" fmla="+- 0 163 144"/>
                              <a:gd name="T55" fmla="*/ 163 h 65"/>
                              <a:gd name="T56" fmla="+- 0 6521 6466"/>
                              <a:gd name="T57" fmla="*/ T56 w 65"/>
                              <a:gd name="T58" fmla="+- 0 153 144"/>
                              <a:gd name="T59" fmla="*/ 153 h 65"/>
                              <a:gd name="T60" fmla="+- 0 6511 6466"/>
                              <a:gd name="T61" fmla="*/ T60 w 65"/>
                              <a:gd name="T62" fmla="+- 0 146 144"/>
                              <a:gd name="T63" fmla="*/ 146 h 65"/>
                              <a:gd name="T64" fmla="+- 0 6499 6466"/>
                              <a:gd name="T65" fmla="*/ T64 w 65"/>
                              <a:gd name="T66" fmla="+- 0 144 144"/>
                              <a:gd name="T67" fmla="*/ 14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3" y="0"/>
                                </a:moveTo>
                                <a:lnTo>
                                  <a:pt x="20" y="2"/>
                                </a:lnTo>
                                <a:lnTo>
                                  <a:pt x="10" y="9"/>
                                </a:lnTo>
                                <a:lnTo>
                                  <a:pt x="3" y="19"/>
                                </a:lnTo>
                                <a:lnTo>
                                  <a:pt x="0" y="32"/>
                                </a:lnTo>
                                <a:lnTo>
                                  <a:pt x="3" y="44"/>
                                </a:lnTo>
                                <a:lnTo>
                                  <a:pt x="10" y="54"/>
                                </a:lnTo>
                                <a:lnTo>
                                  <a:pt x="20" y="61"/>
                                </a:lnTo>
                                <a:lnTo>
                                  <a:pt x="33" y="64"/>
                                </a:lnTo>
                                <a:lnTo>
                                  <a:pt x="45" y="61"/>
                                </a:lnTo>
                                <a:lnTo>
                                  <a:pt x="55" y="54"/>
                                </a:lnTo>
                                <a:lnTo>
                                  <a:pt x="62" y="44"/>
                                </a:lnTo>
                                <a:lnTo>
                                  <a:pt x="65" y="32"/>
                                </a:lnTo>
                                <a:lnTo>
                                  <a:pt x="62" y="19"/>
                                </a:lnTo>
                                <a:lnTo>
                                  <a:pt x="55" y="9"/>
                                </a:lnTo>
                                <a:lnTo>
                                  <a:pt x="45" y="2"/>
                                </a:lnTo>
                                <a:lnTo>
                                  <a:pt x="33"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89"/>
                        <wps:cNvSpPr>
                          <a:spLocks/>
                        </wps:cNvSpPr>
                        <wps:spPr bwMode="auto">
                          <a:xfrm>
                            <a:off x="6466" y="144"/>
                            <a:ext cx="65" cy="65"/>
                          </a:xfrm>
                          <a:custGeom>
                            <a:avLst/>
                            <a:gdLst>
                              <a:gd name="T0" fmla="+- 0 6466 6466"/>
                              <a:gd name="T1" fmla="*/ T0 w 65"/>
                              <a:gd name="T2" fmla="+- 0 176 144"/>
                              <a:gd name="T3" fmla="*/ 176 h 65"/>
                              <a:gd name="T4" fmla="+- 0 6469 6466"/>
                              <a:gd name="T5" fmla="*/ T4 w 65"/>
                              <a:gd name="T6" fmla="+- 0 163 144"/>
                              <a:gd name="T7" fmla="*/ 163 h 65"/>
                              <a:gd name="T8" fmla="+- 0 6476 6466"/>
                              <a:gd name="T9" fmla="*/ T8 w 65"/>
                              <a:gd name="T10" fmla="+- 0 153 144"/>
                              <a:gd name="T11" fmla="*/ 153 h 65"/>
                              <a:gd name="T12" fmla="+- 0 6486 6466"/>
                              <a:gd name="T13" fmla="*/ T12 w 65"/>
                              <a:gd name="T14" fmla="+- 0 146 144"/>
                              <a:gd name="T15" fmla="*/ 146 h 65"/>
                              <a:gd name="T16" fmla="+- 0 6499 6466"/>
                              <a:gd name="T17" fmla="*/ T16 w 65"/>
                              <a:gd name="T18" fmla="+- 0 144 144"/>
                              <a:gd name="T19" fmla="*/ 144 h 65"/>
                              <a:gd name="T20" fmla="+- 0 6511 6466"/>
                              <a:gd name="T21" fmla="*/ T20 w 65"/>
                              <a:gd name="T22" fmla="+- 0 146 144"/>
                              <a:gd name="T23" fmla="*/ 146 h 65"/>
                              <a:gd name="T24" fmla="+- 0 6521 6466"/>
                              <a:gd name="T25" fmla="*/ T24 w 65"/>
                              <a:gd name="T26" fmla="+- 0 153 144"/>
                              <a:gd name="T27" fmla="*/ 153 h 65"/>
                              <a:gd name="T28" fmla="+- 0 6528 6466"/>
                              <a:gd name="T29" fmla="*/ T28 w 65"/>
                              <a:gd name="T30" fmla="+- 0 163 144"/>
                              <a:gd name="T31" fmla="*/ 163 h 65"/>
                              <a:gd name="T32" fmla="+- 0 6531 6466"/>
                              <a:gd name="T33" fmla="*/ T32 w 65"/>
                              <a:gd name="T34" fmla="+- 0 176 144"/>
                              <a:gd name="T35" fmla="*/ 176 h 65"/>
                              <a:gd name="T36" fmla="+- 0 6528 6466"/>
                              <a:gd name="T37" fmla="*/ T36 w 65"/>
                              <a:gd name="T38" fmla="+- 0 188 144"/>
                              <a:gd name="T39" fmla="*/ 188 h 65"/>
                              <a:gd name="T40" fmla="+- 0 6521 6466"/>
                              <a:gd name="T41" fmla="*/ T40 w 65"/>
                              <a:gd name="T42" fmla="+- 0 198 144"/>
                              <a:gd name="T43" fmla="*/ 198 h 65"/>
                              <a:gd name="T44" fmla="+- 0 6511 6466"/>
                              <a:gd name="T45" fmla="*/ T44 w 65"/>
                              <a:gd name="T46" fmla="+- 0 205 144"/>
                              <a:gd name="T47" fmla="*/ 205 h 65"/>
                              <a:gd name="T48" fmla="+- 0 6499 6466"/>
                              <a:gd name="T49" fmla="*/ T48 w 65"/>
                              <a:gd name="T50" fmla="+- 0 208 144"/>
                              <a:gd name="T51" fmla="*/ 208 h 65"/>
                              <a:gd name="T52" fmla="+- 0 6486 6466"/>
                              <a:gd name="T53" fmla="*/ T52 w 65"/>
                              <a:gd name="T54" fmla="+- 0 205 144"/>
                              <a:gd name="T55" fmla="*/ 205 h 65"/>
                              <a:gd name="T56" fmla="+- 0 6476 6466"/>
                              <a:gd name="T57" fmla="*/ T56 w 65"/>
                              <a:gd name="T58" fmla="+- 0 198 144"/>
                              <a:gd name="T59" fmla="*/ 198 h 65"/>
                              <a:gd name="T60" fmla="+- 0 6469 6466"/>
                              <a:gd name="T61" fmla="*/ T60 w 65"/>
                              <a:gd name="T62" fmla="+- 0 188 144"/>
                              <a:gd name="T63" fmla="*/ 188 h 65"/>
                              <a:gd name="T64" fmla="+- 0 6466 6466"/>
                              <a:gd name="T65" fmla="*/ T64 w 65"/>
                              <a:gd name="T66" fmla="+- 0 176 144"/>
                              <a:gd name="T67" fmla="*/ 176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3" y="19"/>
                                </a:lnTo>
                                <a:lnTo>
                                  <a:pt x="10" y="9"/>
                                </a:lnTo>
                                <a:lnTo>
                                  <a:pt x="20" y="2"/>
                                </a:lnTo>
                                <a:lnTo>
                                  <a:pt x="33" y="0"/>
                                </a:lnTo>
                                <a:lnTo>
                                  <a:pt x="45" y="2"/>
                                </a:lnTo>
                                <a:lnTo>
                                  <a:pt x="55" y="9"/>
                                </a:lnTo>
                                <a:lnTo>
                                  <a:pt x="62" y="19"/>
                                </a:lnTo>
                                <a:lnTo>
                                  <a:pt x="65" y="32"/>
                                </a:lnTo>
                                <a:lnTo>
                                  <a:pt x="62" y="44"/>
                                </a:lnTo>
                                <a:lnTo>
                                  <a:pt x="55" y="54"/>
                                </a:lnTo>
                                <a:lnTo>
                                  <a:pt x="45" y="61"/>
                                </a:lnTo>
                                <a:lnTo>
                                  <a:pt x="33" y="64"/>
                                </a:lnTo>
                                <a:lnTo>
                                  <a:pt x="20" y="61"/>
                                </a:lnTo>
                                <a:lnTo>
                                  <a:pt x="10" y="54"/>
                                </a:lnTo>
                                <a:lnTo>
                                  <a:pt x="3"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88"/>
                        <wps:cNvCnPr/>
                        <wps:spPr bwMode="auto">
                          <a:xfrm>
                            <a:off x="6499" y="174"/>
                            <a:ext cx="0" cy="0"/>
                          </a:xfrm>
                          <a:prstGeom prst="line">
                            <a:avLst/>
                          </a:prstGeom>
                          <a:noFill/>
                          <a:ln w="11151">
                            <a:solidFill>
                              <a:srgbClr val="333333"/>
                            </a:solidFill>
                            <a:round/>
                            <a:headEnd/>
                            <a:tailEnd/>
                          </a:ln>
                          <a:extLst>
                            <a:ext uri="{909E8E84-426E-40dd-AFC4-6F175D3DCCD1}">
                              <a14:hiddenFill xmlns:a14="http://schemas.microsoft.com/office/drawing/2010/main">
                                <a:noFill/>
                              </a14:hiddenFill>
                            </a:ext>
                          </a:extLst>
                        </wps:spPr>
                        <wps:bodyPr/>
                      </wps:wsp>
                      <wps:wsp>
                        <wps:cNvPr id="144" name="Line 87"/>
                        <wps:cNvCnPr/>
                        <wps:spPr bwMode="auto">
                          <a:xfrm>
                            <a:off x="6499" y="166"/>
                            <a:ext cx="0" cy="17"/>
                          </a:xfrm>
                          <a:prstGeom prst="line">
                            <a:avLst/>
                          </a:prstGeom>
                          <a:noFill/>
                          <a:ln w="0">
                            <a:solidFill>
                              <a:srgbClr val="333333"/>
                            </a:solidFill>
                            <a:round/>
                            <a:headEnd/>
                            <a:tailEnd/>
                          </a:ln>
                          <a:extLst>
                            <a:ext uri="{909E8E84-426E-40dd-AFC4-6F175D3DCCD1}">
                              <a14:hiddenFill xmlns:a14="http://schemas.microsoft.com/office/drawing/2010/main">
                                <a:noFill/>
                              </a14:hiddenFill>
                            </a:ext>
                          </a:extLst>
                        </wps:spPr>
                        <wps:bodyPr/>
                      </wps:wsp>
                      <wps:wsp>
                        <wps:cNvPr id="145" name="Line 86"/>
                        <wps:cNvCnPr/>
                        <wps:spPr bwMode="auto">
                          <a:xfrm>
                            <a:off x="6197" y="174"/>
                            <a:ext cx="604" cy="0"/>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146" name="Freeform 85"/>
                        <wps:cNvSpPr>
                          <a:spLocks/>
                        </wps:cNvSpPr>
                        <wps:spPr bwMode="auto">
                          <a:xfrm>
                            <a:off x="6197" y="174"/>
                            <a:ext cx="604" cy="2"/>
                          </a:xfrm>
                          <a:custGeom>
                            <a:avLst/>
                            <a:gdLst>
                              <a:gd name="T0" fmla="+- 0 6197 6197"/>
                              <a:gd name="T1" fmla="*/ T0 w 604"/>
                              <a:gd name="T2" fmla="+- 0 6801 6197"/>
                              <a:gd name="T3" fmla="*/ T2 w 604"/>
                              <a:gd name="T4" fmla="+- 0 6197 6197"/>
                              <a:gd name="T5" fmla="*/ T4 w 604"/>
                            </a:gdLst>
                            <a:ahLst/>
                            <a:cxnLst>
                              <a:cxn ang="0">
                                <a:pos x="T1" y="0"/>
                              </a:cxn>
                              <a:cxn ang="0">
                                <a:pos x="T3" y="0"/>
                              </a:cxn>
                              <a:cxn ang="0">
                                <a:pos x="T5" y="0"/>
                              </a:cxn>
                            </a:cxnLst>
                            <a:rect l="0" t="0" r="r" b="b"/>
                            <a:pathLst>
                              <a:path w="604">
                                <a:moveTo>
                                  <a:pt x="0" y="0"/>
                                </a:moveTo>
                                <a:lnTo>
                                  <a:pt x="604" y="0"/>
                                </a:lnTo>
                                <a:lnTo>
                                  <a:pt x="0" y="0"/>
                                </a:lnTo>
                                <a:close/>
                              </a:path>
                            </a:pathLst>
                          </a:custGeom>
                          <a:noFill/>
                          <a:ln w="111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84"/>
                        <wps:cNvCnPr/>
                        <wps:spPr bwMode="auto">
                          <a:xfrm>
                            <a:off x="6197" y="174"/>
                            <a:ext cx="604" cy="0"/>
                          </a:xfrm>
                          <a:prstGeom prst="line">
                            <a:avLst/>
                          </a:prstGeom>
                          <a:noFill/>
                          <a:ln w="22198">
                            <a:solidFill>
                              <a:srgbClr val="333333"/>
                            </a:solidFill>
                            <a:round/>
                            <a:headEnd/>
                            <a:tailEnd/>
                          </a:ln>
                          <a:extLst>
                            <a:ext uri="{909E8E84-426E-40dd-AFC4-6F175D3DCCD1}">
                              <a14:hiddenFill xmlns:a14="http://schemas.microsoft.com/office/drawing/2010/main">
                                <a:noFill/>
                              </a14:hiddenFill>
                            </a:ext>
                          </a:extLst>
                        </wps:spPr>
                        <wps:bodyPr/>
                      </wps:wsp>
                      <wps:wsp>
                        <wps:cNvPr id="148" name="Freeform 83"/>
                        <wps:cNvSpPr>
                          <a:spLocks/>
                        </wps:cNvSpPr>
                        <wps:spPr bwMode="auto">
                          <a:xfrm>
                            <a:off x="7272" y="161"/>
                            <a:ext cx="65" cy="65"/>
                          </a:xfrm>
                          <a:custGeom>
                            <a:avLst/>
                            <a:gdLst>
                              <a:gd name="T0" fmla="+- 0 7304 7272"/>
                              <a:gd name="T1" fmla="*/ T0 w 65"/>
                              <a:gd name="T2" fmla="+- 0 161 161"/>
                              <a:gd name="T3" fmla="*/ 161 h 65"/>
                              <a:gd name="T4" fmla="+- 0 7291 7272"/>
                              <a:gd name="T5" fmla="*/ T4 w 65"/>
                              <a:gd name="T6" fmla="+- 0 164 161"/>
                              <a:gd name="T7" fmla="*/ 164 h 65"/>
                              <a:gd name="T8" fmla="+- 0 7281 7272"/>
                              <a:gd name="T9" fmla="*/ T8 w 65"/>
                              <a:gd name="T10" fmla="+- 0 171 161"/>
                              <a:gd name="T11" fmla="*/ 171 h 65"/>
                              <a:gd name="T12" fmla="+- 0 7274 7272"/>
                              <a:gd name="T13" fmla="*/ T12 w 65"/>
                              <a:gd name="T14" fmla="+- 0 181 161"/>
                              <a:gd name="T15" fmla="*/ 181 h 65"/>
                              <a:gd name="T16" fmla="+- 0 7272 7272"/>
                              <a:gd name="T17" fmla="*/ T16 w 65"/>
                              <a:gd name="T18" fmla="+- 0 193 161"/>
                              <a:gd name="T19" fmla="*/ 193 h 65"/>
                              <a:gd name="T20" fmla="+- 0 7274 7272"/>
                              <a:gd name="T21" fmla="*/ T20 w 65"/>
                              <a:gd name="T22" fmla="+- 0 206 161"/>
                              <a:gd name="T23" fmla="*/ 206 h 65"/>
                              <a:gd name="T24" fmla="+- 0 7281 7272"/>
                              <a:gd name="T25" fmla="*/ T24 w 65"/>
                              <a:gd name="T26" fmla="+- 0 216 161"/>
                              <a:gd name="T27" fmla="*/ 216 h 65"/>
                              <a:gd name="T28" fmla="+- 0 7291 7272"/>
                              <a:gd name="T29" fmla="*/ T28 w 65"/>
                              <a:gd name="T30" fmla="+- 0 223 161"/>
                              <a:gd name="T31" fmla="*/ 223 h 65"/>
                              <a:gd name="T32" fmla="+- 0 7304 7272"/>
                              <a:gd name="T33" fmla="*/ T32 w 65"/>
                              <a:gd name="T34" fmla="+- 0 225 161"/>
                              <a:gd name="T35" fmla="*/ 225 h 65"/>
                              <a:gd name="T36" fmla="+- 0 7316 7272"/>
                              <a:gd name="T37" fmla="*/ T36 w 65"/>
                              <a:gd name="T38" fmla="+- 0 223 161"/>
                              <a:gd name="T39" fmla="*/ 223 h 65"/>
                              <a:gd name="T40" fmla="+- 0 7327 7272"/>
                              <a:gd name="T41" fmla="*/ T40 w 65"/>
                              <a:gd name="T42" fmla="+- 0 216 161"/>
                              <a:gd name="T43" fmla="*/ 216 h 65"/>
                              <a:gd name="T44" fmla="+- 0 7333 7272"/>
                              <a:gd name="T45" fmla="*/ T44 w 65"/>
                              <a:gd name="T46" fmla="+- 0 206 161"/>
                              <a:gd name="T47" fmla="*/ 206 h 65"/>
                              <a:gd name="T48" fmla="+- 0 7336 7272"/>
                              <a:gd name="T49" fmla="*/ T48 w 65"/>
                              <a:gd name="T50" fmla="+- 0 193 161"/>
                              <a:gd name="T51" fmla="*/ 193 h 65"/>
                              <a:gd name="T52" fmla="+- 0 7333 7272"/>
                              <a:gd name="T53" fmla="*/ T52 w 65"/>
                              <a:gd name="T54" fmla="+- 0 181 161"/>
                              <a:gd name="T55" fmla="*/ 181 h 65"/>
                              <a:gd name="T56" fmla="+- 0 7327 7272"/>
                              <a:gd name="T57" fmla="*/ T56 w 65"/>
                              <a:gd name="T58" fmla="+- 0 171 161"/>
                              <a:gd name="T59" fmla="*/ 171 h 65"/>
                              <a:gd name="T60" fmla="+- 0 7316 7272"/>
                              <a:gd name="T61" fmla="*/ T60 w 65"/>
                              <a:gd name="T62" fmla="+- 0 164 161"/>
                              <a:gd name="T63" fmla="*/ 164 h 65"/>
                              <a:gd name="T64" fmla="+- 0 7304 7272"/>
                              <a:gd name="T65" fmla="*/ T64 w 65"/>
                              <a:gd name="T66" fmla="+- 0 161 161"/>
                              <a:gd name="T67" fmla="*/ 161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19" y="3"/>
                                </a:lnTo>
                                <a:lnTo>
                                  <a:pt x="9" y="10"/>
                                </a:lnTo>
                                <a:lnTo>
                                  <a:pt x="2" y="20"/>
                                </a:lnTo>
                                <a:lnTo>
                                  <a:pt x="0" y="32"/>
                                </a:lnTo>
                                <a:lnTo>
                                  <a:pt x="2" y="45"/>
                                </a:lnTo>
                                <a:lnTo>
                                  <a:pt x="9" y="55"/>
                                </a:lnTo>
                                <a:lnTo>
                                  <a:pt x="19" y="62"/>
                                </a:lnTo>
                                <a:lnTo>
                                  <a:pt x="32" y="64"/>
                                </a:lnTo>
                                <a:lnTo>
                                  <a:pt x="44" y="62"/>
                                </a:lnTo>
                                <a:lnTo>
                                  <a:pt x="55" y="55"/>
                                </a:lnTo>
                                <a:lnTo>
                                  <a:pt x="61" y="45"/>
                                </a:lnTo>
                                <a:lnTo>
                                  <a:pt x="64" y="32"/>
                                </a:lnTo>
                                <a:lnTo>
                                  <a:pt x="61" y="20"/>
                                </a:lnTo>
                                <a:lnTo>
                                  <a:pt x="55" y="10"/>
                                </a:lnTo>
                                <a:lnTo>
                                  <a:pt x="44" y="3"/>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82"/>
                        <wps:cNvSpPr>
                          <a:spLocks/>
                        </wps:cNvSpPr>
                        <wps:spPr bwMode="auto">
                          <a:xfrm>
                            <a:off x="7272" y="161"/>
                            <a:ext cx="65" cy="65"/>
                          </a:xfrm>
                          <a:custGeom>
                            <a:avLst/>
                            <a:gdLst>
                              <a:gd name="T0" fmla="+- 0 7272 7272"/>
                              <a:gd name="T1" fmla="*/ T0 w 65"/>
                              <a:gd name="T2" fmla="+- 0 193 161"/>
                              <a:gd name="T3" fmla="*/ 193 h 65"/>
                              <a:gd name="T4" fmla="+- 0 7274 7272"/>
                              <a:gd name="T5" fmla="*/ T4 w 65"/>
                              <a:gd name="T6" fmla="+- 0 181 161"/>
                              <a:gd name="T7" fmla="*/ 181 h 65"/>
                              <a:gd name="T8" fmla="+- 0 7281 7272"/>
                              <a:gd name="T9" fmla="*/ T8 w 65"/>
                              <a:gd name="T10" fmla="+- 0 171 161"/>
                              <a:gd name="T11" fmla="*/ 171 h 65"/>
                              <a:gd name="T12" fmla="+- 0 7291 7272"/>
                              <a:gd name="T13" fmla="*/ T12 w 65"/>
                              <a:gd name="T14" fmla="+- 0 164 161"/>
                              <a:gd name="T15" fmla="*/ 164 h 65"/>
                              <a:gd name="T16" fmla="+- 0 7304 7272"/>
                              <a:gd name="T17" fmla="*/ T16 w 65"/>
                              <a:gd name="T18" fmla="+- 0 161 161"/>
                              <a:gd name="T19" fmla="*/ 161 h 65"/>
                              <a:gd name="T20" fmla="+- 0 7316 7272"/>
                              <a:gd name="T21" fmla="*/ T20 w 65"/>
                              <a:gd name="T22" fmla="+- 0 164 161"/>
                              <a:gd name="T23" fmla="*/ 164 h 65"/>
                              <a:gd name="T24" fmla="+- 0 7327 7272"/>
                              <a:gd name="T25" fmla="*/ T24 w 65"/>
                              <a:gd name="T26" fmla="+- 0 171 161"/>
                              <a:gd name="T27" fmla="*/ 171 h 65"/>
                              <a:gd name="T28" fmla="+- 0 7333 7272"/>
                              <a:gd name="T29" fmla="*/ T28 w 65"/>
                              <a:gd name="T30" fmla="+- 0 181 161"/>
                              <a:gd name="T31" fmla="*/ 181 h 65"/>
                              <a:gd name="T32" fmla="+- 0 7336 7272"/>
                              <a:gd name="T33" fmla="*/ T32 w 65"/>
                              <a:gd name="T34" fmla="+- 0 193 161"/>
                              <a:gd name="T35" fmla="*/ 193 h 65"/>
                              <a:gd name="T36" fmla="+- 0 7333 7272"/>
                              <a:gd name="T37" fmla="*/ T36 w 65"/>
                              <a:gd name="T38" fmla="+- 0 206 161"/>
                              <a:gd name="T39" fmla="*/ 206 h 65"/>
                              <a:gd name="T40" fmla="+- 0 7327 7272"/>
                              <a:gd name="T41" fmla="*/ T40 w 65"/>
                              <a:gd name="T42" fmla="+- 0 216 161"/>
                              <a:gd name="T43" fmla="*/ 216 h 65"/>
                              <a:gd name="T44" fmla="+- 0 7316 7272"/>
                              <a:gd name="T45" fmla="*/ T44 w 65"/>
                              <a:gd name="T46" fmla="+- 0 223 161"/>
                              <a:gd name="T47" fmla="*/ 223 h 65"/>
                              <a:gd name="T48" fmla="+- 0 7304 7272"/>
                              <a:gd name="T49" fmla="*/ T48 w 65"/>
                              <a:gd name="T50" fmla="+- 0 225 161"/>
                              <a:gd name="T51" fmla="*/ 225 h 65"/>
                              <a:gd name="T52" fmla="+- 0 7291 7272"/>
                              <a:gd name="T53" fmla="*/ T52 w 65"/>
                              <a:gd name="T54" fmla="+- 0 223 161"/>
                              <a:gd name="T55" fmla="*/ 223 h 65"/>
                              <a:gd name="T56" fmla="+- 0 7281 7272"/>
                              <a:gd name="T57" fmla="*/ T56 w 65"/>
                              <a:gd name="T58" fmla="+- 0 216 161"/>
                              <a:gd name="T59" fmla="*/ 216 h 65"/>
                              <a:gd name="T60" fmla="+- 0 7274 7272"/>
                              <a:gd name="T61" fmla="*/ T60 w 65"/>
                              <a:gd name="T62" fmla="+- 0 206 161"/>
                              <a:gd name="T63" fmla="*/ 206 h 65"/>
                              <a:gd name="T64" fmla="+- 0 7272 7272"/>
                              <a:gd name="T65" fmla="*/ T64 w 65"/>
                              <a:gd name="T66" fmla="+- 0 193 161"/>
                              <a:gd name="T67" fmla="*/ 193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2" y="20"/>
                                </a:lnTo>
                                <a:lnTo>
                                  <a:pt x="9" y="10"/>
                                </a:lnTo>
                                <a:lnTo>
                                  <a:pt x="19" y="3"/>
                                </a:lnTo>
                                <a:lnTo>
                                  <a:pt x="32" y="0"/>
                                </a:lnTo>
                                <a:lnTo>
                                  <a:pt x="44" y="3"/>
                                </a:lnTo>
                                <a:lnTo>
                                  <a:pt x="55" y="10"/>
                                </a:lnTo>
                                <a:lnTo>
                                  <a:pt x="61" y="20"/>
                                </a:lnTo>
                                <a:lnTo>
                                  <a:pt x="64" y="32"/>
                                </a:lnTo>
                                <a:lnTo>
                                  <a:pt x="61" y="45"/>
                                </a:lnTo>
                                <a:lnTo>
                                  <a:pt x="55" y="55"/>
                                </a:lnTo>
                                <a:lnTo>
                                  <a:pt x="44" y="62"/>
                                </a:lnTo>
                                <a:lnTo>
                                  <a:pt x="32" y="64"/>
                                </a:lnTo>
                                <a:lnTo>
                                  <a:pt x="19" y="62"/>
                                </a:lnTo>
                                <a:lnTo>
                                  <a:pt x="9" y="55"/>
                                </a:lnTo>
                                <a:lnTo>
                                  <a:pt x="2" y="45"/>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81"/>
                        <wps:cNvSpPr>
                          <a:spLocks/>
                        </wps:cNvSpPr>
                        <wps:spPr bwMode="auto">
                          <a:xfrm>
                            <a:off x="7272" y="159"/>
                            <a:ext cx="65" cy="65"/>
                          </a:xfrm>
                          <a:custGeom>
                            <a:avLst/>
                            <a:gdLst>
                              <a:gd name="T0" fmla="+- 0 7304 7272"/>
                              <a:gd name="T1" fmla="*/ T0 w 65"/>
                              <a:gd name="T2" fmla="+- 0 159 159"/>
                              <a:gd name="T3" fmla="*/ 159 h 65"/>
                              <a:gd name="T4" fmla="+- 0 7291 7272"/>
                              <a:gd name="T5" fmla="*/ T4 w 65"/>
                              <a:gd name="T6" fmla="+- 0 162 159"/>
                              <a:gd name="T7" fmla="*/ 162 h 65"/>
                              <a:gd name="T8" fmla="+- 0 7281 7272"/>
                              <a:gd name="T9" fmla="*/ T8 w 65"/>
                              <a:gd name="T10" fmla="+- 0 169 159"/>
                              <a:gd name="T11" fmla="*/ 169 h 65"/>
                              <a:gd name="T12" fmla="+- 0 7274 7272"/>
                              <a:gd name="T13" fmla="*/ T12 w 65"/>
                              <a:gd name="T14" fmla="+- 0 179 159"/>
                              <a:gd name="T15" fmla="*/ 179 h 65"/>
                              <a:gd name="T16" fmla="+- 0 7272 7272"/>
                              <a:gd name="T17" fmla="*/ T16 w 65"/>
                              <a:gd name="T18" fmla="+- 0 191 159"/>
                              <a:gd name="T19" fmla="*/ 191 h 65"/>
                              <a:gd name="T20" fmla="+- 0 7274 7272"/>
                              <a:gd name="T21" fmla="*/ T20 w 65"/>
                              <a:gd name="T22" fmla="+- 0 204 159"/>
                              <a:gd name="T23" fmla="*/ 204 h 65"/>
                              <a:gd name="T24" fmla="+- 0 7281 7272"/>
                              <a:gd name="T25" fmla="*/ T24 w 65"/>
                              <a:gd name="T26" fmla="+- 0 214 159"/>
                              <a:gd name="T27" fmla="*/ 214 h 65"/>
                              <a:gd name="T28" fmla="+- 0 7291 7272"/>
                              <a:gd name="T29" fmla="*/ T28 w 65"/>
                              <a:gd name="T30" fmla="+- 0 221 159"/>
                              <a:gd name="T31" fmla="*/ 221 h 65"/>
                              <a:gd name="T32" fmla="+- 0 7304 7272"/>
                              <a:gd name="T33" fmla="*/ T32 w 65"/>
                              <a:gd name="T34" fmla="+- 0 223 159"/>
                              <a:gd name="T35" fmla="*/ 223 h 65"/>
                              <a:gd name="T36" fmla="+- 0 7316 7272"/>
                              <a:gd name="T37" fmla="*/ T36 w 65"/>
                              <a:gd name="T38" fmla="+- 0 221 159"/>
                              <a:gd name="T39" fmla="*/ 221 h 65"/>
                              <a:gd name="T40" fmla="+- 0 7327 7272"/>
                              <a:gd name="T41" fmla="*/ T40 w 65"/>
                              <a:gd name="T42" fmla="+- 0 214 159"/>
                              <a:gd name="T43" fmla="*/ 214 h 65"/>
                              <a:gd name="T44" fmla="+- 0 7333 7272"/>
                              <a:gd name="T45" fmla="*/ T44 w 65"/>
                              <a:gd name="T46" fmla="+- 0 204 159"/>
                              <a:gd name="T47" fmla="*/ 204 h 65"/>
                              <a:gd name="T48" fmla="+- 0 7336 7272"/>
                              <a:gd name="T49" fmla="*/ T48 w 65"/>
                              <a:gd name="T50" fmla="+- 0 191 159"/>
                              <a:gd name="T51" fmla="*/ 191 h 65"/>
                              <a:gd name="T52" fmla="+- 0 7333 7272"/>
                              <a:gd name="T53" fmla="*/ T52 w 65"/>
                              <a:gd name="T54" fmla="+- 0 179 159"/>
                              <a:gd name="T55" fmla="*/ 179 h 65"/>
                              <a:gd name="T56" fmla="+- 0 7327 7272"/>
                              <a:gd name="T57" fmla="*/ T56 w 65"/>
                              <a:gd name="T58" fmla="+- 0 169 159"/>
                              <a:gd name="T59" fmla="*/ 169 h 65"/>
                              <a:gd name="T60" fmla="+- 0 7316 7272"/>
                              <a:gd name="T61" fmla="*/ T60 w 65"/>
                              <a:gd name="T62" fmla="+- 0 162 159"/>
                              <a:gd name="T63" fmla="*/ 162 h 65"/>
                              <a:gd name="T64" fmla="+- 0 7304 7272"/>
                              <a:gd name="T65" fmla="*/ T64 w 65"/>
                              <a:gd name="T66" fmla="+- 0 159 159"/>
                              <a:gd name="T67" fmla="*/ 159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19" y="3"/>
                                </a:lnTo>
                                <a:lnTo>
                                  <a:pt x="9" y="10"/>
                                </a:lnTo>
                                <a:lnTo>
                                  <a:pt x="2" y="20"/>
                                </a:lnTo>
                                <a:lnTo>
                                  <a:pt x="0" y="32"/>
                                </a:lnTo>
                                <a:lnTo>
                                  <a:pt x="2" y="45"/>
                                </a:lnTo>
                                <a:lnTo>
                                  <a:pt x="9" y="55"/>
                                </a:lnTo>
                                <a:lnTo>
                                  <a:pt x="19" y="62"/>
                                </a:lnTo>
                                <a:lnTo>
                                  <a:pt x="32" y="64"/>
                                </a:lnTo>
                                <a:lnTo>
                                  <a:pt x="44" y="62"/>
                                </a:lnTo>
                                <a:lnTo>
                                  <a:pt x="55" y="55"/>
                                </a:lnTo>
                                <a:lnTo>
                                  <a:pt x="61" y="45"/>
                                </a:lnTo>
                                <a:lnTo>
                                  <a:pt x="64" y="32"/>
                                </a:lnTo>
                                <a:lnTo>
                                  <a:pt x="61" y="20"/>
                                </a:lnTo>
                                <a:lnTo>
                                  <a:pt x="55" y="10"/>
                                </a:lnTo>
                                <a:lnTo>
                                  <a:pt x="44" y="3"/>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80"/>
                        <wps:cNvSpPr>
                          <a:spLocks/>
                        </wps:cNvSpPr>
                        <wps:spPr bwMode="auto">
                          <a:xfrm>
                            <a:off x="7272" y="159"/>
                            <a:ext cx="65" cy="65"/>
                          </a:xfrm>
                          <a:custGeom>
                            <a:avLst/>
                            <a:gdLst>
                              <a:gd name="T0" fmla="+- 0 7272 7272"/>
                              <a:gd name="T1" fmla="*/ T0 w 65"/>
                              <a:gd name="T2" fmla="+- 0 191 159"/>
                              <a:gd name="T3" fmla="*/ 191 h 65"/>
                              <a:gd name="T4" fmla="+- 0 7274 7272"/>
                              <a:gd name="T5" fmla="*/ T4 w 65"/>
                              <a:gd name="T6" fmla="+- 0 179 159"/>
                              <a:gd name="T7" fmla="*/ 179 h 65"/>
                              <a:gd name="T8" fmla="+- 0 7281 7272"/>
                              <a:gd name="T9" fmla="*/ T8 w 65"/>
                              <a:gd name="T10" fmla="+- 0 169 159"/>
                              <a:gd name="T11" fmla="*/ 169 h 65"/>
                              <a:gd name="T12" fmla="+- 0 7291 7272"/>
                              <a:gd name="T13" fmla="*/ T12 w 65"/>
                              <a:gd name="T14" fmla="+- 0 162 159"/>
                              <a:gd name="T15" fmla="*/ 162 h 65"/>
                              <a:gd name="T16" fmla="+- 0 7304 7272"/>
                              <a:gd name="T17" fmla="*/ T16 w 65"/>
                              <a:gd name="T18" fmla="+- 0 159 159"/>
                              <a:gd name="T19" fmla="*/ 159 h 65"/>
                              <a:gd name="T20" fmla="+- 0 7316 7272"/>
                              <a:gd name="T21" fmla="*/ T20 w 65"/>
                              <a:gd name="T22" fmla="+- 0 162 159"/>
                              <a:gd name="T23" fmla="*/ 162 h 65"/>
                              <a:gd name="T24" fmla="+- 0 7327 7272"/>
                              <a:gd name="T25" fmla="*/ T24 w 65"/>
                              <a:gd name="T26" fmla="+- 0 169 159"/>
                              <a:gd name="T27" fmla="*/ 169 h 65"/>
                              <a:gd name="T28" fmla="+- 0 7333 7272"/>
                              <a:gd name="T29" fmla="*/ T28 w 65"/>
                              <a:gd name="T30" fmla="+- 0 179 159"/>
                              <a:gd name="T31" fmla="*/ 179 h 65"/>
                              <a:gd name="T32" fmla="+- 0 7336 7272"/>
                              <a:gd name="T33" fmla="*/ T32 w 65"/>
                              <a:gd name="T34" fmla="+- 0 191 159"/>
                              <a:gd name="T35" fmla="*/ 191 h 65"/>
                              <a:gd name="T36" fmla="+- 0 7333 7272"/>
                              <a:gd name="T37" fmla="*/ T36 w 65"/>
                              <a:gd name="T38" fmla="+- 0 204 159"/>
                              <a:gd name="T39" fmla="*/ 204 h 65"/>
                              <a:gd name="T40" fmla="+- 0 7327 7272"/>
                              <a:gd name="T41" fmla="*/ T40 w 65"/>
                              <a:gd name="T42" fmla="+- 0 214 159"/>
                              <a:gd name="T43" fmla="*/ 214 h 65"/>
                              <a:gd name="T44" fmla="+- 0 7316 7272"/>
                              <a:gd name="T45" fmla="*/ T44 w 65"/>
                              <a:gd name="T46" fmla="+- 0 221 159"/>
                              <a:gd name="T47" fmla="*/ 221 h 65"/>
                              <a:gd name="T48" fmla="+- 0 7304 7272"/>
                              <a:gd name="T49" fmla="*/ T48 w 65"/>
                              <a:gd name="T50" fmla="+- 0 223 159"/>
                              <a:gd name="T51" fmla="*/ 223 h 65"/>
                              <a:gd name="T52" fmla="+- 0 7291 7272"/>
                              <a:gd name="T53" fmla="*/ T52 w 65"/>
                              <a:gd name="T54" fmla="+- 0 221 159"/>
                              <a:gd name="T55" fmla="*/ 221 h 65"/>
                              <a:gd name="T56" fmla="+- 0 7281 7272"/>
                              <a:gd name="T57" fmla="*/ T56 w 65"/>
                              <a:gd name="T58" fmla="+- 0 214 159"/>
                              <a:gd name="T59" fmla="*/ 214 h 65"/>
                              <a:gd name="T60" fmla="+- 0 7274 7272"/>
                              <a:gd name="T61" fmla="*/ T60 w 65"/>
                              <a:gd name="T62" fmla="+- 0 204 159"/>
                              <a:gd name="T63" fmla="*/ 204 h 65"/>
                              <a:gd name="T64" fmla="+- 0 7272 7272"/>
                              <a:gd name="T65" fmla="*/ T64 w 65"/>
                              <a:gd name="T66" fmla="+- 0 191 159"/>
                              <a:gd name="T67" fmla="*/ 191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2" y="20"/>
                                </a:lnTo>
                                <a:lnTo>
                                  <a:pt x="9" y="10"/>
                                </a:lnTo>
                                <a:lnTo>
                                  <a:pt x="19" y="3"/>
                                </a:lnTo>
                                <a:lnTo>
                                  <a:pt x="32" y="0"/>
                                </a:lnTo>
                                <a:lnTo>
                                  <a:pt x="44" y="3"/>
                                </a:lnTo>
                                <a:lnTo>
                                  <a:pt x="55" y="10"/>
                                </a:lnTo>
                                <a:lnTo>
                                  <a:pt x="61" y="20"/>
                                </a:lnTo>
                                <a:lnTo>
                                  <a:pt x="64" y="32"/>
                                </a:lnTo>
                                <a:lnTo>
                                  <a:pt x="61" y="45"/>
                                </a:lnTo>
                                <a:lnTo>
                                  <a:pt x="55" y="55"/>
                                </a:lnTo>
                                <a:lnTo>
                                  <a:pt x="44" y="62"/>
                                </a:lnTo>
                                <a:lnTo>
                                  <a:pt x="32" y="64"/>
                                </a:lnTo>
                                <a:lnTo>
                                  <a:pt x="19" y="62"/>
                                </a:lnTo>
                                <a:lnTo>
                                  <a:pt x="9" y="55"/>
                                </a:lnTo>
                                <a:lnTo>
                                  <a:pt x="2" y="45"/>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79"/>
                        <wps:cNvSpPr>
                          <a:spLocks/>
                        </wps:cNvSpPr>
                        <wps:spPr bwMode="auto">
                          <a:xfrm>
                            <a:off x="7272" y="161"/>
                            <a:ext cx="65" cy="65"/>
                          </a:xfrm>
                          <a:custGeom>
                            <a:avLst/>
                            <a:gdLst>
                              <a:gd name="T0" fmla="+- 0 7304 7272"/>
                              <a:gd name="T1" fmla="*/ T0 w 65"/>
                              <a:gd name="T2" fmla="+- 0 161 161"/>
                              <a:gd name="T3" fmla="*/ 161 h 65"/>
                              <a:gd name="T4" fmla="+- 0 7291 7272"/>
                              <a:gd name="T5" fmla="*/ T4 w 65"/>
                              <a:gd name="T6" fmla="+- 0 163 161"/>
                              <a:gd name="T7" fmla="*/ 163 h 65"/>
                              <a:gd name="T8" fmla="+- 0 7281 7272"/>
                              <a:gd name="T9" fmla="*/ T8 w 65"/>
                              <a:gd name="T10" fmla="+- 0 170 161"/>
                              <a:gd name="T11" fmla="*/ 170 h 65"/>
                              <a:gd name="T12" fmla="+- 0 7274 7272"/>
                              <a:gd name="T13" fmla="*/ T12 w 65"/>
                              <a:gd name="T14" fmla="+- 0 180 161"/>
                              <a:gd name="T15" fmla="*/ 180 h 65"/>
                              <a:gd name="T16" fmla="+- 0 7272 7272"/>
                              <a:gd name="T17" fmla="*/ T16 w 65"/>
                              <a:gd name="T18" fmla="+- 0 193 161"/>
                              <a:gd name="T19" fmla="*/ 193 h 65"/>
                              <a:gd name="T20" fmla="+- 0 7274 7272"/>
                              <a:gd name="T21" fmla="*/ T20 w 65"/>
                              <a:gd name="T22" fmla="+- 0 205 161"/>
                              <a:gd name="T23" fmla="*/ 205 h 65"/>
                              <a:gd name="T24" fmla="+- 0 7281 7272"/>
                              <a:gd name="T25" fmla="*/ T24 w 65"/>
                              <a:gd name="T26" fmla="+- 0 215 161"/>
                              <a:gd name="T27" fmla="*/ 215 h 65"/>
                              <a:gd name="T28" fmla="+- 0 7291 7272"/>
                              <a:gd name="T29" fmla="*/ T28 w 65"/>
                              <a:gd name="T30" fmla="+- 0 222 161"/>
                              <a:gd name="T31" fmla="*/ 222 h 65"/>
                              <a:gd name="T32" fmla="+- 0 7304 7272"/>
                              <a:gd name="T33" fmla="*/ T32 w 65"/>
                              <a:gd name="T34" fmla="+- 0 225 161"/>
                              <a:gd name="T35" fmla="*/ 225 h 65"/>
                              <a:gd name="T36" fmla="+- 0 7316 7272"/>
                              <a:gd name="T37" fmla="*/ T36 w 65"/>
                              <a:gd name="T38" fmla="+- 0 222 161"/>
                              <a:gd name="T39" fmla="*/ 222 h 65"/>
                              <a:gd name="T40" fmla="+- 0 7327 7272"/>
                              <a:gd name="T41" fmla="*/ T40 w 65"/>
                              <a:gd name="T42" fmla="+- 0 215 161"/>
                              <a:gd name="T43" fmla="*/ 215 h 65"/>
                              <a:gd name="T44" fmla="+- 0 7333 7272"/>
                              <a:gd name="T45" fmla="*/ T44 w 65"/>
                              <a:gd name="T46" fmla="+- 0 205 161"/>
                              <a:gd name="T47" fmla="*/ 205 h 65"/>
                              <a:gd name="T48" fmla="+- 0 7336 7272"/>
                              <a:gd name="T49" fmla="*/ T48 w 65"/>
                              <a:gd name="T50" fmla="+- 0 193 161"/>
                              <a:gd name="T51" fmla="*/ 193 h 65"/>
                              <a:gd name="T52" fmla="+- 0 7333 7272"/>
                              <a:gd name="T53" fmla="*/ T52 w 65"/>
                              <a:gd name="T54" fmla="+- 0 180 161"/>
                              <a:gd name="T55" fmla="*/ 180 h 65"/>
                              <a:gd name="T56" fmla="+- 0 7327 7272"/>
                              <a:gd name="T57" fmla="*/ T56 w 65"/>
                              <a:gd name="T58" fmla="+- 0 170 161"/>
                              <a:gd name="T59" fmla="*/ 170 h 65"/>
                              <a:gd name="T60" fmla="+- 0 7316 7272"/>
                              <a:gd name="T61" fmla="*/ T60 w 65"/>
                              <a:gd name="T62" fmla="+- 0 163 161"/>
                              <a:gd name="T63" fmla="*/ 163 h 65"/>
                              <a:gd name="T64" fmla="+- 0 7304 7272"/>
                              <a:gd name="T65" fmla="*/ T64 w 65"/>
                              <a:gd name="T66" fmla="+- 0 161 161"/>
                              <a:gd name="T67" fmla="*/ 161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19" y="2"/>
                                </a:lnTo>
                                <a:lnTo>
                                  <a:pt x="9" y="9"/>
                                </a:lnTo>
                                <a:lnTo>
                                  <a:pt x="2" y="19"/>
                                </a:lnTo>
                                <a:lnTo>
                                  <a:pt x="0" y="32"/>
                                </a:lnTo>
                                <a:lnTo>
                                  <a:pt x="2" y="44"/>
                                </a:lnTo>
                                <a:lnTo>
                                  <a:pt x="9" y="54"/>
                                </a:lnTo>
                                <a:lnTo>
                                  <a:pt x="19" y="61"/>
                                </a:lnTo>
                                <a:lnTo>
                                  <a:pt x="32" y="64"/>
                                </a:lnTo>
                                <a:lnTo>
                                  <a:pt x="44" y="61"/>
                                </a:lnTo>
                                <a:lnTo>
                                  <a:pt x="55" y="54"/>
                                </a:lnTo>
                                <a:lnTo>
                                  <a:pt x="61" y="44"/>
                                </a:lnTo>
                                <a:lnTo>
                                  <a:pt x="64" y="32"/>
                                </a:lnTo>
                                <a:lnTo>
                                  <a:pt x="61" y="19"/>
                                </a:lnTo>
                                <a:lnTo>
                                  <a:pt x="55" y="9"/>
                                </a:lnTo>
                                <a:lnTo>
                                  <a:pt x="44" y="2"/>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78"/>
                        <wps:cNvSpPr>
                          <a:spLocks/>
                        </wps:cNvSpPr>
                        <wps:spPr bwMode="auto">
                          <a:xfrm>
                            <a:off x="7272" y="161"/>
                            <a:ext cx="65" cy="65"/>
                          </a:xfrm>
                          <a:custGeom>
                            <a:avLst/>
                            <a:gdLst>
                              <a:gd name="T0" fmla="+- 0 7272 7272"/>
                              <a:gd name="T1" fmla="*/ T0 w 65"/>
                              <a:gd name="T2" fmla="+- 0 193 161"/>
                              <a:gd name="T3" fmla="*/ 193 h 65"/>
                              <a:gd name="T4" fmla="+- 0 7274 7272"/>
                              <a:gd name="T5" fmla="*/ T4 w 65"/>
                              <a:gd name="T6" fmla="+- 0 180 161"/>
                              <a:gd name="T7" fmla="*/ 180 h 65"/>
                              <a:gd name="T8" fmla="+- 0 7281 7272"/>
                              <a:gd name="T9" fmla="*/ T8 w 65"/>
                              <a:gd name="T10" fmla="+- 0 170 161"/>
                              <a:gd name="T11" fmla="*/ 170 h 65"/>
                              <a:gd name="T12" fmla="+- 0 7291 7272"/>
                              <a:gd name="T13" fmla="*/ T12 w 65"/>
                              <a:gd name="T14" fmla="+- 0 163 161"/>
                              <a:gd name="T15" fmla="*/ 163 h 65"/>
                              <a:gd name="T16" fmla="+- 0 7304 7272"/>
                              <a:gd name="T17" fmla="*/ T16 w 65"/>
                              <a:gd name="T18" fmla="+- 0 161 161"/>
                              <a:gd name="T19" fmla="*/ 161 h 65"/>
                              <a:gd name="T20" fmla="+- 0 7316 7272"/>
                              <a:gd name="T21" fmla="*/ T20 w 65"/>
                              <a:gd name="T22" fmla="+- 0 163 161"/>
                              <a:gd name="T23" fmla="*/ 163 h 65"/>
                              <a:gd name="T24" fmla="+- 0 7327 7272"/>
                              <a:gd name="T25" fmla="*/ T24 w 65"/>
                              <a:gd name="T26" fmla="+- 0 170 161"/>
                              <a:gd name="T27" fmla="*/ 170 h 65"/>
                              <a:gd name="T28" fmla="+- 0 7333 7272"/>
                              <a:gd name="T29" fmla="*/ T28 w 65"/>
                              <a:gd name="T30" fmla="+- 0 180 161"/>
                              <a:gd name="T31" fmla="*/ 180 h 65"/>
                              <a:gd name="T32" fmla="+- 0 7336 7272"/>
                              <a:gd name="T33" fmla="*/ T32 w 65"/>
                              <a:gd name="T34" fmla="+- 0 193 161"/>
                              <a:gd name="T35" fmla="*/ 193 h 65"/>
                              <a:gd name="T36" fmla="+- 0 7333 7272"/>
                              <a:gd name="T37" fmla="*/ T36 w 65"/>
                              <a:gd name="T38" fmla="+- 0 205 161"/>
                              <a:gd name="T39" fmla="*/ 205 h 65"/>
                              <a:gd name="T40" fmla="+- 0 7327 7272"/>
                              <a:gd name="T41" fmla="*/ T40 w 65"/>
                              <a:gd name="T42" fmla="+- 0 215 161"/>
                              <a:gd name="T43" fmla="*/ 215 h 65"/>
                              <a:gd name="T44" fmla="+- 0 7316 7272"/>
                              <a:gd name="T45" fmla="*/ T44 w 65"/>
                              <a:gd name="T46" fmla="+- 0 222 161"/>
                              <a:gd name="T47" fmla="*/ 222 h 65"/>
                              <a:gd name="T48" fmla="+- 0 7304 7272"/>
                              <a:gd name="T49" fmla="*/ T48 w 65"/>
                              <a:gd name="T50" fmla="+- 0 225 161"/>
                              <a:gd name="T51" fmla="*/ 225 h 65"/>
                              <a:gd name="T52" fmla="+- 0 7291 7272"/>
                              <a:gd name="T53" fmla="*/ T52 w 65"/>
                              <a:gd name="T54" fmla="+- 0 222 161"/>
                              <a:gd name="T55" fmla="*/ 222 h 65"/>
                              <a:gd name="T56" fmla="+- 0 7281 7272"/>
                              <a:gd name="T57" fmla="*/ T56 w 65"/>
                              <a:gd name="T58" fmla="+- 0 215 161"/>
                              <a:gd name="T59" fmla="*/ 215 h 65"/>
                              <a:gd name="T60" fmla="+- 0 7274 7272"/>
                              <a:gd name="T61" fmla="*/ T60 w 65"/>
                              <a:gd name="T62" fmla="+- 0 205 161"/>
                              <a:gd name="T63" fmla="*/ 205 h 65"/>
                              <a:gd name="T64" fmla="+- 0 7272 7272"/>
                              <a:gd name="T65" fmla="*/ T64 w 65"/>
                              <a:gd name="T66" fmla="+- 0 193 161"/>
                              <a:gd name="T67" fmla="*/ 193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2" y="19"/>
                                </a:lnTo>
                                <a:lnTo>
                                  <a:pt x="9" y="9"/>
                                </a:lnTo>
                                <a:lnTo>
                                  <a:pt x="19" y="2"/>
                                </a:lnTo>
                                <a:lnTo>
                                  <a:pt x="32" y="0"/>
                                </a:lnTo>
                                <a:lnTo>
                                  <a:pt x="44" y="2"/>
                                </a:lnTo>
                                <a:lnTo>
                                  <a:pt x="55" y="9"/>
                                </a:lnTo>
                                <a:lnTo>
                                  <a:pt x="61" y="19"/>
                                </a:lnTo>
                                <a:lnTo>
                                  <a:pt x="64" y="32"/>
                                </a:lnTo>
                                <a:lnTo>
                                  <a:pt x="61" y="44"/>
                                </a:lnTo>
                                <a:lnTo>
                                  <a:pt x="55" y="54"/>
                                </a:lnTo>
                                <a:lnTo>
                                  <a:pt x="44" y="61"/>
                                </a:lnTo>
                                <a:lnTo>
                                  <a:pt x="32" y="64"/>
                                </a:lnTo>
                                <a:lnTo>
                                  <a:pt x="19" y="61"/>
                                </a:lnTo>
                                <a:lnTo>
                                  <a:pt x="9" y="54"/>
                                </a:lnTo>
                                <a:lnTo>
                                  <a:pt x="2"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77"/>
                        <wps:cNvSpPr>
                          <a:spLocks/>
                        </wps:cNvSpPr>
                        <wps:spPr bwMode="auto">
                          <a:xfrm>
                            <a:off x="7272" y="212"/>
                            <a:ext cx="65" cy="65"/>
                          </a:xfrm>
                          <a:custGeom>
                            <a:avLst/>
                            <a:gdLst>
                              <a:gd name="T0" fmla="+- 0 7304 7272"/>
                              <a:gd name="T1" fmla="*/ T0 w 65"/>
                              <a:gd name="T2" fmla="+- 0 212 212"/>
                              <a:gd name="T3" fmla="*/ 212 h 65"/>
                              <a:gd name="T4" fmla="+- 0 7291 7272"/>
                              <a:gd name="T5" fmla="*/ T4 w 65"/>
                              <a:gd name="T6" fmla="+- 0 215 212"/>
                              <a:gd name="T7" fmla="*/ 215 h 65"/>
                              <a:gd name="T8" fmla="+- 0 7281 7272"/>
                              <a:gd name="T9" fmla="*/ T8 w 65"/>
                              <a:gd name="T10" fmla="+- 0 222 212"/>
                              <a:gd name="T11" fmla="*/ 222 h 65"/>
                              <a:gd name="T12" fmla="+- 0 7274 7272"/>
                              <a:gd name="T13" fmla="*/ T12 w 65"/>
                              <a:gd name="T14" fmla="+- 0 232 212"/>
                              <a:gd name="T15" fmla="*/ 232 h 65"/>
                              <a:gd name="T16" fmla="+- 0 7272 7272"/>
                              <a:gd name="T17" fmla="*/ T16 w 65"/>
                              <a:gd name="T18" fmla="+- 0 244 212"/>
                              <a:gd name="T19" fmla="*/ 244 h 65"/>
                              <a:gd name="T20" fmla="+- 0 7274 7272"/>
                              <a:gd name="T21" fmla="*/ T20 w 65"/>
                              <a:gd name="T22" fmla="+- 0 257 212"/>
                              <a:gd name="T23" fmla="*/ 257 h 65"/>
                              <a:gd name="T24" fmla="+- 0 7281 7272"/>
                              <a:gd name="T25" fmla="*/ T24 w 65"/>
                              <a:gd name="T26" fmla="+- 0 267 212"/>
                              <a:gd name="T27" fmla="*/ 267 h 65"/>
                              <a:gd name="T28" fmla="+- 0 7291 7272"/>
                              <a:gd name="T29" fmla="*/ T28 w 65"/>
                              <a:gd name="T30" fmla="+- 0 274 212"/>
                              <a:gd name="T31" fmla="*/ 274 h 65"/>
                              <a:gd name="T32" fmla="+- 0 7304 7272"/>
                              <a:gd name="T33" fmla="*/ T32 w 65"/>
                              <a:gd name="T34" fmla="+- 0 276 212"/>
                              <a:gd name="T35" fmla="*/ 276 h 65"/>
                              <a:gd name="T36" fmla="+- 0 7316 7272"/>
                              <a:gd name="T37" fmla="*/ T36 w 65"/>
                              <a:gd name="T38" fmla="+- 0 274 212"/>
                              <a:gd name="T39" fmla="*/ 274 h 65"/>
                              <a:gd name="T40" fmla="+- 0 7327 7272"/>
                              <a:gd name="T41" fmla="*/ T40 w 65"/>
                              <a:gd name="T42" fmla="+- 0 267 212"/>
                              <a:gd name="T43" fmla="*/ 267 h 65"/>
                              <a:gd name="T44" fmla="+- 0 7333 7272"/>
                              <a:gd name="T45" fmla="*/ T44 w 65"/>
                              <a:gd name="T46" fmla="+- 0 257 212"/>
                              <a:gd name="T47" fmla="*/ 257 h 65"/>
                              <a:gd name="T48" fmla="+- 0 7336 7272"/>
                              <a:gd name="T49" fmla="*/ T48 w 65"/>
                              <a:gd name="T50" fmla="+- 0 244 212"/>
                              <a:gd name="T51" fmla="*/ 244 h 65"/>
                              <a:gd name="T52" fmla="+- 0 7333 7272"/>
                              <a:gd name="T53" fmla="*/ T52 w 65"/>
                              <a:gd name="T54" fmla="+- 0 232 212"/>
                              <a:gd name="T55" fmla="*/ 232 h 65"/>
                              <a:gd name="T56" fmla="+- 0 7327 7272"/>
                              <a:gd name="T57" fmla="*/ T56 w 65"/>
                              <a:gd name="T58" fmla="+- 0 222 212"/>
                              <a:gd name="T59" fmla="*/ 222 h 65"/>
                              <a:gd name="T60" fmla="+- 0 7316 7272"/>
                              <a:gd name="T61" fmla="*/ T60 w 65"/>
                              <a:gd name="T62" fmla="+- 0 215 212"/>
                              <a:gd name="T63" fmla="*/ 215 h 65"/>
                              <a:gd name="T64" fmla="+- 0 7304 7272"/>
                              <a:gd name="T65" fmla="*/ T64 w 65"/>
                              <a:gd name="T66" fmla="+- 0 212 212"/>
                              <a:gd name="T67" fmla="*/ 212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19" y="3"/>
                                </a:lnTo>
                                <a:lnTo>
                                  <a:pt x="9" y="10"/>
                                </a:lnTo>
                                <a:lnTo>
                                  <a:pt x="2" y="20"/>
                                </a:lnTo>
                                <a:lnTo>
                                  <a:pt x="0" y="32"/>
                                </a:lnTo>
                                <a:lnTo>
                                  <a:pt x="2" y="45"/>
                                </a:lnTo>
                                <a:lnTo>
                                  <a:pt x="9" y="55"/>
                                </a:lnTo>
                                <a:lnTo>
                                  <a:pt x="19" y="62"/>
                                </a:lnTo>
                                <a:lnTo>
                                  <a:pt x="32" y="64"/>
                                </a:lnTo>
                                <a:lnTo>
                                  <a:pt x="44" y="62"/>
                                </a:lnTo>
                                <a:lnTo>
                                  <a:pt x="55" y="55"/>
                                </a:lnTo>
                                <a:lnTo>
                                  <a:pt x="61" y="45"/>
                                </a:lnTo>
                                <a:lnTo>
                                  <a:pt x="64" y="32"/>
                                </a:lnTo>
                                <a:lnTo>
                                  <a:pt x="61" y="20"/>
                                </a:lnTo>
                                <a:lnTo>
                                  <a:pt x="55" y="10"/>
                                </a:lnTo>
                                <a:lnTo>
                                  <a:pt x="44" y="3"/>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76"/>
                        <wps:cNvSpPr>
                          <a:spLocks/>
                        </wps:cNvSpPr>
                        <wps:spPr bwMode="auto">
                          <a:xfrm>
                            <a:off x="7272" y="212"/>
                            <a:ext cx="65" cy="65"/>
                          </a:xfrm>
                          <a:custGeom>
                            <a:avLst/>
                            <a:gdLst>
                              <a:gd name="T0" fmla="+- 0 7272 7272"/>
                              <a:gd name="T1" fmla="*/ T0 w 65"/>
                              <a:gd name="T2" fmla="+- 0 244 212"/>
                              <a:gd name="T3" fmla="*/ 244 h 65"/>
                              <a:gd name="T4" fmla="+- 0 7274 7272"/>
                              <a:gd name="T5" fmla="*/ T4 w 65"/>
                              <a:gd name="T6" fmla="+- 0 232 212"/>
                              <a:gd name="T7" fmla="*/ 232 h 65"/>
                              <a:gd name="T8" fmla="+- 0 7281 7272"/>
                              <a:gd name="T9" fmla="*/ T8 w 65"/>
                              <a:gd name="T10" fmla="+- 0 222 212"/>
                              <a:gd name="T11" fmla="*/ 222 h 65"/>
                              <a:gd name="T12" fmla="+- 0 7291 7272"/>
                              <a:gd name="T13" fmla="*/ T12 w 65"/>
                              <a:gd name="T14" fmla="+- 0 215 212"/>
                              <a:gd name="T15" fmla="*/ 215 h 65"/>
                              <a:gd name="T16" fmla="+- 0 7304 7272"/>
                              <a:gd name="T17" fmla="*/ T16 w 65"/>
                              <a:gd name="T18" fmla="+- 0 212 212"/>
                              <a:gd name="T19" fmla="*/ 212 h 65"/>
                              <a:gd name="T20" fmla="+- 0 7316 7272"/>
                              <a:gd name="T21" fmla="*/ T20 w 65"/>
                              <a:gd name="T22" fmla="+- 0 215 212"/>
                              <a:gd name="T23" fmla="*/ 215 h 65"/>
                              <a:gd name="T24" fmla="+- 0 7327 7272"/>
                              <a:gd name="T25" fmla="*/ T24 w 65"/>
                              <a:gd name="T26" fmla="+- 0 222 212"/>
                              <a:gd name="T27" fmla="*/ 222 h 65"/>
                              <a:gd name="T28" fmla="+- 0 7333 7272"/>
                              <a:gd name="T29" fmla="*/ T28 w 65"/>
                              <a:gd name="T30" fmla="+- 0 232 212"/>
                              <a:gd name="T31" fmla="*/ 232 h 65"/>
                              <a:gd name="T32" fmla="+- 0 7336 7272"/>
                              <a:gd name="T33" fmla="*/ T32 w 65"/>
                              <a:gd name="T34" fmla="+- 0 244 212"/>
                              <a:gd name="T35" fmla="*/ 244 h 65"/>
                              <a:gd name="T36" fmla="+- 0 7333 7272"/>
                              <a:gd name="T37" fmla="*/ T36 w 65"/>
                              <a:gd name="T38" fmla="+- 0 257 212"/>
                              <a:gd name="T39" fmla="*/ 257 h 65"/>
                              <a:gd name="T40" fmla="+- 0 7327 7272"/>
                              <a:gd name="T41" fmla="*/ T40 w 65"/>
                              <a:gd name="T42" fmla="+- 0 267 212"/>
                              <a:gd name="T43" fmla="*/ 267 h 65"/>
                              <a:gd name="T44" fmla="+- 0 7316 7272"/>
                              <a:gd name="T45" fmla="*/ T44 w 65"/>
                              <a:gd name="T46" fmla="+- 0 274 212"/>
                              <a:gd name="T47" fmla="*/ 274 h 65"/>
                              <a:gd name="T48" fmla="+- 0 7304 7272"/>
                              <a:gd name="T49" fmla="*/ T48 w 65"/>
                              <a:gd name="T50" fmla="+- 0 276 212"/>
                              <a:gd name="T51" fmla="*/ 276 h 65"/>
                              <a:gd name="T52" fmla="+- 0 7291 7272"/>
                              <a:gd name="T53" fmla="*/ T52 w 65"/>
                              <a:gd name="T54" fmla="+- 0 274 212"/>
                              <a:gd name="T55" fmla="*/ 274 h 65"/>
                              <a:gd name="T56" fmla="+- 0 7281 7272"/>
                              <a:gd name="T57" fmla="*/ T56 w 65"/>
                              <a:gd name="T58" fmla="+- 0 267 212"/>
                              <a:gd name="T59" fmla="*/ 267 h 65"/>
                              <a:gd name="T60" fmla="+- 0 7274 7272"/>
                              <a:gd name="T61" fmla="*/ T60 w 65"/>
                              <a:gd name="T62" fmla="+- 0 257 212"/>
                              <a:gd name="T63" fmla="*/ 257 h 65"/>
                              <a:gd name="T64" fmla="+- 0 7272 7272"/>
                              <a:gd name="T65" fmla="*/ T64 w 65"/>
                              <a:gd name="T66" fmla="+- 0 244 212"/>
                              <a:gd name="T67" fmla="*/ 24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2" y="20"/>
                                </a:lnTo>
                                <a:lnTo>
                                  <a:pt x="9" y="10"/>
                                </a:lnTo>
                                <a:lnTo>
                                  <a:pt x="19" y="3"/>
                                </a:lnTo>
                                <a:lnTo>
                                  <a:pt x="32" y="0"/>
                                </a:lnTo>
                                <a:lnTo>
                                  <a:pt x="44" y="3"/>
                                </a:lnTo>
                                <a:lnTo>
                                  <a:pt x="55" y="10"/>
                                </a:lnTo>
                                <a:lnTo>
                                  <a:pt x="61" y="20"/>
                                </a:lnTo>
                                <a:lnTo>
                                  <a:pt x="64" y="32"/>
                                </a:lnTo>
                                <a:lnTo>
                                  <a:pt x="61" y="45"/>
                                </a:lnTo>
                                <a:lnTo>
                                  <a:pt x="55" y="55"/>
                                </a:lnTo>
                                <a:lnTo>
                                  <a:pt x="44" y="62"/>
                                </a:lnTo>
                                <a:lnTo>
                                  <a:pt x="32" y="64"/>
                                </a:lnTo>
                                <a:lnTo>
                                  <a:pt x="19" y="62"/>
                                </a:lnTo>
                                <a:lnTo>
                                  <a:pt x="9" y="55"/>
                                </a:lnTo>
                                <a:lnTo>
                                  <a:pt x="2" y="45"/>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75"/>
                        <wps:cNvSpPr>
                          <a:spLocks/>
                        </wps:cNvSpPr>
                        <wps:spPr bwMode="auto">
                          <a:xfrm>
                            <a:off x="7272" y="1091"/>
                            <a:ext cx="65" cy="65"/>
                          </a:xfrm>
                          <a:custGeom>
                            <a:avLst/>
                            <a:gdLst>
                              <a:gd name="T0" fmla="+- 0 7304 7272"/>
                              <a:gd name="T1" fmla="*/ T0 w 65"/>
                              <a:gd name="T2" fmla="+- 0 1091 1091"/>
                              <a:gd name="T3" fmla="*/ 1091 h 65"/>
                              <a:gd name="T4" fmla="+- 0 7291 7272"/>
                              <a:gd name="T5" fmla="*/ T4 w 65"/>
                              <a:gd name="T6" fmla="+- 0 1094 1091"/>
                              <a:gd name="T7" fmla="*/ 1094 h 65"/>
                              <a:gd name="T8" fmla="+- 0 7281 7272"/>
                              <a:gd name="T9" fmla="*/ T8 w 65"/>
                              <a:gd name="T10" fmla="+- 0 1101 1091"/>
                              <a:gd name="T11" fmla="*/ 1101 h 65"/>
                              <a:gd name="T12" fmla="+- 0 7274 7272"/>
                              <a:gd name="T13" fmla="*/ T12 w 65"/>
                              <a:gd name="T14" fmla="+- 0 1111 1091"/>
                              <a:gd name="T15" fmla="*/ 1111 h 65"/>
                              <a:gd name="T16" fmla="+- 0 7272 7272"/>
                              <a:gd name="T17" fmla="*/ T16 w 65"/>
                              <a:gd name="T18" fmla="+- 0 1124 1091"/>
                              <a:gd name="T19" fmla="*/ 1124 h 65"/>
                              <a:gd name="T20" fmla="+- 0 7274 7272"/>
                              <a:gd name="T21" fmla="*/ T20 w 65"/>
                              <a:gd name="T22" fmla="+- 0 1136 1091"/>
                              <a:gd name="T23" fmla="*/ 1136 h 65"/>
                              <a:gd name="T24" fmla="+- 0 7281 7272"/>
                              <a:gd name="T25" fmla="*/ T24 w 65"/>
                              <a:gd name="T26" fmla="+- 0 1146 1091"/>
                              <a:gd name="T27" fmla="*/ 1146 h 65"/>
                              <a:gd name="T28" fmla="+- 0 7291 7272"/>
                              <a:gd name="T29" fmla="*/ T28 w 65"/>
                              <a:gd name="T30" fmla="+- 0 1153 1091"/>
                              <a:gd name="T31" fmla="*/ 1153 h 65"/>
                              <a:gd name="T32" fmla="+- 0 7304 7272"/>
                              <a:gd name="T33" fmla="*/ T32 w 65"/>
                              <a:gd name="T34" fmla="+- 0 1156 1091"/>
                              <a:gd name="T35" fmla="*/ 1156 h 65"/>
                              <a:gd name="T36" fmla="+- 0 7316 7272"/>
                              <a:gd name="T37" fmla="*/ T36 w 65"/>
                              <a:gd name="T38" fmla="+- 0 1153 1091"/>
                              <a:gd name="T39" fmla="*/ 1153 h 65"/>
                              <a:gd name="T40" fmla="+- 0 7327 7272"/>
                              <a:gd name="T41" fmla="*/ T40 w 65"/>
                              <a:gd name="T42" fmla="+- 0 1146 1091"/>
                              <a:gd name="T43" fmla="*/ 1146 h 65"/>
                              <a:gd name="T44" fmla="+- 0 7333 7272"/>
                              <a:gd name="T45" fmla="*/ T44 w 65"/>
                              <a:gd name="T46" fmla="+- 0 1136 1091"/>
                              <a:gd name="T47" fmla="*/ 1136 h 65"/>
                              <a:gd name="T48" fmla="+- 0 7336 7272"/>
                              <a:gd name="T49" fmla="*/ T48 w 65"/>
                              <a:gd name="T50" fmla="+- 0 1124 1091"/>
                              <a:gd name="T51" fmla="*/ 1124 h 65"/>
                              <a:gd name="T52" fmla="+- 0 7333 7272"/>
                              <a:gd name="T53" fmla="*/ T52 w 65"/>
                              <a:gd name="T54" fmla="+- 0 1111 1091"/>
                              <a:gd name="T55" fmla="*/ 1111 h 65"/>
                              <a:gd name="T56" fmla="+- 0 7327 7272"/>
                              <a:gd name="T57" fmla="*/ T56 w 65"/>
                              <a:gd name="T58" fmla="+- 0 1101 1091"/>
                              <a:gd name="T59" fmla="*/ 1101 h 65"/>
                              <a:gd name="T60" fmla="+- 0 7316 7272"/>
                              <a:gd name="T61" fmla="*/ T60 w 65"/>
                              <a:gd name="T62" fmla="+- 0 1094 1091"/>
                              <a:gd name="T63" fmla="*/ 1094 h 65"/>
                              <a:gd name="T64" fmla="+- 0 7304 7272"/>
                              <a:gd name="T65" fmla="*/ T64 w 65"/>
                              <a:gd name="T66" fmla="+- 0 1091 1091"/>
                              <a:gd name="T67" fmla="*/ 1091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19" y="3"/>
                                </a:lnTo>
                                <a:lnTo>
                                  <a:pt x="9" y="10"/>
                                </a:lnTo>
                                <a:lnTo>
                                  <a:pt x="2" y="20"/>
                                </a:lnTo>
                                <a:lnTo>
                                  <a:pt x="0" y="33"/>
                                </a:lnTo>
                                <a:lnTo>
                                  <a:pt x="2" y="45"/>
                                </a:lnTo>
                                <a:lnTo>
                                  <a:pt x="9" y="55"/>
                                </a:lnTo>
                                <a:lnTo>
                                  <a:pt x="19" y="62"/>
                                </a:lnTo>
                                <a:lnTo>
                                  <a:pt x="32" y="65"/>
                                </a:lnTo>
                                <a:lnTo>
                                  <a:pt x="44" y="62"/>
                                </a:lnTo>
                                <a:lnTo>
                                  <a:pt x="55" y="55"/>
                                </a:lnTo>
                                <a:lnTo>
                                  <a:pt x="61" y="45"/>
                                </a:lnTo>
                                <a:lnTo>
                                  <a:pt x="64" y="33"/>
                                </a:lnTo>
                                <a:lnTo>
                                  <a:pt x="61" y="20"/>
                                </a:lnTo>
                                <a:lnTo>
                                  <a:pt x="55" y="10"/>
                                </a:lnTo>
                                <a:lnTo>
                                  <a:pt x="44" y="3"/>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74"/>
                        <wps:cNvSpPr>
                          <a:spLocks/>
                        </wps:cNvSpPr>
                        <wps:spPr bwMode="auto">
                          <a:xfrm>
                            <a:off x="7272" y="1091"/>
                            <a:ext cx="65" cy="65"/>
                          </a:xfrm>
                          <a:custGeom>
                            <a:avLst/>
                            <a:gdLst>
                              <a:gd name="T0" fmla="+- 0 7272 7272"/>
                              <a:gd name="T1" fmla="*/ T0 w 65"/>
                              <a:gd name="T2" fmla="+- 0 1124 1091"/>
                              <a:gd name="T3" fmla="*/ 1124 h 65"/>
                              <a:gd name="T4" fmla="+- 0 7274 7272"/>
                              <a:gd name="T5" fmla="*/ T4 w 65"/>
                              <a:gd name="T6" fmla="+- 0 1111 1091"/>
                              <a:gd name="T7" fmla="*/ 1111 h 65"/>
                              <a:gd name="T8" fmla="+- 0 7281 7272"/>
                              <a:gd name="T9" fmla="*/ T8 w 65"/>
                              <a:gd name="T10" fmla="+- 0 1101 1091"/>
                              <a:gd name="T11" fmla="*/ 1101 h 65"/>
                              <a:gd name="T12" fmla="+- 0 7291 7272"/>
                              <a:gd name="T13" fmla="*/ T12 w 65"/>
                              <a:gd name="T14" fmla="+- 0 1094 1091"/>
                              <a:gd name="T15" fmla="*/ 1094 h 65"/>
                              <a:gd name="T16" fmla="+- 0 7304 7272"/>
                              <a:gd name="T17" fmla="*/ T16 w 65"/>
                              <a:gd name="T18" fmla="+- 0 1091 1091"/>
                              <a:gd name="T19" fmla="*/ 1091 h 65"/>
                              <a:gd name="T20" fmla="+- 0 7316 7272"/>
                              <a:gd name="T21" fmla="*/ T20 w 65"/>
                              <a:gd name="T22" fmla="+- 0 1094 1091"/>
                              <a:gd name="T23" fmla="*/ 1094 h 65"/>
                              <a:gd name="T24" fmla="+- 0 7327 7272"/>
                              <a:gd name="T25" fmla="*/ T24 w 65"/>
                              <a:gd name="T26" fmla="+- 0 1101 1091"/>
                              <a:gd name="T27" fmla="*/ 1101 h 65"/>
                              <a:gd name="T28" fmla="+- 0 7333 7272"/>
                              <a:gd name="T29" fmla="*/ T28 w 65"/>
                              <a:gd name="T30" fmla="+- 0 1111 1091"/>
                              <a:gd name="T31" fmla="*/ 1111 h 65"/>
                              <a:gd name="T32" fmla="+- 0 7336 7272"/>
                              <a:gd name="T33" fmla="*/ T32 w 65"/>
                              <a:gd name="T34" fmla="+- 0 1124 1091"/>
                              <a:gd name="T35" fmla="*/ 1124 h 65"/>
                              <a:gd name="T36" fmla="+- 0 7333 7272"/>
                              <a:gd name="T37" fmla="*/ T36 w 65"/>
                              <a:gd name="T38" fmla="+- 0 1136 1091"/>
                              <a:gd name="T39" fmla="*/ 1136 h 65"/>
                              <a:gd name="T40" fmla="+- 0 7327 7272"/>
                              <a:gd name="T41" fmla="*/ T40 w 65"/>
                              <a:gd name="T42" fmla="+- 0 1146 1091"/>
                              <a:gd name="T43" fmla="*/ 1146 h 65"/>
                              <a:gd name="T44" fmla="+- 0 7316 7272"/>
                              <a:gd name="T45" fmla="*/ T44 w 65"/>
                              <a:gd name="T46" fmla="+- 0 1153 1091"/>
                              <a:gd name="T47" fmla="*/ 1153 h 65"/>
                              <a:gd name="T48" fmla="+- 0 7304 7272"/>
                              <a:gd name="T49" fmla="*/ T48 w 65"/>
                              <a:gd name="T50" fmla="+- 0 1156 1091"/>
                              <a:gd name="T51" fmla="*/ 1156 h 65"/>
                              <a:gd name="T52" fmla="+- 0 7291 7272"/>
                              <a:gd name="T53" fmla="*/ T52 w 65"/>
                              <a:gd name="T54" fmla="+- 0 1153 1091"/>
                              <a:gd name="T55" fmla="*/ 1153 h 65"/>
                              <a:gd name="T56" fmla="+- 0 7281 7272"/>
                              <a:gd name="T57" fmla="*/ T56 w 65"/>
                              <a:gd name="T58" fmla="+- 0 1146 1091"/>
                              <a:gd name="T59" fmla="*/ 1146 h 65"/>
                              <a:gd name="T60" fmla="+- 0 7274 7272"/>
                              <a:gd name="T61" fmla="*/ T60 w 65"/>
                              <a:gd name="T62" fmla="+- 0 1136 1091"/>
                              <a:gd name="T63" fmla="*/ 1136 h 65"/>
                              <a:gd name="T64" fmla="+- 0 7272 7272"/>
                              <a:gd name="T65" fmla="*/ T64 w 65"/>
                              <a:gd name="T66" fmla="+- 0 1124 1091"/>
                              <a:gd name="T67" fmla="*/ 112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3"/>
                                </a:moveTo>
                                <a:lnTo>
                                  <a:pt x="2" y="20"/>
                                </a:lnTo>
                                <a:lnTo>
                                  <a:pt x="9" y="10"/>
                                </a:lnTo>
                                <a:lnTo>
                                  <a:pt x="19" y="3"/>
                                </a:lnTo>
                                <a:lnTo>
                                  <a:pt x="32" y="0"/>
                                </a:lnTo>
                                <a:lnTo>
                                  <a:pt x="44" y="3"/>
                                </a:lnTo>
                                <a:lnTo>
                                  <a:pt x="55" y="10"/>
                                </a:lnTo>
                                <a:lnTo>
                                  <a:pt x="61" y="20"/>
                                </a:lnTo>
                                <a:lnTo>
                                  <a:pt x="64" y="33"/>
                                </a:lnTo>
                                <a:lnTo>
                                  <a:pt x="61" y="45"/>
                                </a:lnTo>
                                <a:lnTo>
                                  <a:pt x="55" y="55"/>
                                </a:lnTo>
                                <a:lnTo>
                                  <a:pt x="44" y="62"/>
                                </a:lnTo>
                                <a:lnTo>
                                  <a:pt x="32" y="65"/>
                                </a:lnTo>
                                <a:lnTo>
                                  <a:pt x="19" y="62"/>
                                </a:lnTo>
                                <a:lnTo>
                                  <a:pt x="9" y="55"/>
                                </a:lnTo>
                                <a:lnTo>
                                  <a:pt x="2" y="45"/>
                                </a:lnTo>
                                <a:lnTo>
                                  <a:pt x="0" y="33"/>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73"/>
                        <wps:cNvSpPr>
                          <a:spLocks/>
                        </wps:cNvSpPr>
                        <wps:spPr bwMode="auto">
                          <a:xfrm>
                            <a:off x="7272" y="160"/>
                            <a:ext cx="65" cy="65"/>
                          </a:xfrm>
                          <a:custGeom>
                            <a:avLst/>
                            <a:gdLst>
                              <a:gd name="T0" fmla="+- 0 7304 7272"/>
                              <a:gd name="T1" fmla="*/ T0 w 65"/>
                              <a:gd name="T2" fmla="+- 0 160 160"/>
                              <a:gd name="T3" fmla="*/ 160 h 65"/>
                              <a:gd name="T4" fmla="+- 0 7291 7272"/>
                              <a:gd name="T5" fmla="*/ T4 w 65"/>
                              <a:gd name="T6" fmla="+- 0 162 160"/>
                              <a:gd name="T7" fmla="*/ 162 h 65"/>
                              <a:gd name="T8" fmla="+- 0 7281 7272"/>
                              <a:gd name="T9" fmla="*/ T8 w 65"/>
                              <a:gd name="T10" fmla="+- 0 169 160"/>
                              <a:gd name="T11" fmla="*/ 169 h 65"/>
                              <a:gd name="T12" fmla="+- 0 7274 7272"/>
                              <a:gd name="T13" fmla="*/ T12 w 65"/>
                              <a:gd name="T14" fmla="+- 0 179 160"/>
                              <a:gd name="T15" fmla="*/ 179 h 65"/>
                              <a:gd name="T16" fmla="+- 0 7272 7272"/>
                              <a:gd name="T17" fmla="*/ T16 w 65"/>
                              <a:gd name="T18" fmla="+- 0 192 160"/>
                              <a:gd name="T19" fmla="*/ 192 h 65"/>
                              <a:gd name="T20" fmla="+- 0 7274 7272"/>
                              <a:gd name="T21" fmla="*/ T20 w 65"/>
                              <a:gd name="T22" fmla="+- 0 204 160"/>
                              <a:gd name="T23" fmla="*/ 204 h 65"/>
                              <a:gd name="T24" fmla="+- 0 7281 7272"/>
                              <a:gd name="T25" fmla="*/ T24 w 65"/>
                              <a:gd name="T26" fmla="+- 0 214 160"/>
                              <a:gd name="T27" fmla="*/ 214 h 65"/>
                              <a:gd name="T28" fmla="+- 0 7291 7272"/>
                              <a:gd name="T29" fmla="*/ T28 w 65"/>
                              <a:gd name="T30" fmla="+- 0 221 160"/>
                              <a:gd name="T31" fmla="*/ 221 h 65"/>
                              <a:gd name="T32" fmla="+- 0 7304 7272"/>
                              <a:gd name="T33" fmla="*/ T32 w 65"/>
                              <a:gd name="T34" fmla="+- 0 224 160"/>
                              <a:gd name="T35" fmla="*/ 224 h 65"/>
                              <a:gd name="T36" fmla="+- 0 7316 7272"/>
                              <a:gd name="T37" fmla="*/ T36 w 65"/>
                              <a:gd name="T38" fmla="+- 0 221 160"/>
                              <a:gd name="T39" fmla="*/ 221 h 65"/>
                              <a:gd name="T40" fmla="+- 0 7327 7272"/>
                              <a:gd name="T41" fmla="*/ T40 w 65"/>
                              <a:gd name="T42" fmla="+- 0 214 160"/>
                              <a:gd name="T43" fmla="*/ 214 h 65"/>
                              <a:gd name="T44" fmla="+- 0 7333 7272"/>
                              <a:gd name="T45" fmla="*/ T44 w 65"/>
                              <a:gd name="T46" fmla="+- 0 204 160"/>
                              <a:gd name="T47" fmla="*/ 204 h 65"/>
                              <a:gd name="T48" fmla="+- 0 7336 7272"/>
                              <a:gd name="T49" fmla="*/ T48 w 65"/>
                              <a:gd name="T50" fmla="+- 0 192 160"/>
                              <a:gd name="T51" fmla="*/ 192 h 65"/>
                              <a:gd name="T52" fmla="+- 0 7333 7272"/>
                              <a:gd name="T53" fmla="*/ T52 w 65"/>
                              <a:gd name="T54" fmla="+- 0 179 160"/>
                              <a:gd name="T55" fmla="*/ 179 h 65"/>
                              <a:gd name="T56" fmla="+- 0 7327 7272"/>
                              <a:gd name="T57" fmla="*/ T56 w 65"/>
                              <a:gd name="T58" fmla="+- 0 169 160"/>
                              <a:gd name="T59" fmla="*/ 169 h 65"/>
                              <a:gd name="T60" fmla="+- 0 7316 7272"/>
                              <a:gd name="T61" fmla="*/ T60 w 65"/>
                              <a:gd name="T62" fmla="+- 0 162 160"/>
                              <a:gd name="T63" fmla="*/ 162 h 65"/>
                              <a:gd name="T64" fmla="+- 0 7304 7272"/>
                              <a:gd name="T65" fmla="*/ T64 w 65"/>
                              <a:gd name="T66" fmla="+- 0 160 160"/>
                              <a:gd name="T67" fmla="*/ 160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19" y="2"/>
                                </a:lnTo>
                                <a:lnTo>
                                  <a:pt x="9" y="9"/>
                                </a:lnTo>
                                <a:lnTo>
                                  <a:pt x="2" y="19"/>
                                </a:lnTo>
                                <a:lnTo>
                                  <a:pt x="0" y="32"/>
                                </a:lnTo>
                                <a:lnTo>
                                  <a:pt x="2" y="44"/>
                                </a:lnTo>
                                <a:lnTo>
                                  <a:pt x="9" y="54"/>
                                </a:lnTo>
                                <a:lnTo>
                                  <a:pt x="19" y="61"/>
                                </a:lnTo>
                                <a:lnTo>
                                  <a:pt x="32" y="64"/>
                                </a:lnTo>
                                <a:lnTo>
                                  <a:pt x="44" y="61"/>
                                </a:lnTo>
                                <a:lnTo>
                                  <a:pt x="55" y="54"/>
                                </a:lnTo>
                                <a:lnTo>
                                  <a:pt x="61" y="44"/>
                                </a:lnTo>
                                <a:lnTo>
                                  <a:pt x="64" y="32"/>
                                </a:lnTo>
                                <a:lnTo>
                                  <a:pt x="61" y="19"/>
                                </a:lnTo>
                                <a:lnTo>
                                  <a:pt x="55" y="9"/>
                                </a:lnTo>
                                <a:lnTo>
                                  <a:pt x="44" y="2"/>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72"/>
                        <wps:cNvSpPr>
                          <a:spLocks/>
                        </wps:cNvSpPr>
                        <wps:spPr bwMode="auto">
                          <a:xfrm>
                            <a:off x="7272" y="160"/>
                            <a:ext cx="65" cy="65"/>
                          </a:xfrm>
                          <a:custGeom>
                            <a:avLst/>
                            <a:gdLst>
                              <a:gd name="T0" fmla="+- 0 7272 7272"/>
                              <a:gd name="T1" fmla="*/ T0 w 65"/>
                              <a:gd name="T2" fmla="+- 0 192 160"/>
                              <a:gd name="T3" fmla="*/ 192 h 65"/>
                              <a:gd name="T4" fmla="+- 0 7274 7272"/>
                              <a:gd name="T5" fmla="*/ T4 w 65"/>
                              <a:gd name="T6" fmla="+- 0 179 160"/>
                              <a:gd name="T7" fmla="*/ 179 h 65"/>
                              <a:gd name="T8" fmla="+- 0 7281 7272"/>
                              <a:gd name="T9" fmla="*/ T8 w 65"/>
                              <a:gd name="T10" fmla="+- 0 169 160"/>
                              <a:gd name="T11" fmla="*/ 169 h 65"/>
                              <a:gd name="T12" fmla="+- 0 7291 7272"/>
                              <a:gd name="T13" fmla="*/ T12 w 65"/>
                              <a:gd name="T14" fmla="+- 0 162 160"/>
                              <a:gd name="T15" fmla="*/ 162 h 65"/>
                              <a:gd name="T16" fmla="+- 0 7304 7272"/>
                              <a:gd name="T17" fmla="*/ T16 w 65"/>
                              <a:gd name="T18" fmla="+- 0 160 160"/>
                              <a:gd name="T19" fmla="*/ 160 h 65"/>
                              <a:gd name="T20" fmla="+- 0 7316 7272"/>
                              <a:gd name="T21" fmla="*/ T20 w 65"/>
                              <a:gd name="T22" fmla="+- 0 162 160"/>
                              <a:gd name="T23" fmla="*/ 162 h 65"/>
                              <a:gd name="T24" fmla="+- 0 7327 7272"/>
                              <a:gd name="T25" fmla="*/ T24 w 65"/>
                              <a:gd name="T26" fmla="+- 0 169 160"/>
                              <a:gd name="T27" fmla="*/ 169 h 65"/>
                              <a:gd name="T28" fmla="+- 0 7333 7272"/>
                              <a:gd name="T29" fmla="*/ T28 w 65"/>
                              <a:gd name="T30" fmla="+- 0 179 160"/>
                              <a:gd name="T31" fmla="*/ 179 h 65"/>
                              <a:gd name="T32" fmla="+- 0 7336 7272"/>
                              <a:gd name="T33" fmla="*/ T32 w 65"/>
                              <a:gd name="T34" fmla="+- 0 192 160"/>
                              <a:gd name="T35" fmla="*/ 192 h 65"/>
                              <a:gd name="T36" fmla="+- 0 7333 7272"/>
                              <a:gd name="T37" fmla="*/ T36 w 65"/>
                              <a:gd name="T38" fmla="+- 0 204 160"/>
                              <a:gd name="T39" fmla="*/ 204 h 65"/>
                              <a:gd name="T40" fmla="+- 0 7327 7272"/>
                              <a:gd name="T41" fmla="*/ T40 w 65"/>
                              <a:gd name="T42" fmla="+- 0 214 160"/>
                              <a:gd name="T43" fmla="*/ 214 h 65"/>
                              <a:gd name="T44" fmla="+- 0 7316 7272"/>
                              <a:gd name="T45" fmla="*/ T44 w 65"/>
                              <a:gd name="T46" fmla="+- 0 221 160"/>
                              <a:gd name="T47" fmla="*/ 221 h 65"/>
                              <a:gd name="T48" fmla="+- 0 7304 7272"/>
                              <a:gd name="T49" fmla="*/ T48 w 65"/>
                              <a:gd name="T50" fmla="+- 0 224 160"/>
                              <a:gd name="T51" fmla="*/ 224 h 65"/>
                              <a:gd name="T52" fmla="+- 0 7291 7272"/>
                              <a:gd name="T53" fmla="*/ T52 w 65"/>
                              <a:gd name="T54" fmla="+- 0 221 160"/>
                              <a:gd name="T55" fmla="*/ 221 h 65"/>
                              <a:gd name="T56" fmla="+- 0 7281 7272"/>
                              <a:gd name="T57" fmla="*/ T56 w 65"/>
                              <a:gd name="T58" fmla="+- 0 214 160"/>
                              <a:gd name="T59" fmla="*/ 214 h 65"/>
                              <a:gd name="T60" fmla="+- 0 7274 7272"/>
                              <a:gd name="T61" fmla="*/ T60 w 65"/>
                              <a:gd name="T62" fmla="+- 0 204 160"/>
                              <a:gd name="T63" fmla="*/ 204 h 65"/>
                              <a:gd name="T64" fmla="+- 0 7272 7272"/>
                              <a:gd name="T65" fmla="*/ T64 w 65"/>
                              <a:gd name="T66" fmla="+- 0 192 160"/>
                              <a:gd name="T67" fmla="*/ 192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2" y="19"/>
                                </a:lnTo>
                                <a:lnTo>
                                  <a:pt x="9" y="9"/>
                                </a:lnTo>
                                <a:lnTo>
                                  <a:pt x="19" y="2"/>
                                </a:lnTo>
                                <a:lnTo>
                                  <a:pt x="32" y="0"/>
                                </a:lnTo>
                                <a:lnTo>
                                  <a:pt x="44" y="2"/>
                                </a:lnTo>
                                <a:lnTo>
                                  <a:pt x="55" y="9"/>
                                </a:lnTo>
                                <a:lnTo>
                                  <a:pt x="61" y="19"/>
                                </a:lnTo>
                                <a:lnTo>
                                  <a:pt x="64" y="32"/>
                                </a:lnTo>
                                <a:lnTo>
                                  <a:pt x="61" y="44"/>
                                </a:lnTo>
                                <a:lnTo>
                                  <a:pt x="55" y="54"/>
                                </a:lnTo>
                                <a:lnTo>
                                  <a:pt x="44" y="61"/>
                                </a:lnTo>
                                <a:lnTo>
                                  <a:pt x="32" y="64"/>
                                </a:lnTo>
                                <a:lnTo>
                                  <a:pt x="19" y="61"/>
                                </a:lnTo>
                                <a:lnTo>
                                  <a:pt x="9" y="54"/>
                                </a:lnTo>
                                <a:lnTo>
                                  <a:pt x="2"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Line 71"/>
                        <wps:cNvCnPr/>
                        <wps:spPr bwMode="auto">
                          <a:xfrm>
                            <a:off x="7304" y="174"/>
                            <a:ext cx="0" cy="0"/>
                          </a:xfrm>
                          <a:prstGeom prst="line">
                            <a:avLst/>
                          </a:prstGeom>
                          <a:noFill/>
                          <a:ln w="11151">
                            <a:solidFill>
                              <a:srgbClr val="333333"/>
                            </a:solidFill>
                            <a:round/>
                            <a:headEnd/>
                            <a:tailEnd/>
                          </a:ln>
                          <a:extLst>
                            <a:ext uri="{909E8E84-426E-40dd-AFC4-6F175D3DCCD1}">
                              <a14:hiddenFill xmlns:a14="http://schemas.microsoft.com/office/drawing/2010/main">
                                <a:noFill/>
                              </a14:hiddenFill>
                            </a:ext>
                          </a:extLst>
                        </wps:spPr>
                        <wps:bodyPr/>
                      </wps:wsp>
                      <wps:wsp>
                        <wps:cNvPr id="161" name="Line 70"/>
                        <wps:cNvCnPr/>
                        <wps:spPr bwMode="auto">
                          <a:xfrm>
                            <a:off x="7295" y="181"/>
                            <a:ext cx="18" cy="0"/>
                          </a:xfrm>
                          <a:prstGeom prst="line">
                            <a:avLst/>
                          </a:prstGeom>
                          <a:noFill/>
                          <a:ln w="3439">
                            <a:solidFill>
                              <a:srgbClr val="333333"/>
                            </a:solidFill>
                            <a:round/>
                            <a:headEnd/>
                            <a:tailEnd/>
                          </a:ln>
                          <a:extLst>
                            <a:ext uri="{909E8E84-426E-40dd-AFC4-6F175D3DCCD1}">
                              <a14:hiddenFill xmlns:a14="http://schemas.microsoft.com/office/drawing/2010/main">
                                <a:noFill/>
                              </a14:hiddenFill>
                            </a:ext>
                          </a:extLst>
                        </wps:spPr>
                        <wps:bodyPr/>
                      </wps:wsp>
                      <wps:wsp>
                        <wps:cNvPr id="162" name="Line 69"/>
                        <wps:cNvCnPr/>
                        <wps:spPr bwMode="auto">
                          <a:xfrm>
                            <a:off x="7002" y="176"/>
                            <a:ext cx="604" cy="0"/>
                          </a:xfrm>
                          <a:prstGeom prst="line">
                            <a:avLst/>
                          </a:prstGeom>
                          <a:noFill/>
                          <a:ln w="2501">
                            <a:solidFill>
                              <a:srgbClr val="FFFFFF"/>
                            </a:solidFill>
                            <a:round/>
                            <a:headEnd/>
                            <a:tailEnd/>
                          </a:ln>
                          <a:extLst>
                            <a:ext uri="{909E8E84-426E-40dd-AFC4-6F175D3DCCD1}">
                              <a14:hiddenFill xmlns:a14="http://schemas.microsoft.com/office/drawing/2010/main">
                                <a:noFill/>
                              </a14:hiddenFill>
                            </a:ext>
                          </a:extLst>
                        </wps:spPr>
                        <wps:bodyPr/>
                      </wps:wsp>
                      <wps:wsp>
                        <wps:cNvPr id="163" name="Rectangle 68"/>
                        <wps:cNvSpPr>
                          <a:spLocks noChangeArrowheads="1"/>
                        </wps:cNvSpPr>
                        <wps:spPr bwMode="auto">
                          <a:xfrm>
                            <a:off x="6993" y="166"/>
                            <a:ext cx="622" cy="2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67"/>
                        <wps:cNvSpPr>
                          <a:spLocks noChangeArrowheads="1"/>
                        </wps:cNvSpPr>
                        <wps:spPr bwMode="auto">
                          <a:xfrm>
                            <a:off x="7002" y="158"/>
                            <a:ext cx="604" cy="3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Freeform 66"/>
                        <wps:cNvSpPr>
                          <a:spLocks/>
                        </wps:cNvSpPr>
                        <wps:spPr bwMode="auto">
                          <a:xfrm>
                            <a:off x="8077" y="644"/>
                            <a:ext cx="65" cy="65"/>
                          </a:xfrm>
                          <a:custGeom>
                            <a:avLst/>
                            <a:gdLst>
                              <a:gd name="T0" fmla="+- 0 8109 8077"/>
                              <a:gd name="T1" fmla="*/ T0 w 65"/>
                              <a:gd name="T2" fmla="+- 0 644 644"/>
                              <a:gd name="T3" fmla="*/ 644 h 65"/>
                              <a:gd name="T4" fmla="+- 0 8097 8077"/>
                              <a:gd name="T5" fmla="*/ T4 w 65"/>
                              <a:gd name="T6" fmla="+- 0 646 644"/>
                              <a:gd name="T7" fmla="*/ 646 h 65"/>
                              <a:gd name="T8" fmla="+- 0 8087 8077"/>
                              <a:gd name="T9" fmla="*/ T8 w 65"/>
                              <a:gd name="T10" fmla="+- 0 653 644"/>
                              <a:gd name="T11" fmla="*/ 653 h 65"/>
                              <a:gd name="T12" fmla="+- 0 8080 8077"/>
                              <a:gd name="T13" fmla="*/ T12 w 65"/>
                              <a:gd name="T14" fmla="+- 0 663 644"/>
                              <a:gd name="T15" fmla="*/ 663 h 65"/>
                              <a:gd name="T16" fmla="+- 0 8077 8077"/>
                              <a:gd name="T17" fmla="*/ T16 w 65"/>
                              <a:gd name="T18" fmla="+- 0 676 644"/>
                              <a:gd name="T19" fmla="*/ 676 h 65"/>
                              <a:gd name="T20" fmla="+- 0 8080 8077"/>
                              <a:gd name="T21" fmla="*/ T20 w 65"/>
                              <a:gd name="T22" fmla="+- 0 688 644"/>
                              <a:gd name="T23" fmla="*/ 688 h 65"/>
                              <a:gd name="T24" fmla="+- 0 8087 8077"/>
                              <a:gd name="T25" fmla="*/ T24 w 65"/>
                              <a:gd name="T26" fmla="+- 0 698 644"/>
                              <a:gd name="T27" fmla="*/ 698 h 65"/>
                              <a:gd name="T28" fmla="+- 0 8097 8077"/>
                              <a:gd name="T29" fmla="*/ T28 w 65"/>
                              <a:gd name="T30" fmla="+- 0 705 644"/>
                              <a:gd name="T31" fmla="*/ 705 h 65"/>
                              <a:gd name="T32" fmla="+- 0 8109 8077"/>
                              <a:gd name="T33" fmla="*/ T32 w 65"/>
                              <a:gd name="T34" fmla="+- 0 708 644"/>
                              <a:gd name="T35" fmla="*/ 708 h 65"/>
                              <a:gd name="T36" fmla="+- 0 8122 8077"/>
                              <a:gd name="T37" fmla="*/ T36 w 65"/>
                              <a:gd name="T38" fmla="+- 0 705 644"/>
                              <a:gd name="T39" fmla="*/ 705 h 65"/>
                              <a:gd name="T40" fmla="+- 0 8132 8077"/>
                              <a:gd name="T41" fmla="*/ T40 w 65"/>
                              <a:gd name="T42" fmla="+- 0 698 644"/>
                              <a:gd name="T43" fmla="*/ 698 h 65"/>
                              <a:gd name="T44" fmla="+- 0 8139 8077"/>
                              <a:gd name="T45" fmla="*/ T44 w 65"/>
                              <a:gd name="T46" fmla="+- 0 688 644"/>
                              <a:gd name="T47" fmla="*/ 688 h 65"/>
                              <a:gd name="T48" fmla="+- 0 8141 8077"/>
                              <a:gd name="T49" fmla="*/ T48 w 65"/>
                              <a:gd name="T50" fmla="+- 0 676 644"/>
                              <a:gd name="T51" fmla="*/ 676 h 65"/>
                              <a:gd name="T52" fmla="+- 0 8139 8077"/>
                              <a:gd name="T53" fmla="*/ T52 w 65"/>
                              <a:gd name="T54" fmla="+- 0 663 644"/>
                              <a:gd name="T55" fmla="*/ 663 h 65"/>
                              <a:gd name="T56" fmla="+- 0 8132 8077"/>
                              <a:gd name="T57" fmla="*/ T56 w 65"/>
                              <a:gd name="T58" fmla="+- 0 653 644"/>
                              <a:gd name="T59" fmla="*/ 653 h 65"/>
                              <a:gd name="T60" fmla="+- 0 8122 8077"/>
                              <a:gd name="T61" fmla="*/ T60 w 65"/>
                              <a:gd name="T62" fmla="+- 0 646 644"/>
                              <a:gd name="T63" fmla="*/ 646 h 65"/>
                              <a:gd name="T64" fmla="+- 0 8109 8077"/>
                              <a:gd name="T65" fmla="*/ T64 w 65"/>
                              <a:gd name="T66" fmla="+- 0 644 644"/>
                              <a:gd name="T67" fmla="*/ 64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20" y="2"/>
                                </a:lnTo>
                                <a:lnTo>
                                  <a:pt x="10" y="9"/>
                                </a:lnTo>
                                <a:lnTo>
                                  <a:pt x="3" y="19"/>
                                </a:lnTo>
                                <a:lnTo>
                                  <a:pt x="0" y="32"/>
                                </a:lnTo>
                                <a:lnTo>
                                  <a:pt x="3" y="44"/>
                                </a:lnTo>
                                <a:lnTo>
                                  <a:pt x="10" y="54"/>
                                </a:lnTo>
                                <a:lnTo>
                                  <a:pt x="20" y="61"/>
                                </a:lnTo>
                                <a:lnTo>
                                  <a:pt x="32" y="64"/>
                                </a:lnTo>
                                <a:lnTo>
                                  <a:pt x="45" y="61"/>
                                </a:lnTo>
                                <a:lnTo>
                                  <a:pt x="55" y="54"/>
                                </a:lnTo>
                                <a:lnTo>
                                  <a:pt x="62" y="44"/>
                                </a:lnTo>
                                <a:lnTo>
                                  <a:pt x="64" y="32"/>
                                </a:lnTo>
                                <a:lnTo>
                                  <a:pt x="62" y="19"/>
                                </a:lnTo>
                                <a:lnTo>
                                  <a:pt x="55" y="9"/>
                                </a:lnTo>
                                <a:lnTo>
                                  <a:pt x="45" y="2"/>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65"/>
                        <wps:cNvSpPr>
                          <a:spLocks/>
                        </wps:cNvSpPr>
                        <wps:spPr bwMode="auto">
                          <a:xfrm>
                            <a:off x="8077" y="644"/>
                            <a:ext cx="65" cy="65"/>
                          </a:xfrm>
                          <a:custGeom>
                            <a:avLst/>
                            <a:gdLst>
                              <a:gd name="T0" fmla="+- 0 8077 8077"/>
                              <a:gd name="T1" fmla="*/ T0 w 65"/>
                              <a:gd name="T2" fmla="+- 0 676 644"/>
                              <a:gd name="T3" fmla="*/ 676 h 65"/>
                              <a:gd name="T4" fmla="+- 0 8080 8077"/>
                              <a:gd name="T5" fmla="*/ T4 w 65"/>
                              <a:gd name="T6" fmla="+- 0 663 644"/>
                              <a:gd name="T7" fmla="*/ 663 h 65"/>
                              <a:gd name="T8" fmla="+- 0 8087 8077"/>
                              <a:gd name="T9" fmla="*/ T8 w 65"/>
                              <a:gd name="T10" fmla="+- 0 653 644"/>
                              <a:gd name="T11" fmla="*/ 653 h 65"/>
                              <a:gd name="T12" fmla="+- 0 8097 8077"/>
                              <a:gd name="T13" fmla="*/ T12 w 65"/>
                              <a:gd name="T14" fmla="+- 0 646 644"/>
                              <a:gd name="T15" fmla="*/ 646 h 65"/>
                              <a:gd name="T16" fmla="+- 0 8109 8077"/>
                              <a:gd name="T17" fmla="*/ T16 w 65"/>
                              <a:gd name="T18" fmla="+- 0 644 644"/>
                              <a:gd name="T19" fmla="*/ 644 h 65"/>
                              <a:gd name="T20" fmla="+- 0 8122 8077"/>
                              <a:gd name="T21" fmla="*/ T20 w 65"/>
                              <a:gd name="T22" fmla="+- 0 646 644"/>
                              <a:gd name="T23" fmla="*/ 646 h 65"/>
                              <a:gd name="T24" fmla="+- 0 8132 8077"/>
                              <a:gd name="T25" fmla="*/ T24 w 65"/>
                              <a:gd name="T26" fmla="+- 0 653 644"/>
                              <a:gd name="T27" fmla="*/ 653 h 65"/>
                              <a:gd name="T28" fmla="+- 0 8139 8077"/>
                              <a:gd name="T29" fmla="*/ T28 w 65"/>
                              <a:gd name="T30" fmla="+- 0 663 644"/>
                              <a:gd name="T31" fmla="*/ 663 h 65"/>
                              <a:gd name="T32" fmla="+- 0 8141 8077"/>
                              <a:gd name="T33" fmla="*/ T32 w 65"/>
                              <a:gd name="T34" fmla="+- 0 676 644"/>
                              <a:gd name="T35" fmla="*/ 676 h 65"/>
                              <a:gd name="T36" fmla="+- 0 8139 8077"/>
                              <a:gd name="T37" fmla="*/ T36 w 65"/>
                              <a:gd name="T38" fmla="+- 0 688 644"/>
                              <a:gd name="T39" fmla="*/ 688 h 65"/>
                              <a:gd name="T40" fmla="+- 0 8132 8077"/>
                              <a:gd name="T41" fmla="*/ T40 w 65"/>
                              <a:gd name="T42" fmla="+- 0 698 644"/>
                              <a:gd name="T43" fmla="*/ 698 h 65"/>
                              <a:gd name="T44" fmla="+- 0 8122 8077"/>
                              <a:gd name="T45" fmla="*/ T44 w 65"/>
                              <a:gd name="T46" fmla="+- 0 705 644"/>
                              <a:gd name="T47" fmla="*/ 705 h 65"/>
                              <a:gd name="T48" fmla="+- 0 8109 8077"/>
                              <a:gd name="T49" fmla="*/ T48 w 65"/>
                              <a:gd name="T50" fmla="+- 0 708 644"/>
                              <a:gd name="T51" fmla="*/ 708 h 65"/>
                              <a:gd name="T52" fmla="+- 0 8097 8077"/>
                              <a:gd name="T53" fmla="*/ T52 w 65"/>
                              <a:gd name="T54" fmla="+- 0 705 644"/>
                              <a:gd name="T55" fmla="*/ 705 h 65"/>
                              <a:gd name="T56" fmla="+- 0 8087 8077"/>
                              <a:gd name="T57" fmla="*/ T56 w 65"/>
                              <a:gd name="T58" fmla="+- 0 698 644"/>
                              <a:gd name="T59" fmla="*/ 698 h 65"/>
                              <a:gd name="T60" fmla="+- 0 8080 8077"/>
                              <a:gd name="T61" fmla="*/ T60 w 65"/>
                              <a:gd name="T62" fmla="+- 0 688 644"/>
                              <a:gd name="T63" fmla="*/ 688 h 65"/>
                              <a:gd name="T64" fmla="+- 0 8077 8077"/>
                              <a:gd name="T65" fmla="*/ T64 w 65"/>
                              <a:gd name="T66" fmla="+- 0 676 644"/>
                              <a:gd name="T67" fmla="*/ 676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3" y="19"/>
                                </a:lnTo>
                                <a:lnTo>
                                  <a:pt x="10" y="9"/>
                                </a:lnTo>
                                <a:lnTo>
                                  <a:pt x="20" y="2"/>
                                </a:lnTo>
                                <a:lnTo>
                                  <a:pt x="32" y="0"/>
                                </a:lnTo>
                                <a:lnTo>
                                  <a:pt x="45" y="2"/>
                                </a:lnTo>
                                <a:lnTo>
                                  <a:pt x="55" y="9"/>
                                </a:lnTo>
                                <a:lnTo>
                                  <a:pt x="62" y="19"/>
                                </a:lnTo>
                                <a:lnTo>
                                  <a:pt x="64" y="32"/>
                                </a:lnTo>
                                <a:lnTo>
                                  <a:pt x="62" y="44"/>
                                </a:lnTo>
                                <a:lnTo>
                                  <a:pt x="55" y="54"/>
                                </a:lnTo>
                                <a:lnTo>
                                  <a:pt x="45" y="61"/>
                                </a:lnTo>
                                <a:lnTo>
                                  <a:pt x="32" y="64"/>
                                </a:lnTo>
                                <a:lnTo>
                                  <a:pt x="20" y="61"/>
                                </a:lnTo>
                                <a:lnTo>
                                  <a:pt x="10" y="54"/>
                                </a:lnTo>
                                <a:lnTo>
                                  <a:pt x="3"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Freeform 64"/>
                        <wps:cNvSpPr>
                          <a:spLocks/>
                        </wps:cNvSpPr>
                        <wps:spPr bwMode="auto">
                          <a:xfrm>
                            <a:off x="8077" y="181"/>
                            <a:ext cx="65" cy="65"/>
                          </a:xfrm>
                          <a:custGeom>
                            <a:avLst/>
                            <a:gdLst>
                              <a:gd name="T0" fmla="+- 0 8109 8077"/>
                              <a:gd name="T1" fmla="*/ T0 w 65"/>
                              <a:gd name="T2" fmla="+- 0 181 181"/>
                              <a:gd name="T3" fmla="*/ 181 h 65"/>
                              <a:gd name="T4" fmla="+- 0 8097 8077"/>
                              <a:gd name="T5" fmla="*/ T4 w 65"/>
                              <a:gd name="T6" fmla="+- 0 184 181"/>
                              <a:gd name="T7" fmla="*/ 184 h 65"/>
                              <a:gd name="T8" fmla="+- 0 8087 8077"/>
                              <a:gd name="T9" fmla="*/ T8 w 65"/>
                              <a:gd name="T10" fmla="+- 0 191 181"/>
                              <a:gd name="T11" fmla="*/ 191 h 65"/>
                              <a:gd name="T12" fmla="+- 0 8080 8077"/>
                              <a:gd name="T13" fmla="*/ T12 w 65"/>
                              <a:gd name="T14" fmla="+- 0 201 181"/>
                              <a:gd name="T15" fmla="*/ 201 h 65"/>
                              <a:gd name="T16" fmla="+- 0 8077 8077"/>
                              <a:gd name="T17" fmla="*/ T16 w 65"/>
                              <a:gd name="T18" fmla="+- 0 213 181"/>
                              <a:gd name="T19" fmla="*/ 213 h 65"/>
                              <a:gd name="T20" fmla="+- 0 8080 8077"/>
                              <a:gd name="T21" fmla="*/ T20 w 65"/>
                              <a:gd name="T22" fmla="+- 0 226 181"/>
                              <a:gd name="T23" fmla="*/ 226 h 65"/>
                              <a:gd name="T24" fmla="+- 0 8087 8077"/>
                              <a:gd name="T25" fmla="*/ T24 w 65"/>
                              <a:gd name="T26" fmla="+- 0 236 181"/>
                              <a:gd name="T27" fmla="*/ 236 h 65"/>
                              <a:gd name="T28" fmla="+- 0 8097 8077"/>
                              <a:gd name="T29" fmla="*/ T28 w 65"/>
                              <a:gd name="T30" fmla="+- 0 243 181"/>
                              <a:gd name="T31" fmla="*/ 243 h 65"/>
                              <a:gd name="T32" fmla="+- 0 8109 8077"/>
                              <a:gd name="T33" fmla="*/ T32 w 65"/>
                              <a:gd name="T34" fmla="+- 0 245 181"/>
                              <a:gd name="T35" fmla="*/ 245 h 65"/>
                              <a:gd name="T36" fmla="+- 0 8122 8077"/>
                              <a:gd name="T37" fmla="*/ T36 w 65"/>
                              <a:gd name="T38" fmla="+- 0 243 181"/>
                              <a:gd name="T39" fmla="*/ 243 h 65"/>
                              <a:gd name="T40" fmla="+- 0 8132 8077"/>
                              <a:gd name="T41" fmla="*/ T40 w 65"/>
                              <a:gd name="T42" fmla="+- 0 236 181"/>
                              <a:gd name="T43" fmla="*/ 236 h 65"/>
                              <a:gd name="T44" fmla="+- 0 8139 8077"/>
                              <a:gd name="T45" fmla="*/ T44 w 65"/>
                              <a:gd name="T46" fmla="+- 0 226 181"/>
                              <a:gd name="T47" fmla="*/ 226 h 65"/>
                              <a:gd name="T48" fmla="+- 0 8141 8077"/>
                              <a:gd name="T49" fmla="*/ T48 w 65"/>
                              <a:gd name="T50" fmla="+- 0 213 181"/>
                              <a:gd name="T51" fmla="*/ 213 h 65"/>
                              <a:gd name="T52" fmla="+- 0 8139 8077"/>
                              <a:gd name="T53" fmla="*/ T52 w 65"/>
                              <a:gd name="T54" fmla="+- 0 201 181"/>
                              <a:gd name="T55" fmla="*/ 201 h 65"/>
                              <a:gd name="T56" fmla="+- 0 8132 8077"/>
                              <a:gd name="T57" fmla="*/ T56 w 65"/>
                              <a:gd name="T58" fmla="+- 0 191 181"/>
                              <a:gd name="T59" fmla="*/ 191 h 65"/>
                              <a:gd name="T60" fmla="+- 0 8122 8077"/>
                              <a:gd name="T61" fmla="*/ T60 w 65"/>
                              <a:gd name="T62" fmla="+- 0 184 181"/>
                              <a:gd name="T63" fmla="*/ 184 h 65"/>
                              <a:gd name="T64" fmla="+- 0 8109 8077"/>
                              <a:gd name="T65" fmla="*/ T64 w 65"/>
                              <a:gd name="T66" fmla="+- 0 181 181"/>
                              <a:gd name="T67" fmla="*/ 181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20" y="3"/>
                                </a:lnTo>
                                <a:lnTo>
                                  <a:pt x="10" y="10"/>
                                </a:lnTo>
                                <a:lnTo>
                                  <a:pt x="3" y="20"/>
                                </a:lnTo>
                                <a:lnTo>
                                  <a:pt x="0" y="32"/>
                                </a:lnTo>
                                <a:lnTo>
                                  <a:pt x="3" y="45"/>
                                </a:lnTo>
                                <a:lnTo>
                                  <a:pt x="10" y="55"/>
                                </a:lnTo>
                                <a:lnTo>
                                  <a:pt x="20" y="62"/>
                                </a:lnTo>
                                <a:lnTo>
                                  <a:pt x="32" y="64"/>
                                </a:lnTo>
                                <a:lnTo>
                                  <a:pt x="45" y="62"/>
                                </a:lnTo>
                                <a:lnTo>
                                  <a:pt x="55" y="55"/>
                                </a:lnTo>
                                <a:lnTo>
                                  <a:pt x="62" y="45"/>
                                </a:lnTo>
                                <a:lnTo>
                                  <a:pt x="64" y="32"/>
                                </a:lnTo>
                                <a:lnTo>
                                  <a:pt x="62" y="20"/>
                                </a:lnTo>
                                <a:lnTo>
                                  <a:pt x="55" y="10"/>
                                </a:lnTo>
                                <a:lnTo>
                                  <a:pt x="45" y="3"/>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63"/>
                        <wps:cNvSpPr>
                          <a:spLocks/>
                        </wps:cNvSpPr>
                        <wps:spPr bwMode="auto">
                          <a:xfrm>
                            <a:off x="8077" y="181"/>
                            <a:ext cx="65" cy="65"/>
                          </a:xfrm>
                          <a:custGeom>
                            <a:avLst/>
                            <a:gdLst>
                              <a:gd name="T0" fmla="+- 0 8077 8077"/>
                              <a:gd name="T1" fmla="*/ T0 w 65"/>
                              <a:gd name="T2" fmla="+- 0 213 181"/>
                              <a:gd name="T3" fmla="*/ 213 h 65"/>
                              <a:gd name="T4" fmla="+- 0 8080 8077"/>
                              <a:gd name="T5" fmla="*/ T4 w 65"/>
                              <a:gd name="T6" fmla="+- 0 201 181"/>
                              <a:gd name="T7" fmla="*/ 201 h 65"/>
                              <a:gd name="T8" fmla="+- 0 8087 8077"/>
                              <a:gd name="T9" fmla="*/ T8 w 65"/>
                              <a:gd name="T10" fmla="+- 0 191 181"/>
                              <a:gd name="T11" fmla="*/ 191 h 65"/>
                              <a:gd name="T12" fmla="+- 0 8097 8077"/>
                              <a:gd name="T13" fmla="*/ T12 w 65"/>
                              <a:gd name="T14" fmla="+- 0 184 181"/>
                              <a:gd name="T15" fmla="*/ 184 h 65"/>
                              <a:gd name="T16" fmla="+- 0 8109 8077"/>
                              <a:gd name="T17" fmla="*/ T16 w 65"/>
                              <a:gd name="T18" fmla="+- 0 181 181"/>
                              <a:gd name="T19" fmla="*/ 181 h 65"/>
                              <a:gd name="T20" fmla="+- 0 8122 8077"/>
                              <a:gd name="T21" fmla="*/ T20 w 65"/>
                              <a:gd name="T22" fmla="+- 0 184 181"/>
                              <a:gd name="T23" fmla="*/ 184 h 65"/>
                              <a:gd name="T24" fmla="+- 0 8132 8077"/>
                              <a:gd name="T25" fmla="*/ T24 w 65"/>
                              <a:gd name="T26" fmla="+- 0 191 181"/>
                              <a:gd name="T27" fmla="*/ 191 h 65"/>
                              <a:gd name="T28" fmla="+- 0 8139 8077"/>
                              <a:gd name="T29" fmla="*/ T28 w 65"/>
                              <a:gd name="T30" fmla="+- 0 201 181"/>
                              <a:gd name="T31" fmla="*/ 201 h 65"/>
                              <a:gd name="T32" fmla="+- 0 8141 8077"/>
                              <a:gd name="T33" fmla="*/ T32 w 65"/>
                              <a:gd name="T34" fmla="+- 0 213 181"/>
                              <a:gd name="T35" fmla="*/ 213 h 65"/>
                              <a:gd name="T36" fmla="+- 0 8139 8077"/>
                              <a:gd name="T37" fmla="*/ T36 w 65"/>
                              <a:gd name="T38" fmla="+- 0 226 181"/>
                              <a:gd name="T39" fmla="*/ 226 h 65"/>
                              <a:gd name="T40" fmla="+- 0 8132 8077"/>
                              <a:gd name="T41" fmla="*/ T40 w 65"/>
                              <a:gd name="T42" fmla="+- 0 236 181"/>
                              <a:gd name="T43" fmla="*/ 236 h 65"/>
                              <a:gd name="T44" fmla="+- 0 8122 8077"/>
                              <a:gd name="T45" fmla="*/ T44 w 65"/>
                              <a:gd name="T46" fmla="+- 0 243 181"/>
                              <a:gd name="T47" fmla="*/ 243 h 65"/>
                              <a:gd name="T48" fmla="+- 0 8109 8077"/>
                              <a:gd name="T49" fmla="*/ T48 w 65"/>
                              <a:gd name="T50" fmla="+- 0 245 181"/>
                              <a:gd name="T51" fmla="*/ 245 h 65"/>
                              <a:gd name="T52" fmla="+- 0 8097 8077"/>
                              <a:gd name="T53" fmla="*/ T52 w 65"/>
                              <a:gd name="T54" fmla="+- 0 243 181"/>
                              <a:gd name="T55" fmla="*/ 243 h 65"/>
                              <a:gd name="T56" fmla="+- 0 8087 8077"/>
                              <a:gd name="T57" fmla="*/ T56 w 65"/>
                              <a:gd name="T58" fmla="+- 0 236 181"/>
                              <a:gd name="T59" fmla="*/ 236 h 65"/>
                              <a:gd name="T60" fmla="+- 0 8080 8077"/>
                              <a:gd name="T61" fmla="*/ T60 w 65"/>
                              <a:gd name="T62" fmla="+- 0 226 181"/>
                              <a:gd name="T63" fmla="*/ 226 h 65"/>
                              <a:gd name="T64" fmla="+- 0 8077 8077"/>
                              <a:gd name="T65" fmla="*/ T64 w 65"/>
                              <a:gd name="T66" fmla="+- 0 213 181"/>
                              <a:gd name="T67" fmla="*/ 213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3" y="20"/>
                                </a:lnTo>
                                <a:lnTo>
                                  <a:pt x="10" y="10"/>
                                </a:lnTo>
                                <a:lnTo>
                                  <a:pt x="20" y="3"/>
                                </a:lnTo>
                                <a:lnTo>
                                  <a:pt x="32" y="0"/>
                                </a:lnTo>
                                <a:lnTo>
                                  <a:pt x="45" y="3"/>
                                </a:lnTo>
                                <a:lnTo>
                                  <a:pt x="55" y="10"/>
                                </a:lnTo>
                                <a:lnTo>
                                  <a:pt x="62" y="20"/>
                                </a:lnTo>
                                <a:lnTo>
                                  <a:pt x="64" y="32"/>
                                </a:lnTo>
                                <a:lnTo>
                                  <a:pt x="62" y="45"/>
                                </a:lnTo>
                                <a:lnTo>
                                  <a:pt x="55" y="55"/>
                                </a:lnTo>
                                <a:lnTo>
                                  <a:pt x="45" y="62"/>
                                </a:lnTo>
                                <a:lnTo>
                                  <a:pt x="32" y="64"/>
                                </a:lnTo>
                                <a:lnTo>
                                  <a:pt x="20" y="62"/>
                                </a:lnTo>
                                <a:lnTo>
                                  <a:pt x="10" y="55"/>
                                </a:lnTo>
                                <a:lnTo>
                                  <a:pt x="3" y="45"/>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62"/>
                        <wps:cNvSpPr>
                          <a:spLocks/>
                        </wps:cNvSpPr>
                        <wps:spPr bwMode="auto">
                          <a:xfrm>
                            <a:off x="8077" y="196"/>
                            <a:ext cx="65" cy="65"/>
                          </a:xfrm>
                          <a:custGeom>
                            <a:avLst/>
                            <a:gdLst>
                              <a:gd name="T0" fmla="+- 0 8109 8077"/>
                              <a:gd name="T1" fmla="*/ T0 w 65"/>
                              <a:gd name="T2" fmla="+- 0 196 196"/>
                              <a:gd name="T3" fmla="*/ 196 h 65"/>
                              <a:gd name="T4" fmla="+- 0 8097 8077"/>
                              <a:gd name="T5" fmla="*/ T4 w 65"/>
                              <a:gd name="T6" fmla="+- 0 198 196"/>
                              <a:gd name="T7" fmla="*/ 198 h 65"/>
                              <a:gd name="T8" fmla="+- 0 8087 8077"/>
                              <a:gd name="T9" fmla="*/ T8 w 65"/>
                              <a:gd name="T10" fmla="+- 0 205 196"/>
                              <a:gd name="T11" fmla="*/ 205 h 65"/>
                              <a:gd name="T12" fmla="+- 0 8080 8077"/>
                              <a:gd name="T13" fmla="*/ T12 w 65"/>
                              <a:gd name="T14" fmla="+- 0 216 196"/>
                              <a:gd name="T15" fmla="*/ 216 h 65"/>
                              <a:gd name="T16" fmla="+- 0 8077 8077"/>
                              <a:gd name="T17" fmla="*/ T16 w 65"/>
                              <a:gd name="T18" fmla="+- 0 228 196"/>
                              <a:gd name="T19" fmla="*/ 228 h 65"/>
                              <a:gd name="T20" fmla="+- 0 8080 8077"/>
                              <a:gd name="T21" fmla="*/ T20 w 65"/>
                              <a:gd name="T22" fmla="+- 0 240 196"/>
                              <a:gd name="T23" fmla="*/ 240 h 65"/>
                              <a:gd name="T24" fmla="+- 0 8087 8077"/>
                              <a:gd name="T25" fmla="*/ T24 w 65"/>
                              <a:gd name="T26" fmla="+- 0 251 196"/>
                              <a:gd name="T27" fmla="*/ 251 h 65"/>
                              <a:gd name="T28" fmla="+- 0 8097 8077"/>
                              <a:gd name="T29" fmla="*/ T28 w 65"/>
                              <a:gd name="T30" fmla="+- 0 258 196"/>
                              <a:gd name="T31" fmla="*/ 258 h 65"/>
                              <a:gd name="T32" fmla="+- 0 8109 8077"/>
                              <a:gd name="T33" fmla="*/ T32 w 65"/>
                              <a:gd name="T34" fmla="+- 0 260 196"/>
                              <a:gd name="T35" fmla="*/ 260 h 65"/>
                              <a:gd name="T36" fmla="+- 0 8122 8077"/>
                              <a:gd name="T37" fmla="*/ T36 w 65"/>
                              <a:gd name="T38" fmla="+- 0 258 196"/>
                              <a:gd name="T39" fmla="*/ 258 h 65"/>
                              <a:gd name="T40" fmla="+- 0 8132 8077"/>
                              <a:gd name="T41" fmla="*/ T40 w 65"/>
                              <a:gd name="T42" fmla="+- 0 251 196"/>
                              <a:gd name="T43" fmla="*/ 251 h 65"/>
                              <a:gd name="T44" fmla="+- 0 8139 8077"/>
                              <a:gd name="T45" fmla="*/ T44 w 65"/>
                              <a:gd name="T46" fmla="+- 0 240 196"/>
                              <a:gd name="T47" fmla="*/ 240 h 65"/>
                              <a:gd name="T48" fmla="+- 0 8141 8077"/>
                              <a:gd name="T49" fmla="*/ T48 w 65"/>
                              <a:gd name="T50" fmla="+- 0 228 196"/>
                              <a:gd name="T51" fmla="*/ 228 h 65"/>
                              <a:gd name="T52" fmla="+- 0 8139 8077"/>
                              <a:gd name="T53" fmla="*/ T52 w 65"/>
                              <a:gd name="T54" fmla="+- 0 216 196"/>
                              <a:gd name="T55" fmla="*/ 216 h 65"/>
                              <a:gd name="T56" fmla="+- 0 8132 8077"/>
                              <a:gd name="T57" fmla="*/ T56 w 65"/>
                              <a:gd name="T58" fmla="+- 0 205 196"/>
                              <a:gd name="T59" fmla="*/ 205 h 65"/>
                              <a:gd name="T60" fmla="+- 0 8122 8077"/>
                              <a:gd name="T61" fmla="*/ T60 w 65"/>
                              <a:gd name="T62" fmla="+- 0 198 196"/>
                              <a:gd name="T63" fmla="*/ 198 h 65"/>
                              <a:gd name="T64" fmla="+- 0 8109 8077"/>
                              <a:gd name="T65" fmla="*/ T64 w 65"/>
                              <a:gd name="T66" fmla="+- 0 196 196"/>
                              <a:gd name="T67" fmla="*/ 196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20" y="2"/>
                                </a:lnTo>
                                <a:lnTo>
                                  <a:pt x="10" y="9"/>
                                </a:lnTo>
                                <a:lnTo>
                                  <a:pt x="3" y="20"/>
                                </a:lnTo>
                                <a:lnTo>
                                  <a:pt x="0" y="32"/>
                                </a:lnTo>
                                <a:lnTo>
                                  <a:pt x="3" y="44"/>
                                </a:lnTo>
                                <a:lnTo>
                                  <a:pt x="10" y="55"/>
                                </a:lnTo>
                                <a:lnTo>
                                  <a:pt x="20" y="62"/>
                                </a:lnTo>
                                <a:lnTo>
                                  <a:pt x="32" y="64"/>
                                </a:lnTo>
                                <a:lnTo>
                                  <a:pt x="45" y="62"/>
                                </a:lnTo>
                                <a:lnTo>
                                  <a:pt x="55" y="55"/>
                                </a:lnTo>
                                <a:lnTo>
                                  <a:pt x="62" y="44"/>
                                </a:lnTo>
                                <a:lnTo>
                                  <a:pt x="64" y="32"/>
                                </a:lnTo>
                                <a:lnTo>
                                  <a:pt x="62" y="20"/>
                                </a:lnTo>
                                <a:lnTo>
                                  <a:pt x="55" y="9"/>
                                </a:lnTo>
                                <a:lnTo>
                                  <a:pt x="45" y="2"/>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61"/>
                        <wps:cNvSpPr>
                          <a:spLocks/>
                        </wps:cNvSpPr>
                        <wps:spPr bwMode="auto">
                          <a:xfrm>
                            <a:off x="8077" y="196"/>
                            <a:ext cx="65" cy="65"/>
                          </a:xfrm>
                          <a:custGeom>
                            <a:avLst/>
                            <a:gdLst>
                              <a:gd name="T0" fmla="+- 0 8077 8077"/>
                              <a:gd name="T1" fmla="*/ T0 w 65"/>
                              <a:gd name="T2" fmla="+- 0 228 196"/>
                              <a:gd name="T3" fmla="*/ 228 h 65"/>
                              <a:gd name="T4" fmla="+- 0 8080 8077"/>
                              <a:gd name="T5" fmla="*/ T4 w 65"/>
                              <a:gd name="T6" fmla="+- 0 216 196"/>
                              <a:gd name="T7" fmla="*/ 216 h 65"/>
                              <a:gd name="T8" fmla="+- 0 8087 8077"/>
                              <a:gd name="T9" fmla="*/ T8 w 65"/>
                              <a:gd name="T10" fmla="+- 0 205 196"/>
                              <a:gd name="T11" fmla="*/ 205 h 65"/>
                              <a:gd name="T12" fmla="+- 0 8097 8077"/>
                              <a:gd name="T13" fmla="*/ T12 w 65"/>
                              <a:gd name="T14" fmla="+- 0 198 196"/>
                              <a:gd name="T15" fmla="*/ 198 h 65"/>
                              <a:gd name="T16" fmla="+- 0 8109 8077"/>
                              <a:gd name="T17" fmla="*/ T16 w 65"/>
                              <a:gd name="T18" fmla="+- 0 196 196"/>
                              <a:gd name="T19" fmla="*/ 196 h 65"/>
                              <a:gd name="T20" fmla="+- 0 8122 8077"/>
                              <a:gd name="T21" fmla="*/ T20 w 65"/>
                              <a:gd name="T22" fmla="+- 0 198 196"/>
                              <a:gd name="T23" fmla="*/ 198 h 65"/>
                              <a:gd name="T24" fmla="+- 0 8132 8077"/>
                              <a:gd name="T25" fmla="*/ T24 w 65"/>
                              <a:gd name="T26" fmla="+- 0 205 196"/>
                              <a:gd name="T27" fmla="*/ 205 h 65"/>
                              <a:gd name="T28" fmla="+- 0 8139 8077"/>
                              <a:gd name="T29" fmla="*/ T28 w 65"/>
                              <a:gd name="T30" fmla="+- 0 216 196"/>
                              <a:gd name="T31" fmla="*/ 216 h 65"/>
                              <a:gd name="T32" fmla="+- 0 8141 8077"/>
                              <a:gd name="T33" fmla="*/ T32 w 65"/>
                              <a:gd name="T34" fmla="+- 0 228 196"/>
                              <a:gd name="T35" fmla="*/ 228 h 65"/>
                              <a:gd name="T36" fmla="+- 0 8139 8077"/>
                              <a:gd name="T37" fmla="*/ T36 w 65"/>
                              <a:gd name="T38" fmla="+- 0 240 196"/>
                              <a:gd name="T39" fmla="*/ 240 h 65"/>
                              <a:gd name="T40" fmla="+- 0 8132 8077"/>
                              <a:gd name="T41" fmla="*/ T40 w 65"/>
                              <a:gd name="T42" fmla="+- 0 251 196"/>
                              <a:gd name="T43" fmla="*/ 251 h 65"/>
                              <a:gd name="T44" fmla="+- 0 8122 8077"/>
                              <a:gd name="T45" fmla="*/ T44 w 65"/>
                              <a:gd name="T46" fmla="+- 0 258 196"/>
                              <a:gd name="T47" fmla="*/ 258 h 65"/>
                              <a:gd name="T48" fmla="+- 0 8109 8077"/>
                              <a:gd name="T49" fmla="*/ T48 w 65"/>
                              <a:gd name="T50" fmla="+- 0 260 196"/>
                              <a:gd name="T51" fmla="*/ 260 h 65"/>
                              <a:gd name="T52" fmla="+- 0 8097 8077"/>
                              <a:gd name="T53" fmla="*/ T52 w 65"/>
                              <a:gd name="T54" fmla="+- 0 258 196"/>
                              <a:gd name="T55" fmla="*/ 258 h 65"/>
                              <a:gd name="T56" fmla="+- 0 8087 8077"/>
                              <a:gd name="T57" fmla="*/ T56 w 65"/>
                              <a:gd name="T58" fmla="+- 0 251 196"/>
                              <a:gd name="T59" fmla="*/ 251 h 65"/>
                              <a:gd name="T60" fmla="+- 0 8080 8077"/>
                              <a:gd name="T61" fmla="*/ T60 w 65"/>
                              <a:gd name="T62" fmla="+- 0 240 196"/>
                              <a:gd name="T63" fmla="*/ 240 h 65"/>
                              <a:gd name="T64" fmla="+- 0 8077 8077"/>
                              <a:gd name="T65" fmla="*/ T64 w 65"/>
                              <a:gd name="T66" fmla="+- 0 228 196"/>
                              <a:gd name="T67" fmla="*/ 228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3" y="20"/>
                                </a:lnTo>
                                <a:lnTo>
                                  <a:pt x="10" y="9"/>
                                </a:lnTo>
                                <a:lnTo>
                                  <a:pt x="20" y="2"/>
                                </a:lnTo>
                                <a:lnTo>
                                  <a:pt x="32" y="0"/>
                                </a:lnTo>
                                <a:lnTo>
                                  <a:pt x="45" y="2"/>
                                </a:lnTo>
                                <a:lnTo>
                                  <a:pt x="55" y="9"/>
                                </a:lnTo>
                                <a:lnTo>
                                  <a:pt x="62" y="20"/>
                                </a:lnTo>
                                <a:lnTo>
                                  <a:pt x="64" y="32"/>
                                </a:lnTo>
                                <a:lnTo>
                                  <a:pt x="62" y="44"/>
                                </a:lnTo>
                                <a:lnTo>
                                  <a:pt x="55" y="55"/>
                                </a:lnTo>
                                <a:lnTo>
                                  <a:pt x="45" y="62"/>
                                </a:lnTo>
                                <a:lnTo>
                                  <a:pt x="32" y="64"/>
                                </a:lnTo>
                                <a:lnTo>
                                  <a:pt x="20" y="62"/>
                                </a:lnTo>
                                <a:lnTo>
                                  <a:pt x="10" y="55"/>
                                </a:lnTo>
                                <a:lnTo>
                                  <a:pt x="3"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60"/>
                        <wps:cNvSpPr>
                          <a:spLocks/>
                        </wps:cNvSpPr>
                        <wps:spPr bwMode="auto">
                          <a:xfrm>
                            <a:off x="8077" y="398"/>
                            <a:ext cx="65" cy="65"/>
                          </a:xfrm>
                          <a:custGeom>
                            <a:avLst/>
                            <a:gdLst>
                              <a:gd name="T0" fmla="+- 0 8109 8077"/>
                              <a:gd name="T1" fmla="*/ T0 w 65"/>
                              <a:gd name="T2" fmla="+- 0 398 398"/>
                              <a:gd name="T3" fmla="*/ 398 h 65"/>
                              <a:gd name="T4" fmla="+- 0 8097 8077"/>
                              <a:gd name="T5" fmla="*/ T4 w 65"/>
                              <a:gd name="T6" fmla="+- 0 401 398"/>
                              <a:gd name="T7" fmla="*/ 401 h 65"/>
                              <a:gd name="T8" fmla="+- 0 8087 8077"/>
                              <a:gd name="T9" fmla="*/ T8 w 65"/>
                              <a:gd name="T10" fmla="+- 0 408 398"/>
                              <a:gd name="T11" fmla="*/ 408 h 65"/>
                              <a:gd name="T12" fmla="+- 0 8080 8077"/>
                              <a:gd name="T13" fmla="*/ T12 w 65"/>
                              <a:gd name="T14" fmla="+- 0 418 398"/>
                              <a:gd name="T15" fmla="*/ 418 h 65"/>
                              <a:gd name="T16" fmla="+- 0 8077 8077"/>
                              <a:gd name="T17" fmla="*/ T16 w 65"/>
                              <a:gd name="T18" fmla="+- 0 430 398"/>
                              <a:gd name="T19" fmla="*/ 430 h 65"/>
                              <a:gd name="T20" fmla="+- 0 8080 8077"/>
                              <a:gd name="T21" fmla="*/ T20 w 65"/>
                              <a:gd name="T22" fmla="+- 0 443 398"/>
                              <a:gd name="T23" fmla="*/ 443 h 65"/>
                              <a:gd name="T24" fmla="+- 0 8087 8077"/>
                              <a:gd name="T25" fmla="*/ T24 w 65"/>
                              <a:gd name="T26" fmla="+- 0 453 398"/>
                              <a:gd name="T27" fmla="*/ 453 h 65"/>
                              <a:gd name="T28" fmla="+- 0 8097 8077"/>
                              <a:gd name="T29" fmla="*/ T28 w 65"/>
                              <a:gd name="T30" fmla="+- 0 460 398"/>
                              <a:gd name="T31" fmla="*/ 460 h 65"/>
                              <a:gd name="T32" fmla="+- 0 8109 8077"/>
                              <a:gd name="T33" fmla="*/ T32 w 65"/>
                              <a:gd name="T34" fmla="+- 0 463 398"/>
                              <a:gd name="T35" fmla="*/ 463 h 65"/>
                              <a:gd name="T36" fmla="+- 0 8122 8077"/>
                              <a:gd name="T37" fmla="*/ T36 w 65"/>
                              <a:gd name="T38" fmla="+- 0 460 398"/>
                              <a:gd name="T39" fmla="*/ 460 h 65"/>
                              <a:gd name="T40" fmla="+- 0 8132 8077"/>
                              <a:gd name="T41" fmla="*/ T40 w 65"/>
                              <a:gd name="T42" fmla="+- 0 453 398"/>
                              <a:gd name="T43" fmla="*/ 453 h 65"/>
                              <a:gd name="T44" fmla="+- 0 8139 8077"/>
                              <a:gd name="T45" fmla="*/ T44 w 65"/>
                              <a:gd name="T46" fmla="+- 0 443 398"/>
                              <a:gd name="T47" fmla="*/ 443 h 65"/>
                              <a:gd name="T48" fmla="+- 0 8141 8077"/>
                              <a:gd name="T49" fmla="*/ T48 w 65"/>
                              <a:gd name="T50" fmla="+- 0 430 398"/>
                              <a:gd name="T51" fmla="*/ 430 h 65"/>
                              <a:gd name="T52" fmla="+- 0 8139 8077"/>
                              <a:gd name="T53" fmla="*/ T52 w 65"/>
                              <a:gd name="T54" fmla="+- 0 418 398"/>
                              <a:gd name="T55" fmla="*/ 418 h 65"/>
                              <a:gd name="T56" fmla="+- 0 8132 8077"/>
                              <a:gd name="T57" fmla="*/ T56 w 65"/>
                              <a:gd name="T58" fmla="+- 0 408 398"/>
                              <a:gd name="T59" fmla="*/ 408 h 65"/>
                              <a:gd name="T60" fmla="+- 0 8122 8077"/>
                              <a:gd name="T61" fmla="*/ T60 w 65"/>
                              <a:gd name="T62" fmla="+- 0 401 398"/>
                              <a:gd name="T63" fmla="*/ 401 h 65"/>
                              <a:gd name="T64" fmla="+- 0 8109 8077"/>
                              <a:gd name="T65" fmla="*/ T64 w 65"/>
                              <a:gd name="T66" fmla="+- 0 398 398"/>
                              <a:gd name="T67" fmla="*/ 398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20" y="3"/>
                                </a:lnTo>
                                <a:lnTo>
                                  <a:pt x="10" y="10"/>
                                </a:lnTo>
                                <a:lnTo>
                                  <a:pt x="3" y="20"/>
                                </a:lnTo>
                                <a:lnTo>
                                  <a:pt x="0" y="32"/>
                                </a:lnTo>
                                <a:lnTo>
                                  <a:pt x="3" y="45"/>
                                </a:lnTo>
                                <a:lnTo>
                                  <a:pt x="10" y="55"/>
                                </a:lnTo>
                                <a:lnTo>
                                  <a:pt x="20" y="62"/>
                                </a:lnTo>
                                <a:lnTo>
                                  <a:pt x="32" y="65"/>
                                </a:lnTo>
                                <a:lnTo>
                                  <a:pt x="45" y="62"/>
                                </a:lnTo>
                                <a:lnTo>
                                  <a:pt x="55" y="55"/>
                                </a:lnTo>
                                <a:lnTo>
                                  <a:pt x="62" y="45"/>
                                </a:lnTo>
                                <a:lnTo>
                                  <a:pt x="64" y="32"/>
                                </a:lnTo>
                                <a:lnTo>
                                  <a:pt x="62" y="20"/>
                                </a:lnTo>
                                <a:lnTo>
                                  <a:pt x="55" y="10"/>
                                </a:lnTo>
                                <a:lnTo>
                                  <a:pt x="45" y="3"/>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59"/>
                        <wps:cNvSpPr>
                          <a:spLocks/>
                        </wps:cNvSpPr>
                        <wps:spPr bwMode="auto">
                          <a:xfrm>
                            <a:off x="8077" y="398"/>
                            <a:ext cx="65" cy="65"/>
                          </a:xfrm>
                          <a:custGeom>
                            <a:avLst/>
                            <a:gdLst>
                              <a:gd name="T0" fmla="+- 0 8077 8077"/>
                              <a:gd name="T1" fmla="*/ T0 w 65"/>
                              <a:gd name="T2" fmla="+- 0 430 398"/>
                              <a:gd name="T3" fmla="*/ 430 h 65"/>
                              <a:gd name="T4" fmla="+- 0 8080 8077"/>
                              <a:gd name="T5" fmla="*/ T4 w 65"/>
                              <a:gd name="T6" fmla="+- 0 418 398"/>
                              <a:gd name="T7" fmla="*/ 418 h 65"/>
                              <a:gd name="T8" fmla="+- 0 8087 8077"/>
                              <a:gd name="T9" fmla="*/ T8 w 65"/>
                              <a:gd name="T10" fmla="+- 0 408 398"/>
                              <a:gd name="T11" fmla="*/ 408 h 65"/>
                              <a:gd name="T12" fmla="+- 0 8097 8077"/>
                              <a:gd name="T13" fmla="*/ T12 w 65"/>
                              <a:gd name="T14" fmla="+- 0 401 398"/>
                              <a:gd name="T15" fmla="*/ 401 h 65"/>
                              <a:gd name="T16" fmla="+- 0 8109 8077"/>
                              <a:gd name="T17" fmla="*/ T16 w 65"/>
                              <a:gd name="T18" fmla="+- 0 398 398"/>
                              <a:gd name="T19" fmla="*/ 398 h 65"/>
                              <a:gd name="T20" fmla="+- 0 8122 8077"/>
                              <a:gd name="T21" fmla="*/ T20 w 65"/>
                              <a:gd name="T22" fmla="+- 0 401 398"/>
                              <a:gd name="T23" fmla="*/ 401 h 65"/>
                              <a:gd name="T24" fmla="+- 0 8132 8077"/>
                              <a:gd name="T25" fmla="*/ T24 w 65"/>
                              <a:gd name="T26" fmla="+- 0 408 398"/>
                              <a:gd name="T27" fmla="*/ 408 h 65"/>
                              <a:gd name="T28" fmla="+- 0 8139 8077"/>
                              <a:gd name="T29" fmla="*/ T28 w 65"/>
                              <a:gd name="T30" fmla="+- 0 418 398"/>
                              <a:gd name="T31" fmla="*/ 418 h 65"/>
                              <a:gd name="T32" fmla="+- 0 8141 8077"/>
                              <a:gd name="T33" fmla="*/ T32 w 65"/>
                              <a:gd name="T34" fmla="+- 0 430 398"/>
                              <a:gd name="T35" fmla="*/ 430 h 65"/>
                              <a:gd name="T36" fmla="+- 0 8139 8077"/>
                              <a:gd name="T37" fmla="*/ T36 w 65"/>
                              <a:gd name="T38" fmla="+- 0 443 398"/>
                              <a:gd name="T39" fmla="*/ 443 h 65"/>
                              <a:gd name="T40" fmla="+- 0 8132 8077"/>
                              <a:gd name="T41" fmla="*/ T40 w 65"/>
                              <a:gd name="T42" fmla="+- 0 453 398"/>
                              <a:gd name="T43" fmla="*/ 453 h 65"/>
                              <a:gd name="T44" fmla="+- 0 8122 8077"/>
                              <a:gd name="T45" fmla="*/ T44 w 65"/>
                              <a:gd name="T46" fmla="+- 0 460 398"/>
                              <a:gd name="T47" fmla="*/ 460 h 65"/>
                              <a:gd name="T48" fmla="+- 0 8109 8077"/>
                              <a:gd name="T49" fmla="*/ T48 w 65"/>
                              <a:gd name="T50" fmla="+- 0 463 398"/>
                              <a:gd name="T51" fmla="*/ 463 h 65"/>
                              <a:gd name="T52" fmla="+- 0 8097 8077"/>
                              <a:gd name="T53" fmla="*/ T52 w 65"/>
                              <a:gd name="T54" fmla="+- 0 460 398"/>
                              <a:gd name="T55" fmla="*/ 460 h 65"/>
                              <a:gd name="T56" fmla="+- 0 8087 8077"/>
                              <a:gd name="T57" fmla="*/ T56 w 65"/>
                              <a:gd name="T58" fmla="+- 0 453 398"/>
                              <a:gd name="T59" fmla="*/ 453 h 65"/>
                              <a:gd name="T60" fmla="+- 0 8080 8077"/>
                              <a:gd name="T61" fmla="*/ T60 w 65"/>
                              <a:gd name="T62" fmla="+- 0 443 398"/>
                              <a:gd name="T63" fmla="*/ 443 h 65"/>
                              <a:gd name="T64" fmla="+- 0 8077 8077"/>
                              <a:gd name="T65" fmla="*/ T64 w 65"/>
                              <a:gd name="T66" fmla="+- 0 430 398"/>
                              <a:gd name="T67" fmla="*/ 430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3" y="20"/>
                                </a:lnTo>
                                <a:lnTo>
                                  <a:pt x="10" y="10"/>
                                </a:lnTo>
                                <a:lnTo>
                                  <a:pt x="20" y="3"/>
                                </a:lnTo>
                                <a:lnTo>
                                  <a:pt x="32" y="0"/>
                                </a:lnTo>
                                <a:lnTo>
                                  <a:pt x="45" y="3"/>
                                </a:lnTo>
                                <a:lnTo>
                                  <a:pt x="55" y="10"/>
                                </a:lnTo>
                                <a:lnTo>
                                  <a:pt x="62" y="20"/>
                                </a:lnTo>
                                <a:lnTo>
                                  <a:pt x="64" y="32"/>
                                </a:lnTo>
                                <a:lnTo>
                                  <a:pt x="62" y="45"/>
                                </a:lnTo>
                                <a:lnTo>
                                  <a:pt x="55" y="55"/>
                                </a:lnTo>
                                <a:lnTo>
                                  <a:pt x="45" y="62"/>
                                </a:lnTo>
                                <a:lnTo>
                                  <a:pt x="32" y="65"/>
                                </a:lnTo>
                                <a:lnTo>
                                  <a:pt x="20" y="62"/>
                                </a:lnTo>
                                <a:lnTo>
                                  <a:pt x="10" y="55"/>
                                </a:lnTo>
                                <a:lnTo>
                                  <a:pt x="3" y="45"/>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58"/>
                        <wps:cNvSpPr>
                          <a:spLocks/>
                        </wps:cNvSpPr>
                        <wps:spPr bwMode="auto">
                          <a:xfrm>
                            <a:off x="8077" y="189"/>
                            <a:ext cx="65" cy="65"/>
                          </a:xfrm>
                          <a:custGeom>
                            <a:avLst/>
                            <a:gdLst>
                              <a:gd name="T0" fmla="+- 0 8109 8077"/>
                              <a:gd name="T1" fmla="*/ T0 w 65"/>
                              <a:gd name="T2" fmla="+- 0 189 189"/>
                              <a:gd name="T3" fmla="*/ 189 h 65"/>
                              <a:gd name="T4" fmla="+- 0 8097 8077"/>
                              <a:gd name="T5" fmla="*/ T4 w 65"/>
                              <a:gd name="T6" fmla="+- 0 192 189"/>
                              <a:gd name="T7" fmla="*/ 192 h 65"/>
                              <a:gd name="T8" fmla="+- 0 8087 8077"/>
                              <a:gd name="T9" fmla="*/ T8 w 65"/>
                              <a:gd name="T10" fmla="+- 0 199 189"/>
                              <a:gd name="T11" fmla="*/ 199 h 65"/>
                              <a:gd name="T12" fmla="+- 0 8080 8077"/>
                              <a:gd name="T13" fmla="*/ T12 w 65"/>
                              <a:gd name="T14" fmla="+- 0 209 189"/>
                              <a:gd name="T15" fmla="*/ 209 h 65"/>
                              <a:gd name="T16" fmla="+- 0 8077 8077"/>
                              <a:gd name="T17" fmla="*/ T16 w 65"/>
                              <a:gd name="T18" fmla="+- 0 222 189"/>
                              <a:gd name="T19" fmla="*/ 222 h 65"/>
                              <a:gd name="T20" fmla="+- 0 8080 8077"/>
                              <a:gd name="T21" fmla="*/ T20 w 65"/>
                              <a:gd name="T22" fmla="+- 0 234 189"/>
                              <a:gd name="T23" fmla="*/ 234 h 65"/>
                              <a:gd name="T24" fmla="+- 0 8087 8077"/>
                              <a:gd name="T25" fmla="*/ T24 w 65"/>
                              <a:gd name="T26" fmla="+- 0 244 189"/>
                              <a:gd name="T27" fmla="*/ 244 h 65"/>
                              <a:gd name="T28" fmla="+- 0 8097 8077"/>
                              <a:gd name="T29" fmla="*/ T28 w 65"/>
                              <a:gd name="T30" fmla="+- 0 251 189"/>
                              <a:gd name="T31" fmla="*/ 251 h 65"/>
                              <a:gd name="T32" fmla="+- 0 8109 8077"/>
                              <a:gd name="T33" fmla="*/ T32 w 65"/>
                              <a:gd name="T34" fmla="+- 0 254 189"/>
                              <a:gd name="T35" fmla="*/ 254 h 65"/>
                              <a:gd name="T36" fmla="+- 0 8122 8077"/>
                              <a:gd name="T37" fmla="*/ T36 w 65"/>
                              <a:gd name="T38" fmla="+- 0 251 189"/>
                              <a:gd name="T39" fmla="*/ 251 h 65"/>
                              <a:gd name="T40" fmla="+- 0 8132 8077"/>
                              <a:gd name="T41" fmla="*/ T40 w 65"/>
                              <a:gd name="T42" fmla="+- 0 244 189"/>
                              <a:gd name="T43" fmla="*/ 244 h 65"/>
                              <a:gd name="T44" fmla="+- 0 8139 8077"/>
                              <a:gd name="T45" fmla="*/ T44 w 65"/>
                              <a:gd name="T46" fmla="+- 0 234 189"/>
                              <a:gd name="T47" fmla="*/ 234 h 65"/>
                              <a:gd name="T48" fmla="+- 0 8141 8077"/>
                              <a:gd name="T49" fmla="*/ T48 w 65"/>
                              <a:gd name="T50" fmla="+- 0 222 189"/>
                              <a:gd name="T51" fmla="*/ 222 h 65"/>
                              <a:gd name="T52" fmla="+- 0 8139 8077"/>
                              <a:gd name="T53" fmla="*/ T52 w 65"/>
                              <a:gd name="T54" fmla="+- 0 209 189"/>
                              <a:gd name="T55" fmla="*/ 209 h 65"/>
                              <a:gd name="T56" fmla="+- 0 8132 8077"/>
                              <a:gd name="T57" fmla="*/ T56 w 65"/>
                              <a:gd name="T58" fmla="+- 0 199 189"/>
                              <a:gd name="T59" fmla="*/ 199 h 65"/>
                              <a:gd name="T60" fmla="+- 0 8122 8077"/>
                              <a:gd name="T61" fmla="*/ T60 w 65"/>
                              <a:gd name="T62" fmla="+- 0 192 189"/>
                              <a:gd name="T63" fmla="*/ 192 h 65"/>
                              <a:gd name="T64" fmla="+- 0 8109 8077"/>
                              <a:gd name="T65" fmla="*/ T64 w 65"/>
                              <a:gd name="T66" fmla="+- 0 189 189"/>
                              <a:gd name="T67" fmla="*/ 189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20" y="3"/>
                                </a:lnTo>
                                <a:lnTo>
                                  <a:pt x="10" y="10"/>
                                </a:lnTo>
                                <a:lnTo>
                                  <a:pt x="3" y="20"/>
                                </a:lnTo>
                                <a:lnTo>
                                  <a:pt x="0" y="33"/>
                                </a:lnTo>
                                <a:lnTo>
                                  <a:pt x="3" y="45"/>
                                </a:lnTo>
                                <a:lnTo>
                                  <a:pt x="10" y="55"/>
                                </a:lnTo>
                                <a:lnTo>
                                  <a:pt x="20" y="62"/>
                                </a:lnTo>
                                <a:lnTo>
                                  <a:pt x="32" y="65"/>
                                </a:lnTo>
                                <a:lnTo>
                                  <a:pt x="45" y="62"/>
                                </a:lnTo>
                                <a:lnTo>
                                  <a:pt x="55" y="55"/>
                                </a:lnTo>
                                <a:lnTo>
                                  <a:pt x="62" y="45"/>
                                </a:lnTo>
                                <a:lnTo>
                                  <a:pt x="64" y="33"/>
                                </a:lnTo>
                                <a:lnTo>
                                  <a:pt x="62" y="20"/>
                                </a:lnTo>
                                <a:lnTo>
                                  <a:pt x="55" y="10"/>
                                </a:lnTo>
                                <a:lnTo>
                                  <a:pt x="45" y="3"/>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57"/>
                        <wps:cNvSpPr>
                          <a:spLocks/>
                        </wps:cNvSpPr>
                        <wps:spPr bwMode="auto">
                          <a:xfrm>
                            <a:off x="8077" y="189"/>
                            <a:ext cx="65" cy="65"/>
                          </a:xfrm>
                          <a:custGeom>
                            <a:avLst/>
                            <a:gdLst>
                              <a:gd name="T0" fmla="+- 0 8077 8077"/>
                              <a:gd name="T1" fmla="*/ T0 w 65"/>
                              <a:gd name="T2" fmla="+- 0 222 189"/>
                              <a:gd name="T3" fmla="*/ 222 h 65"/>
                              <a:gd name="T4" fmla="+- 0 8080 8077"/>
                              <a:gd name="T5" fmla="*/ T4 w 65"/>
                              <a:gd name="T6" fmla="+- 0 209 189"/>
                              <a:gd name="T7" fmla="*/ 209 h 65"/>
                              <a:gd name="T8" fmla="+- 0 8087 8077"/>
                              <a:gd name="T9" fmla="*/ T8 w 65"/>
                              <a:gd name="T10" fmla="+- 0 199 189"/>
                              <a:gd name="T11" fmla="*/ 199 h 65"/>
                              <a:gd name="T12" fmla="+- 0 8097 8077"/>
                              <a:gd name="T13" fmla="*/ T12 w 65"/>
                              <a:gd name="T14" fmla="+- 0 192 189"/>
                              <a:gd name="T15" fmla="*/ 192 h 65"/>
                              <a:gd name="T16" fmla="+- 0 8109 8077"/>
                              <a:gd name="T17" fmla="*/ T16 w 65"/>
                              <a:gd name="T18" fmla="+- 0 189 189"/>
                              <a:gd name="T19" fmla="*/ 189 h 65"/>
                              <a:gd name="T20" fmla="+- 0 8122 8077"/>
                              <a:gd name="T21" fmla="*/ T20 w 65"/>
                              <a:gd name="T22" fmla="+- 0 192 189"/>
                              <a:gd name="T23" fmla="*/ 192 h 65"/>
                              <a:gd name="T24" fmla="+- 0 8132 8077"/>
                              <a:gd name="T25" fmla="*/ T24 w 65"/>
                              <a:gd name="T26" fmla="+- 0 199 189"/>
                              <a:gd name="T27" fmla="*/ 199 h 65"/>
                              <a:gd name="T28" fmla="+- 0 8139 8077"/>
                              <a:gd name="T29" fmla="*/ T28 w 65"/>
                              <a:gd name="T30" fmla="+- 0 209 189"/>
                              <a:gd name="T31" fmla="*/ 209 h 65"/>
                              <a:gd name="T32" fmla="+- 0 8141 8077"/>
                              <a:gd name="T33" fmla="*/ T32 w 65"/>
                              <a:gd name="T34" fmla="+- 0 222 189"/>
                              <a:gd name="T35" fmla="*/ 222 h 65"/>
                              <a:gd name="T36" fmla="+- 0 8139 8077"/>
                              <a:gd name="T37" fmla="*/ T36 w 65"/>
                              <a:gd name="T38" fmla="+- 0 234 189"/>
                              <a:gd name="T39" fmla="*/ 234 h 65"/>
                              <a:gd name="T40" fmla="+- 0 8132 8077"/>
                              <a:gd name="T41" fmla="*/ T40 w 65"/>
                              <a:gd name="T42" fmla="+- 0 244 189"/>
                              <a:gd name="T43" fmla="*/ 244 h 65"/>
                              <a:gd name="T44" fmla="+- 0 8122 8077"/>
                              <a:gd name="T45" fmla="*/ T44 w 65"/>
                              <a:gd name="T46" fmla="+- 0 251 189"/>
                              <a:gd name="T47" fmla="*/ 251 h 65"/>
                              <a:gd name="T48" fmla="+- 0 8109 8077"/>
                              <a:gd name="T49" fmla="*/ T48 w 65"/>
                              <a:gd name="T50" fmla="+- 0 254 189"/>
                              <a:gd name="T51" fmla="*/ 254 h 65"/>
                              <a:gd name="T52" fmla="+- 0 8097 8077"/>
                              <a:gd name="T53" fmla="*/ T52 w 65"/>
                              <a:gd name="T54" fmla="+- 0 251 189"/>
                              <a:gd name="T55" fmla="*/ 251 h 65"/>
                              <a:gd name="T56" fmla="+- 0 8087 8077"/>
                              <a:gd name="T57" fmla="*/ T56 w 65"/>
                              <a:gd name="T58" fmla="+- 0 244 189"/>
                              <a:gd name="T59" fmla="*/ 244 h 65"/>
                              <a:gd name="T60" fmla="+- 0 8080 8077"/>
                              <a:gd name="T61" fmla="*/ T60 w 65"/>
                              <a:gd name="T62" fmla="+- 0 234 189"/>
                              <a:gd name="T63" fmla="*/ 234 h 65"/>
                              <a:gd name="T64" fmla="+- 0 8077 8077"/>
                              <a:gd name="T65" fmla="*/ T64 w 65"/>
                              <a:gd name="T66" fmla="+- 0 222 189"/>
                              <a:gd name="T67" fmla="*/ 222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3"/>
                                </a:moveTo>
                                <a:lnTo>
                                  <a:pt x="3" y="20"/>
                                </a:lnTo>
                                <a:lnTo>
                                  <a:pt x="10" y="10"/>
                                </a:lnTo>
                                <a:lnTo>
                                  <a:pt x="20" y="3"/>
                                </a:lnTo>
                                <a:lnTo>
                                  <a:pt x="32" y="0"/>
                                </a:lnTo>
                                <a:lnTo>
                                  <a:pt x="45" y="3"/>
                                </a:lnTo>
                                <a:lnTo>
                                  <a:pt x="55" y="10"/>
                                </a:lnTo>
                                <a:lnTo>
                                  <a:pt x="62" y="20"/>
                                </a:lnTo>
                                <a:lnTo>
                                  <a:pt x="64" y="33"/>
                                </a:lnTo>
                                <a:lnTo>
                                  <a:pt x="62" y="45"/>
                                </a:lnTo>
                                <a:lnTo>
                                  <a:pt x="55" y="55"/>
                                </a:lnTo>
                                <a:lnTo>
                                  <a:pt x="45" y="62"/>
                                </a:lnTo>
                                <a:lnTo>
                                  <a:pt x="32" y="65"/>
                                </a:lnTo>
                                <a:lnTo>
                                  <a:pt x="20" y="62"/>
                                </a:lnTo>
                                <a:lnTo>
                                  <a:pt x="10" y="55"/>
                                </a:lnTo>
                                <a:lnTo>
                                  <a:pt x="3" y="45"/>
                                </a:lnTo>
                                <a:lnTo>
                                  <a:pt x="0" y="33"/>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Freeform 56"/>
                        <wps:cNvSpPr>
                          <a:spLocks/>
                        </wps:cNvSpPr>
                        <wps:spPr bwMode="auto">
                          <a:xfrm>
                            <a:off x="8077" y="171"/>
                            <a:ext cx="65" cy="65"/>
                          </a:xfrm>
                          <a:custGeom>
                            <a:avLst/>
                            <a:gdLst>
                              <a:gd name="T0" fmla="+- 0 8109 8077"/>
                              <a:gd name="T1" fmla="*/ T0 w 65"/>
                              <a:gd name="T2" fmla="+- 0 171 171"/>
                              <a:gd name="T3" fmla="*/ 171 h 65"/>
                              <a:gd name="T4" fmla="+- 0 8097 8077"/>
                              <a:gd name="T5" fmla="*/ T4 w 65"/>
                              <a:gd name="T6" fmla="+- 0 174 171"/>
                              <a:gd name="T7" fmla="*/ 174 h 65"/>
                              <a:gd name="T8" fmla="+- 0 8087 8077"/>
                              <a:gd name="T9" fmla="*/ T8 w 65"/>
                              <a:gd name="T10" fmla="+- 0 181 171"/>
                              <a:gd name="T11" fmla="*/ 181 h 65"/>
                              <a:gd name="T12" fmla="+- 0 8080 8077"/>
                              <a:gd name="T13" fmla="*/ T12 w 65"/>
                              <a:gd name="T14" fmla="+- 0 191 171"/>
                              <a:gd name="T15" fmla="*/ 191 h 65"/>
                              <a:gd name="T16" fmla="+- 0 8077 8077"/>
                              <a:gd name="T17" fmla="*/ T16 w 65"/>
                              <a:gd name="T18" fmla="+- 0 203 171"/>
                              <a:gd name="T19" fmla="*/ 203 h 65"/>
                              <a:gd name="T20" fmla="+- 0 8080 8077"/>
                              <a:gd name="T21" fmla="*/ T20 w 65"/>
                              <a:gd name="T22" fmla="+- 0 216 171"/>
                              <a:gd name="T23" fmla="*/ 216 h 65"/>
                              <a:gd name="T24" fmla="+- 0 8087 8077"/>
                              <a:gd name="T25" fmla="*/ T24 w 65"/>
                              <a:gd name="T26" fmla="+- 0 226 171"/>
                              <a:gd name="T27" fmla="*/ 226 h 65"/>
                              <a:gd name="T28" fmla="+- 0 8097 8077"/>
                              <a:gd name="T29" fmla="*/ T28 w 65"/>
                              <a:gd name="T30" fmla="+- 0 233 171"/>
                              <a:gd name="T31" fmla="*/ 233 h 65"/>
                              <a:gd name="T32" fmla="+- 0 8109 8077"/>
                              <a:gd name="T33" fmla="*/ T32 w 65"/>
                              <a:gd name="T34" fmla="+- 0 236 171"/>
                              <a:gd name="T35" fmla="*/ 236 h 65"/>
                              <a:gd name="T36" fmla="+- 0 8122 8077"/>
                              <a:gd name="T37" fmla="*/ T36 w 65"/>
                              <a:gd name="T38" fmla="+- 0 233 171"/>
                              <a:gd name="T39" fmla="*/ 233 h 65"/>
                              <a:gd name="T40" fmla="+- 0 8132 8077"/>
                              <a:gd name="T41" fmla="*/ T40 w 65"/>
                              <a:gd name="T42" fmla="+- 0 226 171"/>
                              <a:gd name="T43" fmla="*/ 226 h 65"/>
                              <a:gd name="T44" fmla="+- 0 8139 8077"/>
                              <a:gd name="T45" fmla="*/ T44 w 65"/>
                              <a:gd name="T46" fmla="+- 0 216 171"/>
                              <a:gd name="T47" fmla="*/ 216 h 65"/>
                              <a:gd name="T48" fmla="+- 0 8141 8077"/>
                              <a:gd name="T49" fmla="*/ T48 w 65"/>
                              <a:gd name="T50" fmla="+- 0 203 171"/>
                              <a:gd name="T51" fmla="*/ 203 h 65"/>
                              <a:gd name="T52" fmla="+- 0 8139 8077"/>
                              <a:gd name="T53" fmla="*/ T52 w 65"/>
                              <a:gd name="T54" fmla="+- 0 191 171"/>
                              <a:gd name="T55" fmla="*/ 191 h 65"/>
                              <a:gd name="T56" fmla="+- 0 8132 8077"/>
                              <a:gd name="T57" fmla="*/ T56 w 65"/>
                              <a:gd name="T58" fmla="+- 0 181 171"/>
                              <a:gd name="T59" fmla="*/ 181 h 65"/>
                              <a:gd name="T60" fmla="+- 0 8122 8077"/>
                              <a:gd name="T61" fmla="*/ T60 w 65"/>
                              <a:gd name="T62" fmla="+- 0 174 171"/>
                              <a:gd name="T63" fmla="*/ 174 h 65"/>
                              <a:gd name="T64" fmla="+- 0 8109 8077"/>
                              <a:gd name="T65" fmla="*/ T64 w 65"/>
                              <a:gd name="T66" fmla="+- 0 171 171"/>
                              <a:gd name="T67" fmla="*/ 171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20" y="3"/>
                                </a:lnTo>
                                <a:lnTo>
                                  <a:pt x="10" y="10"/>
                                </a:lnTo>
                                <a:lnTo>
                                  <a:pt x="3" y="20"/>
                                </a:lnTo>
                                <a:lnTo>
                                  <a:pt x="0" y="32"/>
                                </a:lnTo>
                                <a:lnTo>
                                  <a:pt x="3" y="45"/>
                                </a:lnTo>
                                <a:lnTo>
                                  <a:pt x="10" y="55"/>
                                </a:lnTo>
                                <a:lnTo>
                                  <a:pt x="20" y="62"/>
                                </a:lnTo>
                                <a:lnTo>
                                  <a:pt x="32" y="65"/>
                                </a:lnTo>
                                <a:lnTo>
                                  <a:pt x="45" y="62"/>
                                </a:lnTo>
                                <a:lnTo>
                                  <a:pt x="55" y="55"/>
                                </a:lnTo>
                                <a:lnTo>
                                  <a:pt x="62" y="45"/>
                                </a:lnTo>
                                <a:lnTo>
                                  <a:pt x="64" y="32"/>
                                </a:lnTo>
                                <a:lnTo>
                                  <a:pt x="62" y="20"/>
                                </a:lnTo>
                                <a:lnTo>
                                  <a:pt x="55" y="10"/>
                                </a:lnTo>
                                <a:lnTo>
                                  <a:pt x="45" y="3"/>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55"/>
                        <wps:cNvSpPr>
                          <a:spLocks/>
                        </wps:cNvSpPr>
                        <wps:spPr bwMode="auto">
                          <a:xfrm>
                            <a:off x="8077" y="171"/>
                            <a:ext cx="65" cy="65"/>
                          </a:xfrm>
                          <a:custGeom>
                            <a:avLst/>
                            <a:gdLst>
                              <a:gd name="T0" fmla="+- 0 8077 8077"/>
                              <a:gd name="T1" fmla="*/ T0 w 65"/>
                              <a:gd name="T2" fmla="+- 0 203 171"/>
                              <a:gd name="T3" fmla="*/ 203 h 65"/>
                              <a:gd name="T4" fmla="+- 0 8080 8077"/>
                              <a:gd name="T5" fmla="*/ T4 w 65"/>
                              <a:gd name="T6" fmla="+- 0 191 171"/>
                              <a:gd name="T7" fmla="*/ 191 h 65"/>
                              <a:gd name="T8" fmla="+- 0 8087 8077"/>
                              <a:gd name="T9" fmla="*/ T8 w 65"/>
                              <a:gd name="T10" fmla="+- 0 181 171"/>
                              <a:gd name="T11" fmla="*/ 181 h 65"/>
                              <a:gd name="T12" fmla="+- 0 8097 8077"/>
                              <a:gd name="T13" fmla="*/ T12 w 65"/>
                              <a:gd name="T14" fmla="+- 0 174 171"/>
                              <a:gd name="T15" fmla="*/ 174 h 65"/>
                              <a:gd name="T16" fmla="+- 0 8109 8077"/>
                              <a:gd name="T17" fmla="*/ T16 w 65"/>
                              <a:gd name="T18" fmla="+- 0 171 171"/>
                              <a:gd name="T19" fmla="*/ 171 h 65"/>
                              <a:gd name="T20" fmla="+- 0 8122 8077"/>
                              <a:gd name="T21" fmla="*/ T20 w 65"/>
                              <a:gd name="T22" fmla="+- 0 174 171"/>
                              <a:gd name="T23" fmla="*/ 174 h 65"/>
                              <a:gd name="T24" fmla="+- 0 8132 8077"/>
                              <a:gd name="T25" fmla="*/ T24 w 65"/>
                              <a:gd name="T26" fmla="+- 0 181 171"/>
                              <a:gd name="T27" fmla="*/ 181 h 65"/>
                              <a:gd name="T28" fmla="+- 0 8139 8077"/>
                              <a:gd name="T29" fmla="*/ T28 w 65"/>
                              <a:gd name="T30" fmla="+- 0 191 171"/>
                              <a:gd name="T31" fmla="*/ 191 h 65"/>
                              <a:gd name="T32" fmla="+- 0 8141 8077"/>
                              <a:gd name="T33" fmla="*/ T32 w 65"/>
                              <a:gd name="T34" fmla="+- 0 203 171"/>
                              <a:gd name="T35" fmla="*/ 203 h 65"/>
                              <a:gd name="T36" fmla="+- 0 8139 8077"/>
                              <a:gd name="T37" fmla="*/ T36 w 65"/>
                              <a:gd name="T38" fmla="+- 0 216 171"/>
                              <a:gd name="T39" fmla="*/ 216 h 65"/>
                              <a:gd name="T40" fmla="+- 0 8132 8077"/>
                              <a:gd name="T41" fmla="*/ T40 w 65"/>
                              <a:gd name="T42" fmla="+- 0 226 171"/>
                              <a:gd name="T43" fmla="*/ 226 h 65"/>
                              <a:gd name="T44" fmla="+- 0 8122 8077"/>
                              <a:gd name="T45" fmla="*/ T44 w 65"/>
                              <a:gd name="T46" fmla="+- 0 233 171"/>
                              <a:gd name="T47" fmla="*/ 233 h 65"/>
                              <a:gd name="T48" fmla="+- 0 8109 8077"/>
                              <a:gd name="T49" fmla="*/ T48 w 65"/>
                              <a:gd name="T50" fmla="+- 0 236 171"/>
                              <a:gd name="T51" fmla="*/ 236 h 65"/>
                              <a:gd name="T52" fmla="+- 0 8097 8077"/>
                              <a:gd name="T53" fmla="*/ T52 w 65"/>
                              <a:gd name="T54" fmla="+- 0 233 171"/>
                              <a:gd name="T55" fmla="*/ 233 h 65"/>
                              <a:gd name="T56" fmla="+- 0 8087 8077"/>
                              <a:gd name="T57" fmla="*/ T56 w 65"/>
                              <a:gd name="T58" fmla="+- 0 226 171"/>
                              <a:gd name="T59" fmla="*/ 226 h 65"/>
                              <a:gd name="T60" fmla="+- 0 8080 8077"/>
                              <a:gd name="T61" fmla="*/ T60 w 65"/>
                              <a:gd name="T62" fmla="+- 0 216 171"/>
                              <a:gd name="T63" fmla="*/ 216 h 65"/>
                              <a:gd name="T64" fmla="+- 0 8077 8077"/>
                              <a:gd name="T65" fmla="*/ T64 w 65"/>
                              <a:gd name="T66" fmla="+- 0 203 171"/>
                              <a:gd name="T67" fmla="*/ 203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3" y="20"/>
                                </a:lnTo>
                                <a:lnTo>
                                  <a:pt x="10" y="10"/>
                                </a:lnTo>
                                <a:lnTo>
                                  <a:pt x="20" y="3"/>
                                </a:lnTo>
                                <a:lnTo>
                                  <a:pt x="32" y="0"/>
                                </a:lnTo>
                                <a:lnTo>
                                  <a:pt x="45" y="3"/>
                                </a:lnTo>
                                <a:lnTo>
                                  <a:pt x="55" y="10"/>
                                </a:lnTo>
                                <a:lnTo>
                                  <a:pt x="62" y="20"/>
                                </a:lnTo>
                                <a:lnTo>
                                  <a:pt x="64" y="32"/>
                                </a:lnTo>
                                <a:lnTo>
                                  <a:pt x="62" y="45"/>
                                </a:lnTo>
                                <a:lnTo>
                                  <a:pt x="55" y="55"/>
                                </a:lnTo>
                                <a:lnTo>
                                  <a:pt x="45" y="62"/>
                                </a:lnTo>
                                <a:lnTo>
                                  <a:pt x="32" y="65"/>
                                </a:lnTo>
                                <a:lnTo>
                                  <a:pt x="20" y="62"/>
                                </a:lnTo>
                                <a:lnTo>
                                  <a:pt x="10" y="55"/>
                                </a:lnTo>
                                <a:lnTo>
                                  <a:pt x="3" y="45"/>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Freeform 54"/>
                        <wps:cNvSpPr>
                          <a:spLocks/>
                        </wps:cNvSpPr>
                        <wps:spPr bwMode="auto">
                          <a:xfrm>
                            <a:off x="8077" y="286"/>
                            <a:ext cx="65" cy="65"/>
                          </a:xfrm>
                          <a:custGeom>
                            <a:avLst/>
                            <a:gdLst>
                              <a:gd name="T0" fmla="+- 0 8109 8077"/>
                              <a:gd name="T1" fmla="*/ T0 w 65"/>
                              <a:gd name="T2" fmla="+- 0 286 286"/>
                              <a:gd name="T3" fmla="*/ 286 h 65"/>
                              <a:gd name="T4" fmla="+- 0 8097 8077"/>
                              <a:gd name="T5" fmla="*/ T4 w 65"/>
                              <a:gd name="T6" fmla="+- 0 288 286"/>
                              <a:gd name="T7" fmla="*/ 288 h 65"/>
                              <a:gd name="T8" fmla="+- 0 8087 8077"/>
                              <a:gd name="T9" fmla="*/ T8 w 65"/>
                              <a:gd name="T10" fmla="+- 0 295 286"/>
                              <a:gd name="T11" fmla="*/ 295 h 65"/>
                              <a:gd name="T12" fmla="+- 0 8080 8077"/>
                              <a:gd name="T13" fmla="*/ T12 w 65"/>
                              <a:gd name="T14" fmla="+- 0 306 286"/>
                              <a:gd name="T15" fmla="*/ 306 h 65"/>
                              <a:gd name="T16" fmla="+- 0 8077 8077"/>
                              <a:gd name="T17" fmla="*/ T16 w 65"/>
                              <a:gd name="T18" fmla="+- 0 318 286"/>
                              <a:gd name="T19" fmla="*/ 318 h 65"/>
                              <a:gd name="T20" fmla="+- 0 8080 8077"/>
                              <a:gd name="T21" fmla="*/ T20 w 65"/>
                              <a:gd name="T22" fmla="+- 0 330 286"/>
                              <a:gd name="T23" fmla="*/ 330 h 65"/>
                              <a:gd name="T24" fmla="+- 0 8087 8077"/>
                              <a:gd name="T25" fmla="*/ T24 w 65"/>
                              <a:gd name="T26" fmla="+- 0 341 286"/>
                              <a:gd name="T27" fmla="*/ 341 h 65"/>
                              <a:gd name="T28" fmla="+- 0 8097 8077"/>
                              <a:gd name="T29" fmla="*/ T28 w 65"/>
                              <a:gd name="T30" fmla="+- 0 348 286"/>
                              <a:gd name="T31" fmla="*/ 348 h 65"/>
                              <a:gd name="T32" fmla="+- 0 8109 8077"/>
                              <a:gd name="T33" fmla="*/ T32 w 65"/>
                              <a:gd name="T34" fmla="+- 0 350 286"/>
                              <a:gd name="T35" fmla="*/ 350 h 65"/>
                              <a:gd name="T36" fmla="+- 0 8122 8077"/>
                              <a:gd name="T37" fmla="*/ T36 w 65"/>
                              <a:gd name="T38" fmla="+- 0 348 286"/>
                              <a:gd name="T39" fmla="*/ 348 h 65"/>
                              <a:gd name="T40" fmla="+- 0 8132 8077"/>
                              <a:gd name="T41" fmla="*/ T40 w 65"/>
                              <a:gd name="T42" fmla="+- 0 341 286"/>
                              <a:gd name="T43" fmla="*/ 341 h 65"/>
                              <a:gd name="T44" fmla="+- 0 8139 8077"/>
                              <a:gd name="T45" fmla="*/ T44 w 65"/>
                              <a:gd name="T46" fmla="+- 0 330 286"/>
                              <a:gd name="T47" fmla="*/ 330 h 65"/>
                              <a:gd name="T48" fmla="+- 0 8141 8077"/>
                              <a:gd name="T49" fmla="*/ T48 w 65"/>
                              <a:gd name="T50" fmla="+- 0 318 286"/>
                              <a:gd name="T51" fmla="*/ 318 h 65"/>
                              <a:gd name="T52" fmla="+- 0 8139 8077"/>
                              <a:gd name="T53" fmla="*/ T52 w 65"/>
                              <a:gd name="T54" fmla="+- 0 306 286"/>
                              <a:gd name="T55" fmla="*/ 306 h 65"/>
                              <a:gd name="T56" fmla="+- 0 8132 8077"/>
                              <a:gd name="T57" fmla="*/ T56 w 65"/>
                              <a:gd name="T58" fmla="+- 0 295 286"/>
                              <a:gd name="T59" fmla="*/ 295 h 65"/>
                              <a:gd name="T60" fmla="+- 0 8122 8077"/>
                              <a:gd name="T61" fmla="*/ T60 w 65"/>
                              <a:gd name="T62" fmla="+- 0 288 286"/>
                              <a:gd name="T63" fmla="*/ 288 h 65"/>
                              <a:gd name="T64" fmla="+- 0 8109 8077"/>
                              <a:gd name="T65" fmla="*/ T64 w 65"/>
                              <a:gd name="T66" fmla="+- 0 286 286"/>
                              <a:gd name="T67" fmla="*/ 286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20" y="2"/>
                                </a:lnTo>
                                <a:lnTo>
                                  <a:pt x="10" y="9"/>
                                </a:lnTo>
                                <a:lnTo>
                                  <a:pt x="3" y="20"/>
                                </a:lnTo>
                                <a:lnTo>
                                  <a:pt x="0" y="32"/>
                                </a:lnTo>
                                <a:lnTo>
                                  <a:pt x="3" y="44"/>
                                </a:lnTo>
                                <a:lnTo>
                                  <a:pt x="10" y="55"/>
                                </a:lnTo>
                                <a:lnTo>
                                  <a:pt x="20" y="62"/>
                                </a:lnTo>
                                <a:lnTo>
                                  <a:pt x="32" y="64"/>
                                </a:lnTo>
                                <a:lnTo>
                                  <a:pt x="45" y="62"/>
                                </a:lnTo>
                                <a:lnTo>
                                  <a:pt x="55" y="55"/>
                                </a:lnTo>
                                <a:lnTo>
                                  <a:pt x="62" y="44"/>
                                </a:lnTo>
                                <a:lnTo>
                                  <a:pt x="64" y="32"/>
                                </a:lnTo>
                                <a:lnTo>
                                  <a:pt x="62" y="20"/>
                                </a:lnTo>
                                <a:lnTo>
                                  <a:pt x="55" y="9"/>
                                </a:lnTo>
                                <a:lnTo>
                                  <a:pt x="45" y="2"/>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53"/>
                        <wps:cNvSpPr>
                          <a:spLocks/>
                        </wps:cNvSpPr>
                        <wps:spPr bwMode="auto">
                          <a:xfrm>
                            <a:off x="8077" y="286"/>
                            <a:ext cx="65" cy="65"/>
                          </a:xfrm>
                          <a:custGeom>
                            <a:avLst/>
                            <a:gdLst>
                              <a:gd name="T0" fmla="+- 0 8077 8077"/>
                              <a:gd name="T1" fmla="*/ T0 w 65"/>
                              <a:gd name="T2" fmla="+- 0 318 286"/>
                              <a:gd name="T3" fmla="*/ 318 h 65"/>
                              <a:gd name="T4" fmla="+- 0 8080 8077"/>
                              <a:gd name="T5" fmla="*/ T4 w 65"/>
                              <a:gd name="T6" fmla="+- 0 306 286"/>
                              <a:gd name="T7" fmla="*/ 306 h 65"/>
                              <a:gd name="T8" fmla="+- 0 8087 8077"/>
                              <a:gd name="T9" fmla="*/ T8 w 65"/>
                              <a:gd name="T10" fmla="+- 0 295 286"/>
                              <a:gd name="T11" fmla="*/ 295 h 65"/>
                              <a:gd name="T12" fmla="+- 0 8097 8077"/>
                              <a:gd name="T13" fmla="*/ T12 w 65"/>
                              <a:gd name="T14" fmla="+- 0 288 286"/>
                              <a:gd name="T15" fmla="*/ 288 h 65"/>
                              <a:gd name="T16" fmla="+- 0 8109 8077"/>
                              <a:gd name="T17" fmla="*/ T16 w 65"/>
                              <a:gd name="T18" fmla="+- 0 286 286"/>
                              <a:gd name="T19" fmla="*/ 286 h 65"/>
                              <a:gd name="T20" fmla="+- 0 8122 8077"/>
                              <a:gd name="T21" fmla="*/ T20 w 65"/>
                              <a:gd name="T22" fmla="+- 0 288 286"/>
                              <a:gd name="T23" fmla="*/ 288 h 65"/>
                              <a:gd name="T24" fmla="+- 0 8132 8077"/>
                              <a:gd name="T25" fmla="*/ T24 w 65"/>
                              <a:gd name="T26" fmla="+- 0 295 286"/>
                              <a:gd name="T27" fmla="*/ 295 h 65"/>
                              <a:gd name="T28" fmla="+- 0 8139 8077"/>
                              <a:gd name="T29" fmla="*/ T28 w 65"/>
                              <a:gd name="T30" fmla="+- 0 306 286"/>
                              <a:gd name="T31" fmla="*/ 306 h 65"/>
                              <a:gd name="T32" fmla="+- 0 8141 8077"/>
                              <a:gd name="T33" fmla="*/ T32 w 65"/>
                              <a:gd name="T34" fmla="+- 0 318 286"/>
                              <a:gd name="T35" fmla="*/ 318 h 65"/>
                              <a:gd name="T36" fmla="+- 0 8139 8077"/>
                              <a:gd name="T37" fmla="*/ T36 w 65"/>
                              <a:gd name="T38" fmla="+- 0 330 286"/>
                              <a:gd name="T39" fmla="*/ 330 h 65"/>
                              <a:gd name="T40" fmla="+- 0 8132 8077"/>
                              <a:gd name="T41" fmla="*/ T40 w 65"/>
                              <a:gd name="T42" fmla="+- 0 341 286"/>
                              <a:gd name="T43" fmla="*/ 341 h 65"/>
                              <a:gd name="T44" fmla="+- 0 8122 8077"/>
                              <a:gd name="T45" fmla="*/ T44 w 65"/>
                              <a:gd name="T46" fmla="+- 0 348 286"/>
                              <a:gd name="T47" fmla="*/ 348 h 65"/>
                              <a:gd name="T48" fmla="+- 0 8109 8077"/>
                              <a:gd name="T49" fmla="*/ T48 w 65"/>
                              <a:gd name="T50" fmla="+- 0 350 286"/>
                              <a:gd name="T51" fmla="*/ 350 h 65"/>
                              <a:gd name="T52" fmla="+- 0 8097 8077"/>
                              <a:gd name="T53" fmla="*/ T52 w 65"/>
                              <a:gd name="T54" fmla="+- 0 348 286"/>
                              <a:gd name="T55" fmla="*/ 348 h 65"/>
                              <a:gd name="T56" fmla="+- 0 8087 8077"/>
                              <a:gd name="T57" fmla="*/ T56 w 65"/>
                              <a:gd name="T58" fmla="+- 0 341 286"/>
                              <a:gd name="T59" fmla="*/ 341 h 65"/>
                              <a:gd name="T60" fmla="+- 0 8080 8077"/>
                              <a:gd name="T61" fmla="*/ T60 w 65"/>
                              <a:gd name="T62" fmla="+- 0 330 286"/>
                              <a:gd name="T63" fmla="*/ 330 h 65"/>
                              <a:gd name="T64" fmla="+- 0 8077 8077"/>
                              <a:gd name="T65" fmla="*/ T64 w 65"/>
                              <a:gd name="T66" fmla="+- 0 318 286"/>
                              <a:gd name="T67" fmla="*/ 318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3" y="20"/>
                                </a:lnTo>
                                <a:lnTo>
                                  <a:pt x="10" y="9"/>
                                </a:lnTo>
                                <a:lnTo>
                                  <a:pt x="20" y="2"/>
                                </a:lnTo>
                                <a:lnTo>
                                  <a:pt x="32" y="0"/>
                                </a:lnTo>
                                <a:lnTo>
                                  <a:pt x="45" y="2"/>
                                </a:lnTo>
                                <a:lnTo>
                                  <a:pt x="55" y="9"/>
                                </a:lnTo>
                                <a:lnTo>
                                  <a:pt x="62" y="20"/>
                                </a:lnTo>
                                <a:lnTo>
                                  <a:pt x="64" y="32"/>
                                </a:lnTo>
                                <a:lnTo>
                                  <a:pt x="62" y="44"/>
                                </a:lnTo>
                                <a:lnTo>
                                  <a:pt x="55" y="55"/>
                                </a:lnTo>
                                <a:lnTo>
                                  <a:pt x="45" y="62"/>
                                </a:lnTo>
                                <a:lnTo>
                                  <a:pt x="32" y="64"/>
                                </a:lnTo>
                                <a:lnTo>
                                  <a:pt x="20" y="62"/>
                                </a:lnTo>
                                <a:lnTo>
                                  <a:pt x="10" y="55"/>
                                </a:lnTo>
                                <a:lnTo>
                                  <a:pt x="3"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52"/>
                        <wps:cNvSpPr>
                          <a:spLocks/>
                        </wps:cNvSpPr>
                        <wps:spPr bwMode="auto">
                          <a:xfrm>
                            <a:off x="8077" y="174"/>
                            <a:ext cx="65" cy="65"/>
                          </a:xfrm>
                          <a:custGeom>
                            <a:avLst/>
                            <a:gdLst>
                              <a:gd name="T0" fmla="+- 0 8109 8077"/>
                              <a:gd name="T1" fmla="*/ T0 w 65"/>
                              <a:gd name="T2" fmla="+- 0 174 174"/>
                              <a:gd name="T3" fmla="*/ 174 h 65"/>
                              <a:gd name="T4" fmla="+- 0 8097 8077"/>
                              <a:gd name="T5" fmla="*/ T4 w 65"/>
                              <a:gd name="T6" fmla="+- 0 176 174"/>
                              <a:gd name="T7" fmla="*/ 176 h 65"/>
                              <a:gd name="T8" fmla="+- 0 8087 8077"/>
                              <a:gd name="T9" fmla="*/ T8 w 65"/>
                              <a:gd name="T10" fmla="+- 0 183 174"/>
                              <a:gd name="T11" fmla="*/ 183 h 65"/>
                              <a:gd name="T12" fmla="+- 0 8080 8077"/>
                              <a:gd name="T13" fmla="*/ T12 w 65"/>
                              <a:gd name="T14" fmla="+- 0 193 174"/>
                              <a:gd name="T15" fmla="*/ 193 h 65"/>
                              <a:gd name="T16" fmla="+- 0 8077 8077"/>
                              <a:gd name="T17" fmla="*/ T16 w 65"/>
                              <a:gd name="T18" fmla="+- 0 206 174"/>
                              <a:gd name="T19" fmla="*/ 206 h 65"/>
                              <a:gd name="T20" fmla="+- 0 8080 8077"/>
                              <a:gd name="T21" fmla="*/ T20 w 65"/>
                              <a:gd name="T22" fmla="+- 0 218 174"/>
                              <a:gd name="T23" fmla="*/ 218 h 65"/>
                              <a:gd name="T24" fmla="+- 0 8087 8077"/>
                              <a:gd name="T25" fmla="*/ T24 w 65"/>
                              <a:gd name="T26" fmla="+- 0 228 174"/>
                              <a:gd name="T27" fmla="*/ 228 h 65"/>
                              <a:gd name="T28" fmla="+- 0 8097 8077"/>
                              <a:gd name="T29" fmla="*/ T28 w 65"/>
                              <a:gd name="T30" fmla="+- 0 235 174"/>
                              <a:gd name="T31" fmla="*/ 235 h 65"/>
                              <a:gd name="T32" fmla="+- 0 8109 8077"/>
                              <a:gd name="T33" fmla="*/ T32 w 65"/>
                              <a:gd name="T34" fmla="+- 0 238 174"/>
                              <a:gd name="T35" fmla="*/ 238 h 65"/>
                              <a:gd name="T36" fmla="+- 0 8122 8077"/>
                              <a:gd name="T37" fmla="*/ T36 w 65"/>
                              <a:gd name="T38" fmla="+- 0 235 174"/>
                              <a:gd name="T39" fmla="*/ 235 h 65"/>
                              <a:gd name="T40" fmla="+- 0 8132 8077"/>
                              <a:gd name="T41" fmla="*/ T40 w 65"/>
                              <a:gd name="T42" fmla="+- 0 228 174"/>
                              <a:gd name="T43" fmla="*/ 228 h 65"/>
                              <a:gd name="T44" fmla="+- 0 8139 8077"/>
                              <a:gd name="T45" fmla="*/ T44 w 65"/>
                              <a:gd name="T46" fmla="+- 0 218 174"/>
                              <a:gd name="T47" fmla="*/ 218 h 65"/>
                              <a:gd name="T48" fmla="+- 0 8141 8077"/>
                              <a:gd name="T49" fmla="*/ T48 w 65"/>
                              <a:gd name="T50" fmla="+- 0 206 174"/>
                              <a:gd name="T51" fmla="*/ 206 h 65"/>
                              <a:gd name="T52" fmla="+- 0 8139 8077"/>
                              <a:gd name="T53" fmla="*/ T52 w 65"/>
                              <a:gd name="T54" fmla="+- 0 193 174"/>
                              <a:gd name="T55" fmla="*/ 193 h 65"/>
                              <a:gd name="T56" fmla="+- 0 8132 8077"/>
                              <a:gd name="T57" fmla="*/ T56 w 65"/>
                              <a:gd name="T58" fmla="+- 0 183 174"/>
                              <a:gd name="T59" fmla="*/ 183 h 65"/>
                              <a:gd name="T60" fmla="+- 0 8122 8077"/>
                              <a:gd name="T61" fmla="*/ T60 w 65"/>
                              <a:gd name="T62" fmla="+- 0 176 174"/>
                              <a:gd name="T63" fmla="*/ 176 h 65"/>
                              <a:gd name="T64" fmla="+- 0 8109 8077"/>
                              <a:gd name="T65" fmla="*/ T64 w 65"/>
                              <a:gd name="T66" fmla="+- 0 174 174"/>
                              <a:gd name="T67" fmla="*/ 17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20" y="2"/>
                                </a:lnTo>
                                <a:lnTo>
                                  <a:pt x="10" y="9"/>
                                </a:lnTo>
                                <a:lnTo>
                                  <a:pt x="3" y="19"/>
                                </a:lnTo>
                                <a:lnTo>
                                  <a:pt x="0" y="32"/>
                                </a:lnTo>
                                <a:lnTo>
                                  <a:pt x="3" y="44"/>
                                </a:lnTo>
                                <a:lnTo>
                                  <a:pt x="10" y="54"/>
                                </a:lnTo>
                                <a:lnTo>
                                  <a:pt x="20" y="61"/>
                                </a:lnTo>
                                <a:lnTo>
                                  <a:pt x="32" y="64"/>
                                </a:lnTo>
                                <a:lnTo>
                                  <a:pt x="45" y="61"/>
                                </a:lnTo>
                                <a:lnTo>
                                  <a:pt x="55" y="54"/>
                                </a:lnTo>
                                <a:lnTo>
                                  <a:pt x="62" y="44"/>
                                </a:lnTo>
                                <a:lnTo>
                                  <a:pt x="64" y="32"/>
                                </a:lnTo>
                                <a:lnTo>
                                  <a:pt x="62" y="19"/>
                                </a:lnTo>
                                <a:lnTo>
                                  <a:pt x="55" y="9"/>
                                </a:lnTo>
                                <a:lnTo>
                                  <a:pt x="45" y="2"/>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51"/>
                        <wps:cNvSpPr>
                          <a:spLocks/>
                        </wps:cNvSpPr>
                        <wps:spPr bwMode="auto">
                          <a:xfrm>
                            <a:off x="8077" y="174"/>
                            <a:ext cx="65" cy="65"/>
                          </a:xfrm>
                          <a:custGeom>
                            <a:avLst/>
                            <a:gdLst>
                              <a:gd name="T0" fmla="+- 0 8077 8077"/>
                              <a:gd name="T1" fmla="*/ T0 w 65"/>
                              <a:gd name="T2" fmla="+- 0 206 174"/>
                              <a:gd name="T3" fmla="*/ 206 h 65"/>
                              <a:gd name="T4" fmla="+- 0 8080 8077"/>
                              <a:gd name="T5" fmla="*/ T4 w 65"/>
                              <a:gd name="T6" fmla="+- 0 193 174"/>
                              <a:gd name="T7" fmla="*/ 193 h 65"/>
                              <a:gd name="T8" fmla="+- 0 8087 8077"/>
                              <a:gd name="T9" fmla="*/ T8 w 65"/>
                              <a:gd name="T10" fmla="+- 0 183 174"/>
                              <a:gd name="T11" fmla="*/ 183 h 65"/>
                              <a:gd name="T12" fmla="+- 0 8097 8077"/>
                              <a:gd name="T13" fmla="*/ T12 w 65"/>
                              <a:gd name="T14" fmla="+- 0 176 174"/>
                              <a:gd name="T15" fmla="*/ 176 h 65"/>
                              <a:gd name="T16" fmla="+- 0 8109 8077"/>
                              <a:gd name="T17" fmla="*/ T16 w 65"/>
                              <a:gd name="T18" fmla="+- 0 174 174"/>
                              <a:gd name="T19" fmla="*/ 174 h 65"/>
                              <a:gd name="T20" fmla="+- 0 8122 8077"/>
                              <a:gd name="T21" fmla="*/ T20 w 65"/>
                              <a:gd name="T22" fmla="+- 0 176 174"/>
                              <a:gd name="T23" fmla="*/ 176 h 65"/>
                              <a:gd name="T24" fmla="+- 0 8132 8077"/>
                              <a:gd name="T25" fmla="*/ T24 w 65"/>
                              <a:gd name="T26" fmla="+- 0 183 174"/>
                              <a:gd name="T27" fmla="*/ 183 h 65"/>
                              <a:gd name="T28" fmla="+- 0 8139 8077"/>
                              <a:gd name="T29" fmla="*/ T28 w 65"/>
                              <a:gd name="T30" fmla="+- 0 193 174"/>
                              <a:gd name="T31" fmla="*/ 193 h 65"/>
                              <a:gd name="T32" fmla="+- 0 8141 8077"/>
                              <a:gd name="T33" fmla="*/ T32 w 65"/>
                              <a:gd name="T34" fmla="+- 0 206 174"/>
                              <a:gd name="T35" fmla="*/ 206 h 65"/>
                              <a:gd name="T36" fmla="+- 0 8139 8077"/>
                              <a:gd name="T37" fmla="*/ T36 w 65"/>
                              <a:gd name="T38" fmla="+- 0 218 174"/>
                              <a:gd name="T39" fmla="*/ 218 h 65"/>
                              <a:gd name="T40" fmla="+- 0 8132 8077"/>
                              <a:gd name="T41" fmla="*/ T40 w 65"/>
                              <a:gd name="T42" fmla="+- 0 228 174"/>
                              <a:gd name="T43" fmla="*/ 228 h 65"/>
                              <a:gd name="T44" fmla="+- 0 8122 8077"/>
                              <a:gd name="T45" fmla="*/ T44 w 65"/>
                              <a:gd name="T46" fmla="+- 0 235 174"/>
                              <a:gd name="T47" fmla="*/ 235 h 65"/>
                              <a:gd name="T48" fmla="+- 0 8109 8077"/>
                              <a:gd name="T49" fmla="*/ T48 w 65"/>
                              <a:gd name="T50" fmla="+- 0 238 174"/>
                              <a:gd name="T51" fmla="*/ 238 h 65"/>
                              <a:gd name="T52" fmla="+- 0 8097 8077"/>
                              <a:gd name="T53" fmla="*/ T52 w 65"/>
                              <a:gd name="T54" fmla="+- 0 235 174"/>
                              <a:gd name="T55" fmla="*/ 235 h 65"/>
                              <a:gd name="T56" fmla="+- 0 8087 8077"/>
                              <a:gd name="T57" fmla="*/ T56 w 65"/>
                              <a:gd name="T58" fmla="+- 0 228 174"/>
                              <a:gd name="T59" fmla="*/ 228 h 65"/>
                              <a:gd name="T60" fmla="+- 0 8080 8077"/>
                              <a:gd name="T61" fmla="*/ T60 w 65"/>
                              <a:gd name="T62" fmla="+- 0 218 174"/>
                              <a:gd name="T63" fmla="*/ 218 h 65"/>
                              <a:gd name="T64" fmla="+- 0 8077 8077"/>
                              <a:gd name="T65" fmla="*/ T64 w 65"/>
                              <a:gd name="T66" fmla="+- 0 206 174"/>
                              <a:gd name="T67" fmla="*/ 206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3" y="19"/>
                                </a:lnTo>
                                <a:lnTo>
                                  <a:pt x="10" y="9"/>
                                </a:lnTo>
                                <a:lnTo>
                                  <a:pt x="20" y="2"/>
                                </a:lnTo>
                                <a:lnTo>
                                  <a:pt x="32" y="0"/>
                                </a:lnTo>
                                <a:lnTo>
                                  <a:pt x="45" y="2"/>
                                </a:lnTo>
                                <a:lnTo>
                                  <a:pt x="55" y="9"/>
                                </a:lnTo>
                                <a:lnTo>
                                  <a:pt x="62" y="19"/>
                                </a:lnTo>
                                <a:lnTo>
                                  <a:pt x="64" y="32"/>
                                </a:lnTo>
                                <a:lnTo>
                                  <a:pt x="62" y="44"/>
                                </a:lnTo>
                                <a:lnTo>
                                  <a:pt x="55" y="54"/>
                                </a:lnTo>
                                <a:lnTo>
                                  <a:pt x="45" y="61"/>
                                </a:lnTo>
                                <a:lnTo>
                                  <a:pt x="32" y="64"/>
                                </a:lnTo>
                                <a:lnTo>
                                  <a:pt x="20" y="61"/>
                                </a:lnTo>
                                <a:lnTo>
                                  <a:pt x="10" y="54"/>
                                </a:lnTo>
                                <a:lnTo>
                                  <a:pt x="3"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Line 50"/>
                        <wps:cNvCnPr/>
                        <wps:spPr bwMode="auto">
                          <a:xfrm>
                            <a:off x="8109" y="174"/>
                            <a:ext cx="0" cy="0"/>
                          </a:xfrm>
                          <a:prstGeom prst="line">
                            <a:avLst/>
                          </a:prstGeom>
                          <a:noFill/>
                          <a:ln w="11151">
                            <a:solidFill>
                              <a:srgbClr val="333333"/>
                            </a:solidFill>
                            <a:round/>
                            <a:headEnd/>
                            <a:tailEnd/>
                          </a:ln>
                          <a:extLst>
                            <a:ext uri="{909E8E84-426E-40dd-AFC4-6F175D3DCCD1}">
                              <a14:hiddenFill xmlns:a14="http://schemas.microsoft.com/office/drawing/2010/main">
                                <a:noFill/>
                              </a14:hiddenFill>
                            </a:ext>
                          </a:extLst>
                        </wps:spPr>
                        <wps:bodyPr/>
                      </wps:wsp>
                      <wps:wsp>
                        <wps:cNvPr id="182" name="Line 49"/>
                        <wps:cNvCnPr/>
                        <wps:spPr bwMode="auto">
                          <a:xfrm>
                            <a:off x="8100" y="186"/>
                            <a:ext cx="18" cy="0"/>
                          </a:xfrm>
                          <a:prstGeom prst="line">
                            <a:avLst/>
                          </a:prstGeom>
                          <a:noFill/>
                          <a:ln w="1563">
                            <a:solidFill>
                              <a:srgbClr val="333333"/>
                            </a:solidFill>
                            <a:round/>
                            <a:headEnd/>
                            <a:tailEnd/>
                          </a:ln>
                          <a:extLst>
                            <a:ext uri="{909E8E84-426E-40dd-AFC4-6F175D3DCCD1}">
                              <a14:hiddenFill xmlns:a14="http://schemas.microsoft.com/office/drawing/2010/main">
                                <a:noFill/>
                              </a14:hiddenFill>
                            </a:ext>
                          </a:extLst>
                        </wps:spPr>
                        <wps:bodyPr/>
                      </wps:wsp>
                      <wps:wsp>
                        <wps:cNvPr id="183" name="Line 48"/>
                        <wps:cNvCnPr/>
                        <wps:spPr bwMode="auto">
                          <a:xfrm>
                            <a:off x="7807" y="179"/>
                            <a:ext cx="604" cy="0"/>
                          </a:xfrm>
                          <a:prstGeom prst="line">
                            <a:avLst/>
                          </a:prstGeom>
                          <a:noFill/>
                          <a:ln w="6357">
                            <a:solidFill>
                              <a:srgbClr val="FFFFFF"/>
                            </a:solidFill>
                            <a:round/>
                            <a:headEnd/>
                            <a:tailEnd/>
                          </a:ln>
                          <a:extLst>
                            <a:ext uri="{909E8E84-426E-40dd-AFC4-6F175D3DCCD1}">
                              <a14:hiddenFill xmlns:a14="http://schemas.microsoft.com/office/drawing/2010/main">
                                <a:noFill/>
                              </a14:hiddenFill>
                            </a:ext>
                          </a:extLst>
                        </wps:spPr>
                        <wps:bodyPr/>
                      </wps:wsp>
                      <wps:wsp>
                        <wps:cNvPr id="184" name="Rectangle 47"/>
                        <wps:cNvSpPr>
                          <a:spLocks noChangeArrowheads="1"/>
                        </wps:cNvSpPr>
                        <wps:spPr bwMode="auto">
                          <a:xfrm>
                            <a:off x="7798" y="166"/>
                            <a:ext cx="622" cy="28"/>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46"/>
                        <wps:cNvSpPr>
                          <a:spLocks noChangeArrowheads="1"/>
                        </wps:cNvSpPr>
                        <wps:spPr bwMode="auto">
                          <a:xfrm>
                            <a:off x="7807" y="158"/>
                            <a:ext cx="604" cy="3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Freeform 45"/>
                        <wps:cNvSpPr>
                          <a:spLocks/>
                        </wps:cNvSpPr>
                        <wps:spPr bwMode="auto">
                          <a:xfrm>
                            <a:off x="8882" y="1984"/>
                            <a:ext cx="65" cy="65"/>
                          </a:xfrm>
                          <a:custGeom>
                            <a:avLst/>
                            <a:gdLst>
                              <a:gd name="T0" fmla="+- 0 8914 8882"/>
                              <a:gd name="T1" fmla="*/ T0 w 65"/>
                              <a:gd name="T2" fmla="+- 0 1984 1984"/>
                              <a:gd name="T3" fmla="*/ 1984 h 65"/>
                              <a:gd name="T4" fmla="+- 0 8902 8882"/>
                              <a:gd name="T5" fmla="*/ T4 w 65"/>
                              <a:gd name="T6" fmla="+- 0 1986 1984"/>
                              <a:gd name="T7" fmla="*/ 1986 h 65"/>
                              <a:gd name="T8" fmla="+- 0 8892 8882"/>
                              <a:gd name="T9" fmla="*/ T8 w 65"/>
                              <a:gd name="T10" fmla="+- 0 1993 1984"/>
                              <a:gd name="T11" fmla="*/ 1993 h 65"/>
                              <a:gd name="T12" fmla="+- 0 8885 8882"/>
                              <a:gd name="T13" fmla="*/ T12 w 65"/>
                              <a:gd name="T14" fmla="+- 0 2003 1984"/>
                              <a:gd name="T15" fmla="*/ 2003 h 65"/>
                              <a:gd name="T16" fmla="+- 0 8882 8882"/>
                              <a:gd name="T17" fmla="*/ T16 w 65"/>
                              <a:gd name="T18" fmla="+- 0 2016 1984"/>
                              <a:gd name="T19" fmla="*/ 2016 h 65"/>
                              <a:gd name="T20" fmla="+- 0 8885 8882"/>
                              <a:gd name="T21" fmla="*/ T20 w 65"/>
                              <a:gd name="T22" fmla="+- 0 2028 1984"/>
                              <a:gd name="T23" fmla="*/ 2028 h 65"/>
                              <a:gd name="T24" fmla="+- 0 8892 8882"/>
                              <a:gd name="T25" fmla="*/ T24 w 65"/>
                              <a:gd name="T26" fmla="+- 0 2038 1984"/>
                              <a:gd name="T27" fmla="*/ 2038 h 65"/>
                              <a:gd name="T28" fmla="+- 0 8902 8882"/>
                              <a:gd name="T29" fmla="*/ T28 w 65"/>
                              <a:gd name="T30" fmla="+- 0 2045 1984"/>
                              <a:gd name="T31" fmla="*/ 2045 h 65"/>
                              <a:gd name="T32" fmla="+- 0 8914 8882"/>
                              <a:gd name="T33" fmla="*/ T32 w 65"/>
                              <a:gd name="T34" fmla="+- 0 2048 1984"/>
                              <a:gd name="T35" fmla="*/ 2048 h 65"/>
                              <a:gd name="T36" fmla="+- 0 8927 8882"/>
                              <a:gd name="T37" fmla="*/ T36 w 65"/>
                              <a:gd name="T38" fmla="+- 0 2045 1984"/>
                              <a:gd name="T39" fmla="*/ 2045 h 65"/>
                              <a:gd name="T40" fmla="+- 0 8937 8882"/>
                              <a:gd name="T41" fmla="*/ T40 w 65"/>
                              <a:gd name="T42" fmla="+- 0 2038 1984"/>
                              <a:gd name="T43" fmla="*/ 2038 h 65"/>
                              <a:gd name="T44" fmla="+- 0 8944 8882"/>
                              <a:gd name="T45" fmla="*/ T44 w 65"/>
                              <a:gd name="T46" fmla="+- 0 2028 1984"/>
                              <a:gd name="T47" fmla="*/ 2028 h 65"/>
                              <a:gd name="T48" fmla="+- 0 8946 8882"/>
                              <a:gd name="T49" fmla="*/ T48 w 65"/>
                              <a:gd name="T50" fmla="+- 0 2016 1984"/>
                              <a:gd name="T51" fmla="*/ 2016 h 65"/>
                              <a:gd name="T52" fmla="+- 0 8944 8882"/>
                              <a:gd name="T53" fmla="*/ T52 w 65"/>
                              <a:gd name="T54" fmla="+- 0 2003 1984"/>
                              <a:gd name="T55" fmla="*/ 2003 h 65"/>
                              <a:gd name="T56" fmla="+- 0 8937 8882"/>
                              <a:gd name="T57" fmla="*/ T56 w 65"/>
                              <a:gd name="T58" fmla="+- 0 1993 1984"/>
                              <a:gd name="T59" fmla="*/ 1993 h 65"/>
                              <a:gd name="T60" fmla="+- 0 8927 8882"/>
                              <a:gd name="T61" fmla="*/ T60 w 65"/>
                              <a:gd name="T62" fmla="+- 0 1986 1984"/>
                              <a:gd name="T63" fmla="*/ 1986 h 65"/>
                              <a:gd name="T64" fmla="+- 0 8914 8882"/>
                              <a:gd name="T65" fmla="*/ T64 w 65"/>
                              <a:gd name="T66" fmla="+- 0 1984 1984"/>
                              <a:gd name="T67" fmla="*/ 198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20" y="2"/>
                                </a:lnTo>
                                <a:lnTo>
                                  <a:pt x="10" y="9"/>
                                </a:lnTo>
                                <a:lnTo>
                                  <a:pt x="3" y="19"/>
                                </a:lnTo>
                                <a:lnTo>
                                  <a:pt x="0" y="32"/>
                                </a:lnTo>
                                <a:lnTo>
                                  <a:pt x="3" y="44"/>
                                </a:lnTo>
                                <a:lnTo>
                                  <a:pt x="10" y="54"/>
                                </a:lnTo>
                                <a:lnTo>
                                  <a:pt x="20" y="61"/>
                                </a:lnTo>
                                <a:lnTo>
                                  <a:pt x="32" y="64"/>
                                </a:lnTo>
                                <a:lnTo>
                                  <a:pt x="45" y="61"/>
                                </a:lnTo>
                                <a:lnTo>
                                  <a:pt x="55" y="54"/>
                                </a:lnTo>
                                <a:lnTo>
                                  <a:pt x="62" y="44"/>
                                </a:lnTo>
                                <a:lnTo>
                                  <a:pt x="64" y="32"/>
                                </a:lnTo>
                                <a:lnTo>
                                  <a:pt x="62" y="19"/>
                                </a:lnTo>
                                <a:lnTo>
                                  <a:pt x="55" y="9"/>
                                </a:lnTo>
                                <a:lnTo>
                                  <a:pt x="45" y="2"/>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44"/>
                        <wps:cNvSpPr>
                          <a:spLocks/>
                        </wps:cNvSpPr>
                        <wps:spPr bwMode="auto">
                          <a:xfrm>
                            <a:off x="8882" y="1984"/>
                            <a:ext cx="65" cy="65"/>
                          </a:xfrm>
                          <a:custGeom>
                            <a:avLst/>
                            <a:gdLst>
                              <a:gd name="T0" fmla="+- 0 8882 8882"/>
                              <a:gd name="T1" fmla="*/ T0 w 65"/>
                              <a:gd name="T2" fmla="+- 0 2016 1984"/>
                              <a:gd name="T3" fmla="*/ 2016 h 65"/>
                              <a:gd name="T4" fmla="+- 0 8885 8882"/>
                              <a:gd name="T5" fmla="*/ T4 w 65"/>
                              <a:gd name="T6" fmla="+- 0 2003 1984"/>
                              <a:gd name="T7" fmla="*/ 2003 h 65"/>
                              <a:gd name="T8" fmla="+- 0 8892 8882"/>
                              <a:gd name="T9" fmla="*/ T8 w 65"/>
                              <a:gd name="T10" fmla="+- 0 1993 1984"/>
                              <a:gd name="T11" fmla="*/ 1993 h 65"/>
                              <a:gd name="T12" fmla="+- 0 8902 8882"/>
                              <a:gd name="T13" fmla="*/ T12 w 65"/>
                              <a:gd name="T14" fmla="+- 0 1986 1984"/>
                              <a:gd name="T15" fmla="*/ 1986 h 65"/>
                              <a:gd name="T16" fmla="+- 0 8914 8882"/>
                              <a:gd name="T17" fmla="*/ T16 w 65"/>
                              <a:gd name="T18" fmla="+- 0 1984 1984"/>
                              <a:gd name="T19" fmla="*/ 1984 h 65"/>
                              <a:gd name="T20" fmla="+- 0 8927 8882"/>
                              <a:gd name="T21" fmla="*/ T20 w 65"/>
                              <a:gd name="T22" fmla="+- 0 1986 1984"/>
                              <a:gd name="T23" fmla="*/ 1986 h 65"/>
                              <a:gd name="T24" fmla="+- 0 8937 8882"/>
                              <a:gd name="T25" fmla="*/ T24 w 65"/>
                              <a:gd name="T26" fmla="+- 0 1993 1984"/>
                              <a:gd name="T27" fmla="*/ 1993 h 65"/>
                              <a:gd name="T28" fmla="+- 0 8944 8882"/>
                              <a:gd name="T29" fmla="*/ T28 w 65"/>
                              <a:gd name="T30" fmla="+- 0 2003 1984"/>
                              <a:gd name="T31" fmla="*/ 2003 h 65"/>
                              <a:gd name="T32" fmla="+- 0 8946 8882"/>
                              <a:gd name="T33" fmla="*/ T32 w 65"/>
                              <a:gd name="T34" fmla="+- 0 2016 1984"/>
                              <a:gd name="T35" fmla="*/ 2016 h 65"/>
                              <a:gd name="T36" fmla="+- 0 8944 8882"/>
                              <a:gd name="T37" fmla="*/ T36 w 65"/>
                              <a:gd name="T38" fmla="+- 0 2028 1984"/>
                              <a:gd name="T39" fmla="*/ 2028 h 65"/>
                              <a:gd name="T40" fmla="+- 0 8937 8882"/>
                              <a:gd name="T41" fmla="*/ T40 w 65"/>
                              <a:gd name="T42" fmla="+- 0 2038 1984"/>
                              <a:gd name="T43" fmla="*/ 2038 h 65"/>
                              <a:gd name="T44" fmla="+- 0 8927 8882"/>
                              <a:gd name="T45" fmla="*/ T44 w 65"/>
                              <a:gd name="T46" fmla="+- 0 2045 1984"/>
                              <a:gd name="T47" fmla="*/ 2045 h 65"/>
                              <a:gd name="T48" fmla="+- 0 8914 8882"/>
                              <a:gd name="T49" fmla="*/ T48 w 65"/>
                              <a:gd name="T50" fmla="+- 0 2048 1984"/>
                              <a:gd name="T51" fmla="*/ 2048 h 65"/>
                              <a:gd name="T52" fmla="+- 0 8902 8882"/>
                              <a:gd name="T53" fmla="*/ T52 w 65"/>
                              <a:gd name="T54" fmla="+- 0 2045 1984"/>
                              <a:gd name="T55" fmla="*/ 2045 h 65"/>
                              <a:gd name="T56" fmla="+- 0 8892 8882"/>
                              <a:gd name="T57" fmla="*/ T56 w 65"/>
                              <a:gd name="T58" fmla="+- 0 2038 1984"/>
                              <a:gd name="T59" fmla="*/ 2038 h 65"/>
                              <a:gd name="T60" fmla="+- 0 8885 8882"/>
                              <a:gd name="T61" fmla="*/ T60 w 65"/>
                              <a:gd name="T62" fmla="+- 0 2028 1984"/>
                              <a:gd name="T63" fmla="*/ 2028 h 65"/>
                              <a:gd name="T64" fmla="+- 0 8882 8882"/>
                              <a:gd name="T65" fmla="*/ T64 w 65"/>
                              <a:gd name="T66" fmla="+- 0 2016 1984"/>
                              <a:gd name="T67" fmla="*/ 2016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3" y="19"/>
                                </a:lnTo>
                                <a:lnTo>
                                  <a:pt x="10" y="9"/>
                                </a:lnTo>
                                <a:lnTo>
                                  <a:pt x="20" y="2"/>
                                </a:lnTo>
                                <a:lnTo>
                                  <a:pt x="32" y="0"/>
                                </a:lnTo>
                                <a:lnTo>
                                  <a:pt x="45" y="2"/>
                                </a:lnTo>
                                <a:lnTo>
                                  <a:pt x="55" y="9"/>
                                </a:lnTo>
                                <a:lnTo>
                                  <a:pt x="62" y="19"/>
                                </a:lnTo>
                                <a:lnTo>
                                  <a:pt x="64" y="32"/>
                                </a:lnTo>
                                <a:lnTo>
                                  <a:pt x="62" y="44"/>
                                </a:lnTo>
                                <a:lnTo>
                                  <a:pt x="55" y="54"/>
                                </a:lnTo>
                                <a:lnTo>
                                  <a:pt x="45" y="61"/>
                                </a:lnTo>
                                <a:lnTo>
                                  <a:pt x="32" y="64"/>
                                </a:lnTo>
                                <a:lnTo>
                                  <a:pt x="20" y="61"/>
                                </a:lnTo>
                                <a:lnTo>
                                  <a:pt x="10" y="54"/>
                                </a:lnTo>
                                <a:lnTo>
                                  <a:pt x="3"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AutoShape 43"/>
                        <wps:cNvSpPr>
                          <a:spLocks/>
                        </wps:cNvSpPr>
                        <wps:spPr bwMode="auto">
                          <a:xfrm>
                            <a:off x="7409" y="3958"/>
                            <a:ext cx="2" cy="933"/>
                          </a:xfrm>
                          <a:custGeom>
                            <a:avLst/>
                            <a:gdLst>
                              <a:gd name="T0" fmla="+- 0 1337 3958"/>
                              <a:gd name="T1" fmla="*/ 1337 h 933"/>
                              <a:gd name="T2" fmla="+- 0 1113 3958"/>
                              <a:gd name="T3" fmla="*/ 1113 h 933"/>
                              <a:gd name="T4" fmla="+- 0 1596 3958"/>
                              <a:gd name="T5" fmla="*/ 1596 h 933"/>
                              <a:gd name="T6" fmla="+- 0 1878 3958"/>
                              <a:gd name="T7" fmla="*/ 1878 h 933"/>
                            </a:gdLst>
                            <a:ahLst/>
                            <a:cxnLst>
                              <a:cxn ang="0">
                                <a:pos x="0" y="T1"/>
                              </a:cxn>
                              <a:cxn ang="0">
                                <a:pos x="0" y="T3"/>
                              </a:cxn>
                              <a:cxn ang="0">
                                <a:pos x="0" y="T5"/>
                              </a:cxn>
                              <a:cxn ang="0">
                                <a:pos x="0" y="T7"/>
                              </a:cxn>
                            </a:cxnLst>
                            <a:rect l="0" t="0" r="r" b="b"/>
                            <a:pathLst>
                              <a:path h="933">
                                <a:moveTo>
                                  <a:pt x="1505" y="-2621"/>
                                </a:moveTo>
                                <a:lnTo>
                                  <a:pt x="1505" y="-2845"/>
                                </a:lnTo>
                                <a:moveTo>
                                  <a:pt x="1505" y="-2362"/>
                                </a:moveTo>
                                <a:lnTo>
                                  <a:pt x="1505" y="-2080"/>
                                </a:lnTo>
                              </a:path>
                            </a:pathLst>
                          </a:custGeom>
                          <a:noFill/>
                          <a:ln w="111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Rectangle 42"/>
                        <wps:cNvSpPr>
                          <a:spLocks noChangeArrowheads="1"/>
                        </wps:cNvSpPr>
                        <wps:spPr bwMode="auto">
                          <a:xfrm>
                            <a:off x="8612" y="1337"/>
                            <a:ext cx="604" cy="259"/>
                          </a:xfrm>
                          <a:prstGeom prst="rect">
                            <a:avLst/>
                          </a:prstGeom>
                          <a:noFill/>
                          <a:ln w="11151">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Line 41"/>
                        <wps:cNvCnPr/>
                        <wps:spPr bwMode="auto">
                          <a:xfrm>
                            <a:off x="8612" y="1514"/>
                            <a:ext cx="604" cy="0"/>
                          </a:xfrm>
                          <a:prstGeom prst="line">
                            <a:avLst/>
                          </a:prstGeom>
                          <a:noFill/>
                          <a:ln w="22198">
                            <a:solidFill>
                              <a:srgbClr val="333333"/>
                            </a:solidFill>
                            <a:round/>
                            <a:headEnd/>
                            <a:tailEnd/>
                          </a:ln>
                          <a:extLst>
                            <a:ext uri="{909E8E84-426E-40dd-AFC4-6F175D3DCCD1}">
                              <a14:hiddenFill xmlns:a14="http://schemas.microsoft.com/office/drawing/2010/main">
                                <a:noFill/>
                              </a14:hiddenFill>
                            </a:ext>
                          </a:extLst>
                        </wps:spPr>
                        <wps:bodyPr/>
                      </wps:wsp>
                      <wps:wsp>
                        <wps:cNvPr id="191" name="Freeform 40"/>
                        <wps:cNvSpPr>
                          <a:spLocks/>
                        </wps:cNvSpPr>
                        <wps:spPr bwMode="auto">
                          <a:xfrm>
                            <a:off x="9688" y="1063"/>
                            <a:ext cx="65" cy="65"/>
                          </a:xfrm>
                          <a:custGeom>
                            <a:avLst/>
                            <a:gdLst>
                              <a:gd name="T0" fmla="+- 0 9720 9688"/>
                              <a:gd name="T1" fmla="*/ T0 w 65"/>
                              <a:gd name="T2" fmla="+- 0 1063 1063"/>
                              <a:gd name="T3" fmla="*/ 1063 h 65"/>
                              <a:gd name="T4" fmla="+- 0 9707 9688"/>
                              <a:gd name="T5" fmla="*/ T4 w 65"/>
                              <a:gd name="T6" fmla="+- 0 1066 1063"/>
                              <a:gd name="T7" fmla="*/ 1066 h 65"/>
                              <a:gd name="T8" fmla="+- 0 9697 9688"/>
                              <a:gd name="T9" fmla="*/ T8 w 65"/>
                              <a:gd name="T10" fmla="+- 0 1073 1063"/>
                              <a:gd name="T11" fmla="*/ 1073 h 65"/>
                              <a:gd name="T12" fmla="+- 0 9690 9688"/>
                              <a:gd name="T13" fmla="*/ T12 w 65"/>
                              <a:gd name="T14" fmla="+- 0 1083 1063"/>
                              <a:gd name="T15" fmla="*/ 1083 h 65"/>
                              <a:gd name="T16" fmla="+- 0 9688 9688"/>
                              <a:gd name="T17" fmla="*/ T16 w 65"/>
                              <a:gd name="T18" fmla="+- 0 1095 1063"/>
                              <a:gd name="T19" fmla="*/ 1095 h 65"/>
                              <a:gd name="T20" fmla="+- 0 9690 9688"/>
                              <a:gd name="T21" fmla="*/ T20 w 65"/>
                              <a:gd name="T22" fmla="+- 0 1108 1063"/>
                              <a:gd name="T23" fmla="*/ 1108 h 65"/>
                              <a:gd name="T24" fmla="+- 0 9697 9688"/>
                              <a:gd name="T25" fmla="*/ T24 w 65"/>
                              <a:gd name="T26" fmla="+- 0 1118 1063"/>
                              <a:gd name="T27" fmla="*/ 1118 h 65"/>
                              <a:gd name="T28" fmla="+- 0 9707 9688"/>
                              <a:gd name="T29" fmla="*/ T28 w 65"/>
                              <a:gd name="T30" fmla="+- 0 1125 1063"/>
                              <a:gd name="T31" fmla="*/ 1125 h 65"/>
                              <a:gd name="T32" fmla="+- 0 9720 9688"/>
                              <a:gd name="T33" fmla="*/ T32 w 65"/>
                              <a:gd name="T34" fmla="+- 0 1127 1063"/>
                              <a:gd name="T35" fmla="*/ 1127 h 65"/>
                              <a:gd name="T36" fmla="+- 0 9732 9688"/>
                              <a:gd name="T37" fmla="*/ T36 w 65"/>
                              <a:gd name="T38" fmla="+- 0 1125 1063"/>
                              <a:gd name="T39" fmla="*/ 1125 h 65"/>
                              <a:gd name="T40" fmla="+- 0 9742 9688"/>
                              <a:gd name="T41" fmla="*/ T40 w 65"/>
                              <a:gd name="T42" fmla="+- 0 1118 1063"/>
                              <a:gd name="T43" fmla="*/ 1118 h 65"/>
                              <a:gd name="T44" fmla="+- 0 9749 9688"/>
                              <a:gd name="T45" fmla="*/ T44 w 65"/>
                              <a:gd name="T46" fmla="+- 0 1108 1063"/>
                              <a:gd name="T47" fmla="*/ 1108 h 65"/>
                              <a:gd name="T48" fmla="+- 0 9752 9688"/>
                              <a:gd name="T49" fmla="*/ T48 w 65"/>
                              <a:gd name="T50" fmla="+- 0 1095 1063"/>
                              <a:gd name="T51" fmla="*/ 1095 h 65"/>
                              <a:gd name="T52" fmla="+- 0 9749 9688"/>
                              <a:gd name="T53" fmla="*/ T52 w 65"/>
                              <a:gd name="T54" fmla="+- 0 1083 1063"/>
                              <a:gd name="T55" fmla="*/ 1083 h 65"/>
                              <a:gd name="T56" fmla="+- 0 9742 9688"/>
                              <a:gd name="T57" fmla="*/ T56 w 65"/>
                              <a:gd name="T58" fmla="+- 0 1073 1063"/>
                              <a:gd name="T59" fmla="*/ 1073 h 65"/>
                              <a:gd name="T60" fmla="+- 0 9732 9688"/>
                              <a:gd name="T61" fmla="*/ T60 w 65"/>
                              <a:gd name="T62" fmla="+- 0 1066 1063"/>
                              <a:gd name="T63" fmla="*/ 1066 h 65"/>
                              <a:gd name="T64" fmla="+- 0 9720 9688"/>
                              <a:gd name="T65" fmla="*/ T64 w 65"/>
                              <a:gd name="T66" fmla="+- 0 1063 1063"/>
                              <a:gd name="T67" fmla="*/ 1063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19" y="3"/>
                                </a:lnTo>
                                <a:lnTo>
                                  <a:pt x="9" y="10"/>
                                </a:lnTo>
                                <a:lnTo>
                                  <a:pt x="2" y="20"/>
                                </a:lnTo>
                                <a:lnTo>
                                  <a:pt x="0" y="32"/>
                                </a:lnTo>
                                <a:lnTo>
                                  <a:pt x="2" y="45"/>
                                </a:lnTo>
                                <a:lnTo>
                                  <a:pt x="9" y="55"/>
                                </a:lnTo>
                                <a:lnTo>
                                  <a:pt x="19" y="62"/>
                                </a:lnTo>
                                <a:lnTo>
                                  <a:pt x="32" y="64"/>
                                </a:lnTo>
                                <a:lnTo>
                                  <a:pt x="44" y="62"/>
                                </a:lnTo>
                                <a:lnTo>
                                  <a:pt x="54" y="55"/>
                                </a:lnTo>
                                <a:lnTo>
                                  <a:pt x="61" y="45"/>
                                </a:lnTo>
                                <a:lnTo>
                                  <a:pt x="64" y="32"/>
                                </a:lnTo>
                                <a:lnTo>
                                  <a:pt x="61" y="20"/>
                                </a:lnTo>
                                <a:lnTo>
                                  <a:pt x="54" y="10"/>
                                </a:lnTo>
                                <a:lnTo>
                                  <a:pt x="44" y="3"/>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39"/>
                        <wps:cNvSpPr>
                          <a:spLocks/>
                        </wps:cNvSpPr>
                        <wps:spPr bwMode="auto">
                          <a:xfrm>
                            <a:off x="9688" y="1063"/>
                            <a:ext cx="65" cy="65"/>
                          </a:xfrm>
                          <a:custGeom>
                            <a:avLst/>
                            <a:gdLst>
                              <a:gd name="T0" fmla="+- 0 9688 9688"/>
                              <a:gd name="T1" fmla="*/ T0 w 65"/>
                              <a:gd name="T2" fmla="+- 0 1095 1063"/>
                              <a:gd name="T3" fmla="*/ 1095 h 65"/>
                              <a:gd name="T4" fmla="+- 0 9690 9688"/>
                              <a:gd name="T5" fmla="*/ T4 w 65"/>
                              <a:gd name="T6" fmla="+- 0 1083 1063"/>
                              <a:gd name="T7" fmla="*/ 1083 h 65"/>
                              <a:gd name="T8" fmla="+- 0 9697 9688"/>
                              <a:gd name="T9" fmla="*/ T8 w 65"/>
                              <a:gd name="T10" fmla="+- 0 1073 1063"/>
                              <a:gd name="T11" fmla="*/ 1073 h 65"/>
                              <a:gd name="T12" fmla="+- 0 9707 9688"/>
                              <a:gd name="T13" fmla="*/ T12 w 65"/>
                              <a:gd name="T14" fmla="+- 0 1066 1063"/>
                              <a:gd name="T15" fmla="*/ 1066 h 65"/>
                              <a:gd name="T16" fmla="+- 0 9720 9688"/>
                              <a:gd name="T17" fmla="*/ T16 w 65"/>
                              <a:gd name="T18" fmla="+- 0 1063 1063"/>
                              <a:gd name="T19" fmla="*/ 1063 h 65"/>
                              <a:gd name="T20" fmla="+- 0 9732 9688"/>
                              <a:gd name="T21" fmla="*/ T20 w 65"/>
                              <a:gd name="T22" fmla="+- 0 1066 1063"/>
                              <a:gd name="T23" fmla="*/ 1066 h 65"/>
                              <a:gd name="T24" fmla="+- 0 9742 9688"/>
                              <a:gd name="T25" fmla="*/ T24 w 65"/>
                              <a:gd name="T26" fmla="+- 0 1073 1063"/>
                              <a:gd name="T27" fmla="*/ 1073 h 65"/>
                              <a:gd name="T28" fmla="+- 0 9749 9688"/>
                              <a:gd name="T29" fmla="*/ T28 w 65"/>
                              <a:gd name="T30" fmla="+- 0 1083 1063"/>
                              <a:gd name="T31" fmla="*/ 1083 h 65"/>
                              <a:gd name="T32" fmla="+- 0 9752 9688"/>
                              <a:gd name="T33" fmla="*/ T32 w 65"/>
                              <a:gd name="T34" fmla="+- 0 1095 1063"/>
                              <a:gd name="T35" fmla="*/ 1095 h 65"/>
                              <a:gd name="T36" fmla="+- 0 9749 9688"/>
                              <a:gd name="T37" fmla="*/ T36 w 65"/>
                              <a:gd name="T38" fmla="+- 0 1108 1063"/>
                              <a:gd name="T39" fmla="*/ 1108 h 65"/>
                              <a:gd name="T40" fmla="+- 0 9742 9688"/>
                              <a:gd name="T41" fmla="*/ T40 w 65"/>
                              <a:gd name="T42" fmla="+- 0 1118 1063"/>
                              <a:gd name="T43" fmla="*/ 1118 h 65"/>
                              <a:gd name="T44" fmla="+- 0 9732 9688"/>
                              <a:gd name="T45" fmla="*/ T44 w 65"/>
                              <a:gd name="T46" fmla="+- 0 1125 1063"/>
                              <a:gd name="T47" fmla="*/ 1125 h 65"/>
                              <a:gd name="T48" fmla="+- 0 9720 9688"/>
                              <a:gd name="T49" fmla="*/ T48 w 65"/>
                              <a:gd name="T50" fmla="+- 0 1127 1063"/>
                              <a:gd name="T51" fmla="*/ 1127 h 65"/>
                              <a:gd name="T52" fmla="+- 0 9707 9688"/>
                              <a:gd name="T53" fmla="*/ T52 w 65"/>
                              <a:gd name="T54" fmla="+- 0 1125 1063"/>
                              <a:gd name="T55" fmla="*/ 1125 h 65"/>
                              <a:gd name="T56" fmla="+- 0 9697 9688"/>
                              <a:gd name="T57" fmla="*/ T56 w 65"/>
                              <a:gd name="T58" fmla="+- 0 1118 1063"/>
                              <a:gd name="T59" fmla="*/ 1118 h 65"/>
                              <a:gd name="T60" fmla="+- 0 9690 9688"/>
                              <a:gd name="T61" fmla="*/ T60 w 65"/>
                              <a:gd name="T62" fmla="+- 0 1108 1063"/>
                              <a:gd name="T63" fmla="*/ 1108 h 65"/>
                              <a:gd name="T64" fmla="+- 0 9688 9688"/>
                              <a:gd name="T65" fmla="*/ T64 w 65"/>
                              <a:gd name="T66" fmla="+- 0 1095 1063"/>
                              <a:gd name="T67" fmla="*/ 1095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2" y="20"/>
                                </a:lnTo>
                                <a:lnTo>
                                  <a:pt x="9" y="10"/>
                                </a:lnTo>
                                <a:lnTo>
                                  <a:pt x="19" y="3"/>
                                </a:lnTo>
                                <a:lnTo>
                                  <a:pt x="32" y="0"/>
                                </a:lnTo>
                                <a:lnTo>
                                  <a:pt x="44" y="3"/>
                                </a:lnTo>
                                <a:lnTo>
                                  <a:pt x="54" y="10"/>
                                </a:lnTo>
                                <a:lnTo>
                                  <a:pt x="61" y="20"/>
                                </a:lnTo>
                                <a:lnTo>
                                  <a:pt x="64" y="32"/>
                                </a:lnTo>
                                <a:lnTo>
                                  <a:pt x="61" y="45"/>
                                </a:lnTo>
                                <a:lnTo>
                                  <a:pt x="54" y="55"/>
                                </a:lnTo>
                                <a:lnTo>
                                  <a:pt x="44" y="62"/>
                                </a:lnTo>
                                <a:lnTo>
                                  <a:pt x="32" y="64"/>
                                </a:lnTo>
                                <a:lnTo>
                                  <a:pt x="19" y="62"/>
                                </a:lnTo>
                                <a:lnTo>
                                  <a:pt x="9" y="55"/>
                                </a:lnTo>
                                <a:lnTo>
                                  <a:pt x="2" y="45"/>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Freeform 38"/>
                        <wps:cNvSpPr>
                          <a:spLocks/>
                        </wps:cNvSpPr>
                        <wps:spPr bwMode="auto">
                          <a:xfrm>
                            <a:off x="9688" y="1313"/>
                            <a:ext cx="65" cy="65"/>
                          </a:xfrm>
                          <a:custGeom>
                            <a:avLst/>
                            <a:gdLst>
                              <a:gd name="T0" fmla="+- 0 9720 9688"/>
                              <a:gd name="T1" fmla="*/ T0 w 65"/>
                              <a:gd name="T2" fmla="+- 0 1313 1313"/>
                              <a:gd name="T3" fmla="*/ 1313 h 65"/>
                              <a:gd name="T4" fmla="+- 0 9707 9688"/>
                              <a:gd name="T5" fmla="*/ T4 w 65"/>
                              <a:gd name="T6" fmla="+- 0 1316 1313"/>
                              <a:gd name="T7" fmla="*/ 1316 h 65"/>
                              <a:gd name="T8" fmla="+- 0 9697 9688"/>
                              <a:gd name="T9" fmla="*/ T8 w 65"/>
                              <a:gd name="T10" fmla="+- 0 1323 1313"/>
                              <a:gd name="T11" fmla="*/ 1323 h 65"/>
                              <a:gd name="T12" fmla="+- 0 9690 9688"/>
                              <a:gd name="T13" fmla="*/ T12 w 65"/>
                              <a:gd name="T14" fmla="+- 0 1333 1313"/>
                              <a:gd name="T15" fmla="*/ 1333 h 65"/>
                              <a:gd name="T16" fmla="+- 0 9688 9688"/>
                              <a:gd name="T17" fmla="*/ T16 w 65"/>
                              <a:gd name="T18" fmla="+- 0 1345 1313"/>
                              <a:gd name="T19" fmla="*/ 1345 h 65"/>
                              <a:gd name="T20" fmla="+- 0 9690 9688"/>
                              <a:gd name="T21" fmla="*/ T20 w 65"/>
                              <a:gd name="T22" fmla="+- 0 1358 1313"/>
                              <a:gd name="T23" fmla="*/ 1358 h 65"/>
                              <a:gd name="T24" fmla="+- 0 9697 9688"/>
                              <a:gd name="T25" fmla="*/ T24 w 65"/>
                              <a:gd name="T26" fmla="+- 0 1368 1313"/>
                              <a:gd name="T27" fmla="*/ 1368 h 65"/>
                              <a:gd name="T28" fmla="+- 0 9707 9688"/>
                              <a:gd name="T29" fmla="*/ T28 w 65"/>
                              <a:gd name="T30" fmla="+- 0 1375 1313"/>
                              <a:gd name="T31" fmla="*/ 1375 h 65"/>
                              <a:gd name="T32" fmla="+- 0 9720 9688"/>
                              <a:gd name="T33" fmla="*/ T32 w 65"/>
                              <a:gd name="T34" fmla="+- 0 1377 1313"/>
                              <a:gd name="T35" fmla="*/ 1377 h 65"/>
                              <a:gd name="T36" fmla="+- 0 9732 9688"/>
                              <a:gd name="T37" fmla="*/ T36 w 65"/>
                              <a:gd name="T38" fmla="+- 0 1375 1313"/>
                              <a:gd name="T39" fmla="*/ 1375 h 65"/>
                              <a:gd name="T40" fmla="+- 0 9742 9688"/>
                              <a:gd name="T41" fmla="*/ T40 w 65"/>
                              <a:gd name="T42" fmla="+- 0 1368 1313"/>
                              <a:gd name="T43" fmla="*/ 1368 h 65"/>
                              <a:gd name="T44" fmla="+- 0 9749 9688"/>
                              <a:gd name="T45" fmla="*/ T44 w 65"/>
                              <a:gd name="T46" fmla="+- 0 1358 1313"/>
                              <a:gd name="T47" fmla="*/ 1358 h 65"/>
                              <a:gd name="T48" fmla="+- 0 9752 9688"/>
                              <a:gd name="T49" fmla="*/ T48 w 65"/>
                              <a:gd name="T50" fmla="+- 0 1345 1313"/>
                              <a:gd name="T51" fmla="*/ 1345 h 65"/>
                              <a:gd name="T52" fmla="+- 0 9749 9688"/>
                              <a:gd name="T53" fmla="*/ T52 w 65"/>
                              <a:gd name="T54" fmla="+- 0 1333 1313"/>
                              <a:gd name="T55" fmla="*/ 1333 h 65"/>
                              <a:gd name="T56" fmla="+- 0 9742 9688"/>
                              <a:gd name="T57" fmla="*/ T56 w 65"/>
                              <a:gd name="T58" fmla="+- 0 1323 1313"/>
                              <a:gd name="T59" fmla="*/ 1323 h 65"/>
                              <a:gd name="T60" fmla="+- 0 9732 9688"/>
                              <a:gd name="T61" fmla="*/ T60 w 65"/>
                              <a:gd name="T62" fmla="+- 0 1316 1313"/>
                              <a:gd name="T63" fmla="*/ 1316 h 65"/>
                              <a:gd name="T64" fmla="+- 0 9720 9688"/>
                              <a:gd name="T65" fmla="*/ T64 w 65"/>
                              <a:gd name="T66" fmla="+- 0 1313 1313"/>
                              <a:gd name="T67" fmla="*/ 1313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19" y="3"/>
                                </a:lnTo>
                                <a:lnTo>
                                  <a:pt x="9" y="10"/>
                                </a:lnTo>
                                <a:lnTo>
                                  <a:pt x="2" y="20"/>
                                </a:lnTo>
                                <a:lnTo>
                                  <a:pt x="0" y="32"/>
                                </a:lnTo>
                                <a:lnTo>
                                  <a:pt x="2" y="45"/>
                                </a:lnTo>
                                <a:lnTo>
                                  <a:pt x="9" y="55"/>
                                </a:lnTo>
                                <a:lnTo>
                                  <a:pt x="19" y="62"/>
                                </a:lnTo>
                                <a:lnTo>
                                  <a:pt x="32" y="64"/>
                                </a:lnTo>
                                <a:lnTo>
                                  <a:pt x="44" y="62"/>
                                </a:lnTo>
                                <a:lnTo>
                                  <a:pt x="54" y="55"/>
                                </a:lnTo>
                                <a:lnTo>
                                  <a:pt x="61" y="45"/>
                                </a:lnTo>
                                <a:lnTo>
                                  <a:pt x="64" y="32"/>
                                </a:lnTo>
                                <a:lnTo>
                                  <a:pt x="61" y="20"/>
                                </a:lnTo>
                                <a:lnTo>
                                  <a:pt x="54" y="10"/>
                                </a:lnTo>
                                <a:lnTo>
                                  <a:pt x="44" y="3"/>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37"/>
                        <wps:cNvSpPr>
                          <a:spLocks/>
                        </wps:cNvSpPr>
                        <wps:spPr bwMode="auto">
                          <a:xfrm>
                            <a:off x="9688" y="1313"/>
                            <a:ext cx="65" cy="65"/>
                          </a:xfrm>
                          <a:custGeom>
                            <a:avLst/>
                            <a:gdLst>
                              <a:gd name="T0" fmla="+- 0 9688 9688"/>
                              <a:gd name="T1" fmla="*/ T0 w 65"/>
                              <a:gd name="T2" fmla="+- 0 1345 1313"/>
                              <a:gd name="T3" fmla="*/ 1345 h 65"/>
                              <a:gd name="T4" fmla="+- 0 9690 9688"/>
                              <a:gd name="T5" fmla="*/ T4 w 65"/>
                              <a:gd name="T6" fmla="+- 0 1333 1313"/>
                              <a:gd name="T7" fmla="*/ 1333 h 65"/>
                              <a:gd name="T8" fmla="+- 0 9697 9688"/>
                              <a:gd name="T9" fmla="*/ T8 w 65"/>
                              <a:gd name="T10" fmla="+- 0 1323 1313"/>
                              <a:gd name="T11" fmla="*/ 1323 h 65"/>
                              <a:gd name="T12" fmla="+- 0 9707 9688"/>
                              <a:gd name="T13" fmla="*/ T12 w 65"/>
                              <a:gd name="T14" fmla="+- 0 1316 1313"/>
                              <a:gd name="T15" fmla="*/ 1316 h 65"/>
                              <a:gd name="T16" fmla="+- 0 9720 9688"/>
                              <a:gd name="T17" fmla="*/ T16 w 65"/>
                              <a:gd name="T18" fmla="+- 0 1313 1313"/>
                              <a:gd name="T19" fmla="*/ 1313 h 65"/>
                              <a:gd name="T20" fmla="+- 0 9732 9688"/>
                              <a:gd name="T21" fmla="*/ T20 w 65"/>
                              <a:gd name="T22" fmla="+- 0 1316 1313"/>
                              <a:gd name="T23" fmla="*/ 1316 h 65"/>
                              <a:gd name="T24" fmla="+- 0 9742 9688"/>
                              <a:gd name="T25" fmla="*/ T24 w 65"/>
                              <a:gd name="T26" fmla="+- 0 1323 1313"/>
                              <a:gd name="T27" fmla="*/ 1323 h 65"/>
                              <a:gd name="T28" fmla="+- 0 9749 9688"/>
                              <a:gd name="T29" fmla="*/ T28 w 65"/>
                              <a:gd name="T30" fmla="+- 0 1333 1313"/>
                              <a:gd name="T31" fmla="*/ 1333 h 65"/>
                              <a:gd name="T32" fmla="+- 0 9752 9688"/>
                              <a:gd name="T33" fmla="*/ T32 w 65"/>
                              <a:gd name="T34" fmla="+- 0 1345 1313"/>
                              <a:gd name="T35" fmla="*/ 1345 h 65"/>
                              <a:gd name="T36" fmla="+- 0 9749 9688"/>
                              <a:gd name="T37" fmla="*/ T36 w 65"/>
                              <a:gd name="T38" fmla="+- 0 1358 1313"/>
                              <a:gd name="T39" fmla="*/ 1358 h 65"/>
                              <a:gd name="T40" fmla="+- 0 9742 9688"/>
                              <a:gd name="T41" fmla="*/ T40 w 65"/>
                              <a:gd name="T42" fmla="+- 0 1368 1313"/>
                              <a:gd name="T43" fmla="*/ 1368 h 65"/>
                              <a:gd name="T44" fmla="+- 0 9732 9688"/>
                              <a:gd name="T45" fmla="*/ T44 w 65"/>
                              <a:gd name="T46" fmla="+- 0 1375 1313"/>
                              <a:gd name="T47" fmla="*/ 1375 h 65"/>
                              <a:gd name="T48" fmla="+- 0 9720 9688"/>
                              <a:gd name="T49" fmla="*/ T48 w 65"/>
                              <a:gd name="T50" fmla="+- 0 1377 1313"/>
                              <a:gd name="T51" fmla="*/ 1377 h 65"/>
                              <a:gd name="T52" fmla="+- 0 9707 9688"/>
                              <a:gd name="T53" fmla="*/ T52 w 65"/>
                              <a:gd name="T54" fmla="+- 0 1375 1313"/>
                              <a:gd name="T55" fmla="*/ 1375 h 65"/>
                              <a:gd name="T56" fmla="+- 0 9697 9688"/>
                              <a:gd name="T57" fmla="*/ T56 w 65"/>
                              <a:gd name="T58" fmla="+- 0 1368 1313"/>
                              <a:gd name="T59" fmla="*/ 1368 h 65"/>
                              <a:gd name="T60" fmla="+- 0 9690 9688"/>
                              <a:gd name="T61" fmla="*/ T60 w 65"/>
                              <a:gd name="T62" fmla="+- 0 1358 1313"/>
                              <a:gd name="T63" fmla="*/ 1358 h 65"/>
                              <a:gd name="T64" fmla="+- 0 9688 9688"/>
                              <a:gd name="T65" fmla="*/ T64 w 65"/>
                              <a:gd name="T66" fmla="+- 0 1345 1313"/>
                              <a:gd name="T67" fmla="*/ 1345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2" y="20"/>
                                </a:lnTo>
                                <a:lnTo>
                                  <a:pt x="9" y="10"/>
                                </a:lnTo>
                                <a:lnTo>
                                  <a:pt x="19" y="3"/>
                                </a:lnTo>
                                <a:lnTo>
                                  <a:pt x="32" y="0"/>
                                </a:lnTo>
                                <a:lnTo>
                                  <a:pt x="44" y="3"/>
                                </a:lnTo>
                                <a:lnTo>
                                  <a:pt x="54" y="10"/>
                                </a:lnTo>
                                <a:lnTo>
                                  <a:pt x="61" y="20"/>
                                </a:lnTo>
                                <a:lnTo>
                                  <a:pt x="64" y="32"/>
                                </a:lnTo>
                                <a:lnTo>
                                  <a:pt x="61" y="45"/>
                                </a:lnTo>
                                <a:lnTo>
                                  <a:pt x="54" y="55"/>
                                </a:lnTo>
                                <a:lnTo>
                                  <a:pt x="44" y="62"/>
                                </a:lnTo>
                                <a:lnTo>
                                  <a:pt x="32" y="64"/>
                                </a:lnTo>
                                <a:lnTo>
                                  <a:pt x="19" y="62"/>
                                </a:lnTo>
                                <a:lnTo>
                                  <a:pt x="9" y="55"/>
                                </a:lnTo>
                                <a:lnTo>
                                  <a:pt x="2" y="45"/>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Freeform 36"/>
                        <wps:cNvSpPr>
                          <a:spLocks/>
                        </wps:cNvSpPr>
                        <wps:spPr bwMode="auto">
                          <a:xfrm>
                            <a:off x="9688" y="1109"/>
                            <a:ext cx="65" cy="65"/>
                          </a:xfrm>
                          <a:custGeom>
                            <a:avLst/>
                            <a:gdLst>
                              <a:gd name="T0" fmla="+- 0 9720 9688"/>
                              <a:gd name="T1" fmla="*/ T0 w 65"/>
                              <a:gd name="T2" fmla="+- 0 1109 1109"/>
                              <a:gd name="T3" fmla="*/ 1109 h 65"/>
                              <a:gd name="T4" fmla="+- 0 9707 9688"/>
                              <a:gd name="T5" fmla="*/ T4 w 65"/>
                              <a:gd name="T6" fmla="+- 0 1112 1109"/>
                              <a:gd name="T7" fmla="*/ 1112 h 65"/>
                              <a:gd name="T8" fmla="+- 0 9697 9688"/>
                              <a:gd name="T9" fmla="*/ T8 w 65"/>
                              <a:gd name="T10" fmla="+- 0 1119 1109"/>
                              <a:gd name="T11" fmla="*/ 1119 h 65"/>
                              <a:gd name="T12" fmla="+- 0 9690 9688"/>
                              <a:gd name="T13" fmla="*/ T12 w 65"/>
                              <a:gd name="T14" fmla="+- 0 1129 1109"/>
                              <a:gd name="T15" fmla="*/ 1129 h 65"/>
                              <a:gd name="T16" fmla="+- 0 9688 9688"/>
                              <a:gd name="T17" fmla="*/ T16 w 65"/>
                              <a:gd name="T18" fmla="+- 0 1141 1109"/>
                              <a:gd name="T19" fmla="*/ 1141 h 65"/>
                              <a:gd name="T20" fmla="+- 0 9690 9688"/>
                              <a:gd name="T21" fmla="*/ T20 w 65"/>
                              <a:gd name="T22" fmla="+- 0 1154 1109"/>
                              <a:gd name="T23" fmla="*/ 1154 h 65"/>
                              <a:gd name="T24" fmla="+- 0 9697 9688"/>
                              <a:gd name="T25" fmla="*/ T24 w 65"/>
                              <a:gd name="T26" fmla="+- 0 1164 1109"/>
                              <a:gd name="T27" fmla="*/ 1164 h 65"/>
                              <a:gd name="T28" fmla="+- 0 9707 9688"/>
                              <a:gd name="T29" fmla="*/ T28 w 65"/>
                              <a:gd name="T30" fmla="+- 0 1171 1109"/>
                              <a:gd name="T31" fmla="*/ 1171 h 65"/>
                              <a:gd name="T32" fmla="+- 0 9720 9688"/>
                              <a:gd name="T33" fmla="*/ T32 w 65"/>
                              <a:gd name="T34" fmla="+- 0 1173 1109"/>
                              <a:gd name="T35" fmla="*/ 1173 h 65"/>
                              <a:gd name="T36" fmla="+- 0 9732 9688"/>
                              <a:gd name="T37" fmla="*/ T36 w 65"/>
                              <a:gd name="T38" fmla="+- 0 1171 1109"/>
                              <a:gd name="T39" fmla="*/ 1171 h 65"/>
                              <a:gd name="T40" fmla="+- 0 9742 9688"/>
                              <a:gd name="T41" fmla="*/ T40 w 65"/>
                              <a:gd name="T42" fmla="+- 0 1164 1109"/>
                              <a:gd name="T43" fmla="*/ 1164 h 65"/>
                              <a:gd name="T44" fmla="+- 0 9749 9688"/>
                              <a:gd name="T45" fmla="*/ T44 w 65"/>
                              <a:gd name="T46" fmla="+- 0 1154 1109"/>
                              <a:gd name="T47" fmla="*/ 1154 h 65"/>
                              <a:gd name="T48" fmla="+- 0 9752 9688"/>
                              <a:gd name="T49" fmla="*/ T48 w 65"/>
                              <a:gd name="T50" fmla="+- 0 1141 1109"/>
                              <a:gd name="T51" fmla="*/ 1141 h 65"/>
                              <a:gd name="T52" fmla="+- 0 9749 9688"/>
                              <a:gd name="T53" fmla="*/ T52 w 65"/>
                              <a:gd name="T54" fmla="+- 0 1129 1109"/>
                              <a:gd name="T55" fmla="*/ 1129 h 65"/>
                              <a:gd name="T56" fmla="+- 0 9742 9688"/>
                              <a:gd name="T57" fmla="*/ T56 w 65"/>
                              <a:gd name="T58" fmla="+- 0 1119 1109"/>
                              <a:gd name="T59" fmla="*/ 1119 h 65"/>
                              <a:gd name="T60" fmla="+- 0 9732 9688"/>
                              <a:gd name="T61" fmla="*/ T60 w 65"/>
                              <a:gd name="T62" fmla="+- 0 1112 1109"/>
                              <a:gd name="T63" fmla="*/ 1112 h 65"/>
                              <a:gd name="T64" fmla="+- 0 9720 9688"/>
                              <a:gd name="T65" fmla="*/ T64 w 65"/>
                              <a:gd name="T66" fmla="+- 0 1109 1109"/>
                              <a:gd name="T67" fmla="*/ 1109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19" y="3"/>
                                </a:lnTo>
                                <a:lnTo>
                                  <a:pt x="9" y="10"/>
                                </a:lnTo>
                                <a:lnTo>
                                  <a:pt x="2" y="20"/>
                                </a:lnTo>
                                <a:lnTo>
                                  <a:pt x="0" y="32"/>
                                </a:lnTo>
                                <a:lnTo>
                                  <a:pt x="2" y="45"/>
                                </a:lnTo>
                                <a:lnTo>
                                  <a:pt x="9" y="55"/>
                                </a:lnTo>
                                <a:lnTo>
                                  <a:pt x="19" y="62"/>
                                </a:lnTo>
                                <a:lnTo>
                                  <a:pt x="32" y="64"/>
                                </a:lnTo>
                                <a:lnTo>
                                  <a:pt x="44" y="62"/>
                                </a:lnTo>
                                <a:lnTo>
                                  <a:pt x="54" y="55"/>
                                </a:lnTo>
                                <a:lnTo>
                                  <a:pt x="61" y="45"/>
                                </a:lnTo>
                                <a:lnTo>
                                  <a:pt x="64" y="32"/>
                                </a:lnTo>
                                <a:lnTo>
                                  <a:pt x="61" y="20"/>
                                </a:lnTo>
                                <a:lnTo>
                                  <a:pt x="54" y="10"/>
                                </a:lnTo>
                                <a:lnTo>
                                  <a:pt x="44" y="3"/>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35"/>
                        <wps:cNvSpPr>
                          <a:spLocks/>
                        </wps:cNvSpPr>
                        <wps:spPr bwMode="auto">
                          <a:xfrm>
                            <a:off x="9688" y="1109"/>
                            <a:ext cx="65" cy="65"/>
                          </a:xfrm>
                          <a:custGeom>
                            <a:avLst/>
                            <a:gdLst>
                              <a:gd name="T0" fmla="+- 0 9688 9688"/>
                              <a:gd name="T1" fmla="*/ T0 w 65"/>
                              <a:gd name="T2" fmla="+- 0 1141 1109"/>
                              <a:gd name="T3" fmla="*/ 1141 h 65"/>
                              <a:gd name="T4" fmla="+- 0 9690 9688"/>
                              <a:gd name="T5" fmla="*/ T4 w 65"/>
                              <a:gd name="T6" fmla="+- 0 1129 1109"/>
                              <a:gd name="T7" fmla="*/ 1129 h 65"/>
                              <a:gd name="T8" fmla="+- 0 9697 9688"/>
                              <a:gd name="T9" fmla="*/ T8 w 65"/>
                              <a:gd name="T10" fmla="+- 0 1119 1109"/>
                              <a:gd name="T11" fmla="*/ 1119 h 65"/>
                              <a:gd name="T12" fmla="+- 0 9707 9688"/>
                              <a:gd name="T13" fmla="*/ T12 w 65"/>
                              <a:gd name="T14" fmla="+- 0 1112 1109"/>
                              <a:gd name="T15" fmla="*/ 1112 h 65"/>
                              <a:gd name="T16" fmla="+- 0 9720 9688"/>
                              <a:gd name="T17" fmla="*/ T16 w 65"/>
                              <a:gd name="T18" fmla="+- 0 1109 1109"/>
                              <a:gd name="T19" fmla="*/ 1109 h 65"/>
                              <a:gd name="T20" fmla="+- 0 9732 9688"/>
                              <a:gd name="T21" fmla="*/ T20 w 65"/>
                              <a:gd name="T22" fmla="+- 0 1112 1109"/>
                              <a:gd name="T23" fmla="*/ 1112 h 65"/>
                              <a:gd name="T24" fmla="+- 0 9742 9688"/>
                              <a:gd name="T25" fmla="*/ T24 w 65"/>
                              <a:gd name="T26" fmla="+- 0 1119 1109"/>
                              <a:gd name="T27" fmla="*/ 1119 h 65"/>
                              <a:gd name="T28" fmla="+- 0 9749 9688"/>
                              <a:gd name="T29" fmla="*/ T28 w 65"/>
                              <a:gd name="T30" fmla="+- 0 1129 1109"/>
                              <a:gd name="T31" fmla="*/ 1129 h 65"/>
                              <a:gd name="T32" fmla="+- 0 9752 9688"/>
                              <a:gd name="T33" fmla="*/ T32 w 65"/>
                              <a:gd name="T34" fmla="+- 0 1141 1109"/>
                              <a:gd name="T35" fmla="*/ 1141 h 65"/>
                              <a:gd name="T36" fmla="+- 0 9749 9688"/>
                              <a:gd name="T37" fmla="*/ T36 w 65"/>
                              <a:gd name="T38" fmla="+- 0 1154 1109"/>
                              <a:gd name="T39" fmla="*/ 1154 h 65"/>
                              <a:gd name="T40" fmla="+- 0 9742 9688"/>
                              <a:gd name="T41" fmla="*/ T40 w 65"/>
                              <a:gd name="T42" fmla="+- 0 1164 1109"/>
                              <a:gd name="T43" fmla="*/ 1164 h 65"/>
                              <a:gd name="T44" fmla="+- 0 9732 9688"/>
                              <a:gd name="T45" fmla="*/ T44 w 65"/>
                              <a:gd name="T46" fmla="+- 0 1171 1109"/>
                              <a:gd name="T47" fmla="*/ 1171 h 65"/>
                              <a:gd name="T48" fmla="+- 0 9720 9688"/>
                              <a:gd name="T49" fmla="*/ T48 w 65"/>
                              <a:gd name="T50" fmla="+- 0 1173 1109"/>
                              <a:gd name="T51" fmla="*/ 1173 h 65"/>
                              <a:gd name="T52" fmla="+- 0 9707 9688"/>
                              <a:gd name="T53" fmla="*/ T52 w 65"/>
                              <a:gd name="T54" fmla="+- 0 1171 1109"/>
                              <a:gd name="T55" fmla="*/ 1171 h 65"/>
                              <a:gd name="T56" fmla="+- 0 9697 9688"/>
                              <a:gd name="T57" fmla="*/ T56 w 65"/>
                              <a:gd name="T58" fmla="+- 0 1164 1109"/>
                              <a:gd name="T59" fmla="*/ 1164 h 65"/>
                              <a:gd name="T60" fmla="+- 0 9690 9688"/>
                              <a:gd name="T61" fmla="*/ T60 w 65"/>
                              <a:gd name="T62" fmla="+- 0 1154 1109"/>
                              <a:gd name="T63" fmla="*/ 1154 h 65"/>
                              <a:gd name="T64" fmla="+- 0 9688 9688"/>
                              <a:gd name="T65" fmla="*/ T64 w 65"/>
                              <a:gd name="T66" fmla="+- 0 1141 1109"/>
                              <a:gd name="T67" fmla="*/ 1141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2" y="20"/>
                                </a:lnTo>
                                <a:lnTo>
                                  <a:pt x="9" y="10"/>
                                </a:lnTo>
                                <a:lnTo>
                                  <a:pt x="19" y="3"/>
                                </a:lnTo>
                                <a:lnTo>
                                  <a:pt x="32" y="0"/>
                                </a:lnTo>
                                <a:lnTo>
                                  <a:pt x="44" y="3"/>
                                </a:lnTo>
                                <a:lnTo>
                                  <a:pt x="54" y="10"/>
                                </a:lnTo>
                                <a:lnTo>
                                  <a:pt x="61" y="20"/>
                                </a:lnTo>
                                <a:lnTo>
                                  <a:pt x="64" y="32"/>
                                </a:lnTo>
                                <a:lnTo>
                                  <a:pt x="61" y="45"/>
                                </a:lnTo>
                                <a:lnTo>
                                  <a:pt x="54" y="55"/>
                                </a:lnTo>
                                <a:lnTo>
                                  <a:pt x="44" y="62"/>
                                </a:lnTo>
                                <a:lnTo>
                                  <a:pt x="32" y="64"/>
                                </a:lnTo>
                                <a:lnTo>
                                  <a:pt x="19" y="62"/>
                                </a:lnTo>
                                <a:lnTo>
                                  <a:pt x="9" y="55"/>
                                </a:lnTo>
                                <a:lnTo>
                                  <a:pt x="2" y="45"/>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Freeform 34"/>
                        <wps:cNvSpPr>
                          <a:spLocks/>
                        </wps:cNvSpPr>
                        <wps:spPr bwMode="auto">
                          <a:xfrm>
                            <a:off x="9688" y="1302"/>
                            <a:ext cx="65" cy="65"/>
                          </a:xfrm>
                          <a:custGeom>
                            <a:avLst/>
                            <a:gdLst>
                              <a:gd name="T0" fmla="+- 0 9720 9688"/>
                              <a:gd name="T1" fmla="*/ T0 w 65"/>
                              <a:gd name="T2" fmla="+- 0 1302 1302"/>
                              <a:gd name="T3" fmla="*/ 1302 h 65"/>
                              <a:gd name="T4" fmla="+- 0 9707 9688"/>
                              <a:gd name="T5" fmla="*/ T4 w 65"/>
                              <a:gd name="T6" fmla="+- 0 1304 1302"/>
                              <a:gd name="T7" fmla="*/ 1304 h 65"/>
                              <a:gd name="T8" fmla="+- 0 9697 9688"/>
                              <a:gd name="T9" fmla="*/ T8 w 65"/>
                              <a:gd name="T10" fmla="+- 0 1311 1302"/>
                              <a:gd name="T11" fmla="*/ 1311 h 65"/>
                              <a:gd name="T12" fmla="+- 0 9690 9688"/>
                              <a:gd name="T13" fmla="*/ T12 w 65"/>
                              <a:gd name="T14" fmla="+- 0 1322 1302"/>
                              <a:gd name="T15" fmla="*/ 1322 h 65"/>
                              <a:gd name="T16" fmla="+- 0 9688 9688"/>
                              <a:gd name="T17" fmla="*/ T16 w 65"/>
                              <a:gd name="T18" fmla="+- 0 1334 1302"/>
                              <a:gd name="T19" fmla="*/ 1334 h 65"/>
                              <a:gd name="T20" fmla="+- 0 9690 9688"/>
                              <a:gd name="T21" fmla="*/ T20 w 65"/>
                              <a:gd name="T22" fmla="+- 0 1346 1302"/>
                              <a:gd name="T23" fmla="*/ 1346 h 65"/>
                              <a:gd name="T24" fmla="+- 0 9697 9688"/>
                              <a:gd name="T25" fmla="*/ T24 w 65"/>
                              <a:gd name="T26" fmla="+- 0 1357 1302"/>
                              <a:gd name="T27" fmla="*/ 1357 h 65"/>
                              <a:gd name="T28" fmla="+- 0 9707 9688"/>
                              <a:gd name="T29" fmla="*/ T28 w 65"/>
                              <a:gd name="T30" fmla="+- 0 1364 1302"/>
                              <a:gd name="T31" fmla="*/ 1364 h 65"/>
                              <a:gd name="T32" fmla="+- 0 9720 9688"/>
                              <a:gd name="T33" fmla="*/ T32 w 65"/>
                              <a:gd name="T34" fmla="+- 0 1366 1302"/>
                              <a:gd name="T35" fmla="*/ 1366 h 65"/>
                              <a:gd name="T36" fmla="+- 0 9732 9688"/>
                              <a:gd name="T37" fmla="*/ T36 w 65"/>
                              <a:gd name="T38" fmla="+- 0 1364 1302"/>
                              <a:gd name="T39" fmla="*/ 1364 h 65"/>
                              <a:gd name="T40" fmla="+- 0 9742 9688"/>
                              <a:gd name="T41" fmla="*/ T40 w 65"/>
                              <a:gd name="T42" fmla="+- 0 1357 1302"/>
                              <a:gd name="T43" fmla="*/ 1357 h 65"/>
                              <a:gd name="T44" fmla="+- 0 9749 9688"/>
                              <a:gd name="T45" fmla="*/ T44 w 65"/>
                              <a:gd name="T46" fmla="+- 0 1346 1302"/>
                              <a:gd name="T47" fmla="*/ 1346 h 65"/>
                              <a:gd name="T48" fmla="+- 0 9752 9688"/>
                              <a:gd name="T49" fmla="*/ T48 w 65"/>
                              <a:gd name="T50" fmla="+- 0 1334 1302"/>
                              <a:gd name="T51" fmla="*/ 1334 h 65"/>
                              <a:gd name="T52" fmla="+- 0 9749 9688"/>
                              <a:gd name="T53" fmla="*/ T52 w 65"/>
                              <a:gd name="T54" fmla="+- 0 1322 1302"/>
                              <a:gd name="T55" fmla="*/ 1322 h 65"/>
                              <a:gd name="T56" fmla="+- 0 9742 9688"/>
                              <a:gd name="T57" fmla="*/ T56 w 65"/>
                              <a:gd name="T58" fmla="+- 0 1311 1302"/>
                              <a:gd name="T59" fmla="*/ 1311 h 65"/>
                              <a:gd name="T60" fmla="+- 0 9732 9688"/>
                              <a:gd name="T61" fmla="*/ T60 w 65"/>
                              <a:gd name="T62" fmla="+- 0 1304 1302"/>
                              <a:gd name="T63" fmla="*/ 1304 h 65"/>
                              <a:gd name="T64" fmla="+- 0 9720 9688"/>
                              <a:gd name="T65" fmla="*/ T64 w 65"/>
                              <a:gd name="T66" fmla="+- 0 1302 1302"/>
                              <a:gd name="T67" fmla="*/ 1302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32" y="0"/>
                                </a:moveTo>
                                <a:lnTo>
                                  <a:pt x="19" y="2"/>
                                </a:lnTo>
                                <a:lnTo>
                                  <a:pt x="9" y="9"/>
                                </a:lnTo>
                                <a:lnTo>
                                  <a:pt x="2" y="20"/>
                                </a:lnTo>
                                <a:lnTo>
                                  <a:pt x="0" y="32"/>
                                </a:lnTo>
                                <a:lnTo>
                                  <a:pt x="2" y="44"/>
                                </a:lnTo>
                                <a:lnTo>
                                  <a:pt x="9" y="55"/>
                                </a:lnTo>
                                <a:lnTo>
                                  <a:pt x="19" y="62"/>
                                </a:lnTo>
                                <a:lnTo>
                                  <a:pt x="32" y="64"/>
                                </a:lnTo>
                                <a:lnTo>
                                  <a:pt x="44" y="62"/>
                                </a:lnTo>
                                <a:lnTo>
                                  <a:pt x="54" y="55"/>
                                </a:lnTo>
                                <a:lnTo>
                                  <a:pt x="61" y="44"/>
                                </a:lnTo>
                                <a:lnTo>
                                  <a:pt x="64" y="32"/>
                                </a:lnTo>
                                <a:lnTo>
                                  <a:pt x="61" y="20"/>
                                </a:lnTo>
                                <a:lnTo>
                                  <a:pt x="54" y="9"/>
                                </a:lnTo>
                                <a:lnTo>
                                  <a:pt x="44" y="2"/>
                                </a:lnTo>
                                <a:lnTo>
                                  <a:pt x="32"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33"/>
                        <wps:cNvSpPr>
                          <a:spLocks/>
                        </wps:cNvSpPr>
                        <wps:spPr bwMode="auto">
                          <a:xfrm>
                            <a:off x="9688" y="1302"/>
                            <a:ext cx="65" cy="65"/>
                          </a:xfrm>
                          <a:custGeom>
                            <a:avLst/>
                            <a:gdLst>
                              <a:gd name="T0" fmla="+- 0 9688 9688"/>
                              <a:gd name="T1" fmla="*/ T0 w 65"/>
                              <a:gd name="T2" fmla="+- 0 1334 1302"/>
                              <a:gd name="T3" fmla="*/ 1334 h 65"/>
                              <a:gd name="T4" fmla="+- 0 9690 9688"/>
                              <a:gd name="T5" fmla="*/ T4 w 65"/>
                              <a:gd name="T6" fmla="+- 0 1322 1302"/>
                              <a:gd name="T7" fmla="*/ 1322 h 65"/>
                              <a:gd name="T8" fmla="+- 0 9697 9688"/>
                              <a:gd name="T9" fmla="*/ T8 w 65"/>
                              <a:gd name="T10" fmla="+- 0 1311 1302"/>
                              <a:gd name="T11" fmla="*/ 1311 h 65"/>
                              <a:gd name="T12" fmla="+- 0 9707 9688"/>
                              <a:gd name="T13" fmla="*/ T12 w 65"/>
                              <a:gd name="T14" fmla="+- 0 1304 1302"/>
                              <a:gd name="T15" fmla="*/ 1304 h 65"/>
                              <a:gd name="T16" fmla="+- 0 9720 9688"/>
                              <a:gd name="T17" fmla="*/ T16 w 65"/>
                              <a:gd name="T18" fmla="+- 0 1302 1302"/>
                              <a:gd name="T19" fmla="*/ 1302 h 65"/>
                              <a:gd name="T20" fmla="+- 0 9732 9688"/>
                              <a:gd name="T21" fmla="*/ T20 w 65"/>
                              <a:gd name="T22" fmla="+- 0 1304 1302"/>
                              <a:gd name="T23" fmla="*/ 1304 h 65"/>
                              <a:gd name="T24" fmla="+- 0 9742 9688"/>
                              <a:gd name="T25" fmla="*/ T24 w 65"/>
                              <a:gd name="T26" fmla="+- 0 1311 1302"/>
                              <a:gd name="T27" fmla="*/ 1311 h 65"/>
                              <a:gd name="T28" fmla="+- 0 9749 9688"/>
                              <a:gd name="T29" fmla="*/ T28 w 65"/>
                              <a:gd name="T30" fmla="+- 0 1322 1302"/>
                              <a:gd name="T31" fmla="*/ 1322 h 65"/>
                              <a:gd name="T32" fmla="+- 0 9752 9688"/>
                              <a:gd name="T33" fmla="*/ T32 w 65"/>
                              <a:gd name="T34" fmla="+- 0 1334 1302"/>
                              <a:gd name="T35" fmla="*/ 1334 h 65"/>
                              <a:gd name="T36" fmla="+- 0 9749 9688"/>
                              <a:gd name="T37" fmla="*/ T36 w 65"/>
                              <a:gd name="T38" fmla="+- 0 1346 1302"/>
                              <a:gd name="T39" fmla="*/ 1346 h 65"/>
                              <a:gd name="T40" fmla="+- 0 9742 9688"/>
                              <a:gd name="T41" fmla="*/ T40 w 65"/>
                              <a:gd name="T42" fmla="+- 0 1357 1302"/>
                              <a:gd name="T43" fmla="*/ 1357 h 65"/>
                              <a:gd name="T44" fmla="+- 0 9732 9688"/>
                              <a:gd name="T45" fmla="*/ T44 w 65"/>
                              <a:gd name="T46" fmla="+- 0 1364 1302"/>
                              <a:gd name="T47" fmla="*/ 1364 h 65"/>
                              <a:gd name="T48" fmla="+- 0 9720 9688"/>
                              <a:gd name="T49" fmla="*/ T48 w 65"/>
                              <a:gd name="T50" fmla="+- 0 1366 1302"/>
                              <a:gd name="T51" fmla="*/ 1366 h 65"/>
                              <a:gd name="T52" fmla="+- 0 9707 9688"/>
                              <a:gd name="T53" fmla="*/ T52 w 65"/>
                              <a:gd name="T54" fmla="+- 0 1364 1302"/>
                              <a:gd name="T55" fmla="*/ 1364 h 65"/>
                              <a:gd name="T56" fmla="+- 0 9697 9688"/>
                              <a:gd name="T57" fmla="*/ T56 w 65"/>
                              <a:gd name="T58" fmla="+- 0 1357 1302"/>
                              <a:gd name="T59" fmla="*/ 1357 h 65"/>
                              <a:gd name="T60" fmla="+- 0 9690 9688"/>
                              <a:gd name="T61" fmla="*/ T60 w 65"/>
                              <a:gd name="T62" fmla="+- 0 1346 1302"/>
                              <a:gd name="T63" fmla="*/ 1346 h 65"/>
                              <a:gd name="T64" fmla="+- 0 9688 9688"/>
                              <a:gd name="T65" fmla="*/ T64 w 65"/>
                              <a:gd name="T66" fmla="+- 0 1334 1302"/>
                              <a:gd name="T67" fmla="*/ 133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 h="65">
                                <a:moveTo>
                                  <a:pt x="0" y="32"/>
                                </a:moveTo>
                                <a:lnTo>
                                  <a:pt x="2" y="20"/>
                                </a:lnTo>
                                <a:lnTo>
                                  <a:pt x="9" y="9"/>
                                </a:lnTo>
                                <a:lnTo>
                                  <a:pt x="19" y="2"/>
                                </a:lnTo>
                                <a:lnTo>
                                  <a:pt x="32" y="0"/>
                                </a:lnTo>
                                <a:lnTo>
                                  <a:pt x="44" y="2"/>
                                </a:lnTo>
                                <a:lnTo>
                                  <a:pt x="54" y="9"/>
                                </a:lnTo>
                                <a:lnTo>
                                  <a:pt x="61" y="20"/>
                                </a:lnTo>
                                <a:lnTo>
                                  <a:pt x="64" y="32"/>
                                </a:lnTo>
                                <a:lnTo>
                                  <a:pt x="61" y="44"/>
                                </a:lnTo>
                                <a:lnTo>
                                  <a:pt x="54" y="55"/>
                                </a:lnTo>
                                <a:lnTo>
                                  <a:pt x="44" y="62"/>
                                </a:lnTo>
                                <a:lnTo>
                                  <a:pt x="32" y="64"/>
                                </a:lnTo>
                                <a:lnTo>
                                  <a:pt x="19" y="62"/>
                                </a:lnTo>
                                <a:lnTo>
                                  <a:pt x="9" y="55"/>
                                </a:lnTo>
                                <a:lnTo>
                                  <a:pt x="2" y="44"/>
                                </a:lnTo>
                                <a:lnTo>
                                  <a:pt x="0" y="32"/>
                                </a:lnTo>
                              </a:path>
                            </a:pathLst>
                          </a:custGeom>
                          <a:noFill/>
                          <a:ln w="7399">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AutoShape 32"/>
                        <wps:cNvSpPr>
                          <a:spLocks/>
                        </wps:cNvSpPr>
                        <wps:spPr bwMode="auto">
                          <a:xfrm>
                            <a:off x="8390" y="2815"/>
                            <a:ext cx="2" cy="882"/>
                          </a:xfrm>
                          <a:custGeom>
                            <a:avLst/>
                            <a:gdLst>
                              <a:gd name="T0" fmla="+- 0 317 2815"/>
                              <a:gd name="T1" fmla="*/ 317 h 882"/>
                              <a:gd name="T2" fmla="+- 0 174 2815"/>
                              <a:gd name="T3" fmla="*/ 174 h 882"/>
                              <a:gd name="T4" fmla="+- 0 571 2815"/>
                              <a:gd name="T5" fmla="*/ 571 h 882"/>
                              <a:gd name="T6" fmla="+- 0 898 2815"/>
                              <a:gd name="T7" fmla="*/ 898 h 882"/>
                            </a:gdLst>
                            <a:ahLst/>
                            <a:cxnLst>
                              <a:cxn ang="0">
                                <a:pos x="0" y="T1"/>
                              </a:cxn>
                              <a:cxn ang="0">
                                <a:pos x="0" y="T3"/>
                              </a:cxn>
                              <a:cxn ang="0">
                                <a:pos x="0" y="T5"/>
                              </a:cxn>
                              <a:cxn ang="0">
                                <a:pos x="0" y="T7"/>
                              </a:cxn>
                            </a:cxnLst>
                            <a:rect l="0" t="0" r="r" b="b"/>
                            <a:pathLst>
                              <a:path h="882">
                                <a:moveTo>
                                  <a:pt x="1330" y="-2498"/>
                                </a:moveTo>
                                <a:lnTo>
                                  <a:pt x="1330" y="-2641"/>
                                </a:lnTo>
                                <a:moveTo>
                                  <a:pt x="1330" y="-2244"/>
                                </a:moveTo>
                                <a:lnTo>
                                  <a:pt x="1330" y="-1917"/>
                                </a:lnTo>
                              </a:path>
                            </a:pathLst>
                          </a:custGeom>
                          <a:noFill/>
                          <a:ln w="111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Rectangle 31"/>
                        <wps:cNvSpPr>
                          <a:spLocks noChangeArrowheads="1"/>
                        </wps:cNvSpPr>
                        <wps:spPr bwMode="auto">
                          <a:xfrm>
                            <a:off x="9418" y="317"/>
                            <a:ext cx="604" cy="254"/>
                          </a:xfrm>
                          <a:prstGeom prst="rect">
                            <a:avLst/>
                          </a:prstGeom>
                          <a:noFill/>
                          <a:ln w="11151">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Line 30"/>
                        <wps:cNvCnPr/>
                        <wps:spPr bwMode="auto">
                          <a:xfrm>
                            <a:off x="9418" y="448"/>
                            <a:ext cx="604" cy="0"/>
                          </a:xfrm>
                          <a:prstGeom prst="line">
                            <a:avLst/>
                          </a:prstGeom>
                          <a:noFill/>
                          <a:ln w="22198">
                            <a:solidFill>
                              <a:srgbClr val="333333"/>
                            </a:solidFill>
                            <a:round/>
                            <a:headEnd/>
                            <a:tailEnd/>
                          </a:ln>
                          <a:extLst>
                            <a:ext uri="{909E8E84-426E-40dd-AFC4-6F175D3DCCD1}">
                              <a14:hiddenFill xmlns:a14="http://schemas.microsoft.com/office/drawing/2010/main">
                                <a:noFill/>
                              </a14:hiddenFill>
                            </a:ext>
                          </a:extLst>
                        </wps:spPr>
                        <wps:bodyPr/>
                      </wps:wsp>
                      <wps:wsp>
                        <wps:cNvPr id="202" name="Line 29"/>
                        <wps:cNvCnPr/>
                        <wps:spPr bwMode="auto">
                          <a:xfrm>
                            <a:off x="10516" y="176"/>
                            <a:ext cx="18" cy="0"/>
                          </a:xfrm>
                          <a:prstGeom prst="line">
                            <a:avLst/>
                          </a:prstGeom>
                          <a:noFill/>
                          <a:ln w="1563">
                            <a:solidFill>
                              <a:srgbClr val="333333"/>
                            </a:solidFill>
                            <a:round/>
                            <a:headEnd/>
                            <a:tailEnd/>
                          </a:ln>
                          <a:extLst>
                            <a:ext uri="{909E8E84-426E-40dd-AFC4-6F175D3DCCD1}">
                              <a14:hiddenFill xmlns:a14="http://schemas.microsoft.com/office/drawing/2010/main">
                                <a:noFill/>
                              </a14:hiddenFill>
                            </a:ext>
                          </a:extLst>
                        </wps:spPr>
                        <wps:bodyPr/>
                      </wps:wsp>
                      <wps:wsp>
                        <wps:cNvPr id="203" name="Line 28"/>
                        <wps:cNvCnPr/>
                        <wps:spPr bwMode="auto">
                          <a:xfrm>
                            <a:off x="10516" y="182"/>
                            <a:ext cx="18" cy="0"/>
                          </a:xfrm>
                          <a:prstGeom prst="line">
                            <a:avLst/>
                          </a:prstGeom>
                          <a:noFill/>
                          <a:ln w="625">
                            <a:solidFill>
                              <a:srgbClr val="333333"/>
                            </a:solidFill>
                            <a:round/>
                            <a:headEnd/>
                            <a:tailEnd/>
                          </a:ln>
                          <a:extLst>
                            <a:ext uri="{909E8E84-426E-40dd-AFC4-6F175D3DCCD1}">
                              <a14:hiddenFill xmlns:a14="http://schemas.microsoft.com/office/drawing/2010/main">
                                <a:noFill/>
                              </a14:hiddenFill>
                            </a:ext>
                          </a:extLst>
                        </wps:spPr>
                        <wps:bodyPr/>
                      </wps:wsp>
                      <wps:wsp>
                        <wps:cNvPr id="204" name="Line 27"/>
                        <wps:cNvCnPr/>
                        <wps:spPr bwMode="auto">
                          <a:xfrm>
                            <a:off x="10223" y="179"/>
                            <a:ext cx="604" cy="0"/>
                          </a:xfrm>
                          <a:prstGeom prst="line">
                            <a:avLst/>
                          </a:prstGeom>
                          <a:noFill/>
                          <a:ln w="2188">
                            <a:solidFill>
                              <a:srgbClr val="FFFFFF"/>
                            </a:solidFill>
                            <a:round/>
                            <a:headEnd/>
                            <a:tailEnd/>
                          </a:ln>
                          <a:extLst>
                            <a:ext uri="{909E8E84-426E-40dd-AFC4-6F175D3DCCD1}">
                              <a14:hiddenFill xmlns:a14="http://schemas.microsoft.com/office/drawing/2010/main">
                                <a:noFill/>
                              </a14:hiddenFill>
                            </a:ext>
                          </a:extLst>
                        </wps:spPr>
                        <wps:bodyPr/>
                      </wps:wsp>
                      <wps:wsp>
                        <wps:cNvPr id="205" name="Rectangle 26"/>
                        <wps:cNvSpPr>
                          <a:spLocks noChangeArrowheads="1"/>
                        </wps:cNvSpPr>
                        <wps:spPr bwMode="auto">
                          <a:xfrm>
                            <a:off x="10214" y="169"/>
                            <a:ext cx="622" cy="2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25"/>
                        <wps:cNvSpPr>
                          <a:spLocks noChangeArrowheads="1"/>
                        </wps:cNvSpPr>
                        <wps:spPr bwMode="auto">
                          <a:xfrm>
                            <a:off x="10223" y="162"/>
                            <a:ext cx="604" cy="3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Line 24"/>
                        <wps:cNvCnPr/>
                        <wps:spPr bwMode="auto">
                          <a:xfrm>
                            <a:off x="3600" y="476"/>
                            <a:ext cx="7408" cy="0"/>
                          </a:xfrm>
                          <a:prstGeom prst="line">
                            <a:avLst/>
                          </a:prstGeom>
                          <a:noFill/>
                          <a:ln w="11151">
                            <a:solidFill>
                              <a:srgbClr val="999999"/>
                            </a:solidFill>
                            <a:prstDash val="lgDash"/>
                            <a:round/>
                            <a:headEnd/>
                            <a:tailEnd/>
                          </a:ln>
                          <a:extLst>
                            <a:ext uri="{909E8E84-426E-40dd-AFC4-6F175D3DCCD1}">
                              <a14:hiddenFill xmlns:a14="http://schemas.microsoft.com/office/drawing/2010/main">
                                <a:noFill/>
                              </a14:hiddenFill>
                            </a:ext>
                          </a:extLst>
                        </wps:spPr>
                        <wps:bodyPr/>
                      </wps:wsp>
                      <wps:wsp>
                        <wps:cNvPr id="208" name="Rectangle 23"/>
                        <wps:cNvSpPr>
                          <a:spLocks noChangeArrowheads="1"/>
                        </wps:cNvSpPr>
                        <wps:spPr bwMode="auto">
                          <a:xfrm>
                            <a:off x="3600" y="-125"/>
                            <a:ext cx="7409" cy="6584"/>
                          </a:xfrm>
                          <a:prstGeom prst="rect">
                            <a:avLst/>
                          </a:prstGeom>
                          <a:noFill/>
                          <a:ln w="11151">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AutoShape 22"/>
                        <wps:cNvSpPr>
                          <a:spLocks/>
                        </wps:cNvSpPr>
                        <wps:spPr bwMode="auto">
                          <a:xfrm>
                            <a:off x="872" y="2815"/>
                            <a:ext cx="8500" cy="7718"/>
                          </a:xfrm>
                          <a:custGeom>
                            <a:avLst/>
                            <a:gdLst>
                              <a:gd name="T0" fmla="+- 0 3551 872"/>
                              <a:gd name="T1" fmla="*/ T0 w 8500"/>
                              <a:gd name="T2" fmla="+- 0 6202 2815"/>
                              <a:gd name="T3" fmla="*/ 6202 h 7718"/>
                              <a:gd name="T4" fmla="+- 0 3600 872"/>
                              <a:gd name="T5" fmla="*/ T4 w 8500"/>
                              <a:gd name="T6" fmla="+- 0 6202 2815"/>
                              <a:gd name="T7" fmla="*/ 6202 h 7718"/>
                              <a:gd name="T8" fmla="+- 0 3551 872"/>
                              <a:gd name="T9" fmla="*/ T8 w 8500"/>
                              <a:gd name="T10" fmla="+- 0 4695 2815"/>
                              <a:gd name="T11" fmla="*/ 4695 h 7718"/>
                              <a:gd name="T12" fmla="+- 0 3600 872"/>
                              <a:gd name="T13" fmla="*/ T12 w 8500"/>
                              <a:gd name="T14" fmla="+- 0 4695 2815"/>
                              <a:gd name="T15" fmla="*/ 4695 h 7718"/>
                              <a:gd name="T16" fmla="+- 0 3551 872"/>
                              <a:gd name="T17" fmla="*/ T16 w 8500"/>
                              <a:gd name="T18" fmla="+- 0 3188 2815"/>
                              <a:gd name="T19" fmla="*/ 3188 h 7718"/>
                              <a:gd name="T20" fmla="+- 0 3600 872"/>
                              <a:gd name="T21" fmla="*/ T20 w 8500"/>
                              <a:gd name="T22" fmla="+- 0 3188 2815"/>
                              <a:gd name="T23" fmla="*/ 3188 h 7718"/>
                              <a:gd name="T24" fmla="+- 0 3551 872"/>
                              <a:gd name="T25" fmla="*/ T24 w 8500"/>
                              <a:gd name="T26" fmla="+- 0 1681 2815"/>
                              <a:gd name="T27" fmla="*/ 1681 h 7718"/>
                              <a:gd name="T28" fmla="+- 0 3600 872"/>
                              <a:gd name="T29" fmla="*/ T28 w 8500"/>
                              <a:gd name="T30" fmla="+- 0 1681 2815"/>
                              <a:gd name="T31" fmla="*/ 1681 h 7718"/>
                              <a:gd name="T32" fmla="+- 0 3551 872"/>
                              <a:gd name="T33" fmla="*/ T32 w 8500"/>
                              <a:gd name="T34" fmla="+- 0 174 2815"/>
                              <a:gd name="T35" fmla="*/ 174 h 7718"/>
                              <a:gd name="T36" fmla="+- 0 3600 872"/>
                              <a:gd name="T37" fmla="*/ T36 w 8500"/>
                              <a:gd name="T38" fmla="+- 0 174 2815"/>
                              <a:gd name="T39" fmla="*/ 174 h 7718"/>
                              <a:gd name="T40" fmla="+- 0 4083 872"/>
                              <a:gd name="T41" fmla="*/ T40 w 8500"/>
                              <a:gd name="T42" fmla="+- 0 6508 2815"/>
                              <a:gd name="T43" fmla="*/ 6508 h 7718"/>
                              <a:gd name="T44" fmla="+- 0 4083 872"/>
                              <a:gd name="T45" fmla="*/ T44 w 8500"/>
                              <a:gd name="T46" fmla="+- 0 6459 2815"/>
                              <a:gd name="T47" fmla="*/ 6459 h 7718"/>
                              <a:gd name="T48" fmla="+- 0 4888 872"/>
                              <a:gd name="T49" fmla="*/ T48 w 8500"/>
                              <a:gd name="T50" fmla="+- 0 6508 2815"/>
                              <a:gd name="T51" fmla="*/ 6508 h 7718"/>
                              <a:gd name="T52" fmla="+- 0 4888 872"/>
                              <a:gd name="T53" fmla="*/ T52 w 8500"/>
                              <a:gd name="T54" fmla="+- 0 6459 2815"/>
                              <a:gd name="T55" fmla="*/ 6459 h 7718"/>
                              <a:gd name="T56" fmla="+- 0 5693 872"/>
                              <a:gd name="T57" fmla="*/ T56 w 8500"/>
                              <a:gd name="T58" fmla="+- 0 6508 2815"/>
                              <a:gd name="T59" fmla="*/ 6508 h 7718"/>
                              <a:gd name="T60" fmla="+- 0 5693 872"/>
                              <a:gd name="T61" fmla="*/ T60 w 8500"/>
                              <a:gd name="T62" fmla="+- 0 6459 2815"/>
                              <a:gd name="T63" fmla="*/ 6459 h 7718"/>
                              <a:gd name="T64" fmla="+- 0 6499 872"/>
                              <a:gd name="T65" fmla="*/ T64 w 8500"/>
                              <a:gd name="T66" fmla="+- 0 6508 2815"/>
                              <a:gd name="T67" fmla="*/ 6508 h 7718"/>
                              <a:gd name="T68" fmla="+- 0 6499 872"/>
                              <a:gd name="T69" fmla="*/ T68 w 8500"/>
                              <a:gd name="T70" fmla="+- 0 6459 2815"/>
                              <a:gd name="T71" fmla="*/ 6459 h 7718"/>
                              <a:gd name="T72" fmla="+- 0 7304 872"/>
                              <a:gd name="T73" fmla="*/ T72 w 8500"/>
                              <a:gd name="T74" fmla="+- 0 6508 2815"/>
                              <a:gd name="T75" fmla="*/ 6508 h 7718"/>
                              <a:gd name="T76" fmla="+- 0 7304 872"/>
                              <a:gd name="T77" fmla="*/ T76 w 8500"/>
                              <a:gd name="T78" fmla="+- 0 6459 2815"/>
                              <a:gd name="T79" fmla="*/ 6459 h 7718"/>
                              <a:gd name="T80" fmla="+- 0 8109 872"/>
                              <a:gd name="T81" fmla="*/ T80 w 8500"/>
                              <a:gd name="T82" fmla="+- 0 6508 2815"/>
                              <a:gd name="T83" fmla="*/ 6508 h 7718"/>
                              <a:gd name="T84" fmla="+- 0 8109 872"/>
                              <a:gd name="T85" fmla="*/ T84 w 8500"/>
                              <a:gd name="T86" fmla="+- 0 6459 2815"/>
                              <a:gd name="T87" fmla="*/ 6459 h 7718"/>
                              <a:gd name="T88" fmla="+- 0 8914 872"/>
                              <a:gd name="T89" fmla="*/ T88 w 8500"/>
                              <a:gd name="T90" fmla="+- 0 6508 2815"/>
                              <a:gd name="T91" fmla="*/ 6508 h 7718"/>
                              <a:gd name="T92" fmla="+- 0 8914 872"/>
                              <a:gd name="T93" fmla="*/ T92 w 8500"/>
                              <a:gd name="T94" fmla="+- 0 6459 2815"/>
                              <a:gd name="T95" fmla="*/ 6459 h 7718"/>
                              <a:gd name="T96" fmla="+- 0 9720 872"/>
                              <a:gd name="T97" fmla="*/ T96 w 8500"/>
                              <a:gd name="T98" fmla="+- 0 6508 2815"/>
                              <a:gd name="T99" fmla="*/ 6508 h 7718"/>
                              <a:gd name="T100" fmla="+- 0 9720 872"/>
                              <a:gd name="T101" fmla="*/ T100 w 8500"/>
                              <a:gd name="T102" fmla="+- 0 6459 2815"/>
                              <a:gd name="T103" fmla="*/ 6459 h 7718"/>
                              <a:gd name="T104" fmla="+- 0 10525 872"/>
                              <a:gd name="T105" fmla="*/ T104 w 8500"/>
                              <a:gd name="T106" fmla="+- 0 6508 2815"/>
                              <a:gd name="T107" fmla="*/ 6508 h 7718"/>
                              <a:gd name="T108" fmla="+- 0 10525 872"/>
                              <a:gd name="T109" fmla="*/ T108 w 8500"/>
                              <a:gd name="T110" fmla="+- 0 6459 2815"/>
                              <a:gd name="T111" fmla="*/ 6459 h 77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500" h="7718">
                                <a:moveTo>
                                  <a:pt x="2679" y="3387"/>
                                </a:moveTo>
                                <a:lnTo>
                                  <a:pt x="2728" y="3387"/>
                                </a:lnTo>
                                <a:moveTo>
                                  <a:pt x="2679" y="1880"/>
                                </a:moveTo>
                                <a:lnTo>
                                  <a:pt x="2728" y="1880"/>
                                </a:lnTo>
                                <a:moveTo>
                                  <a:pt x="2679" y="373"/>
                                </a:moveTo>
                                <a:lnTo>
                                  <a:pt x="2728" y="373"/>
                                </a:lnTo>
                                <a:moveTo>
                                  <a:pt x="2679" y="-1134"/>
                                </a:moveTo>
                                <a:lnTo>
                                  <a:pt x="2728" y="-1134"/>
                                </a:lnTo>
                                <a:moveTo>
                                  <a:pt x="2679" y="-2641"/>
                                </a:moveTo>
                                <a:lnTo>
                                  <a:pt x="2728" y="-2641"/>
                                </a:lnTo>
                                <a:moveTo>
                                  <a:pt x="3211" y="3693"/>
                                </a:moveTo>
                                <a:lnTo>
                                  <a:pt x="3211" y="3644"/>
                                </a:lnTo>
                                <a:moveTo>
                                  <a:pt x="4016" y="3693"/>
                                </a:moveTo>
                                <a:lnTo>
                                  <a:pt x="4016" y="3644"/>
                                </a:lnTo>
                                <a:moveTo>
                                  <a:pt x="4821" y="3693"/>
                                </a:moveTo>
                                <a:lnTo>
                                  <a:pt x="4821" y="3644"/>
                                </a:lnTo>
                                <a:moveTo>
                                  <a:pt x="5627" y="3693"/>
                                </a:moveTo>
                                <a:lnTo>
                                  <a:pt x="5627" y="3644"/>
                                </a:lnTo>
                                <a:moveTo>
                                  <a:pt x="6432" y="3693"/>
                                </a:moveTo>
                                <a:lnTo>
                                  <a:pt x="6432" y="3644"/>
                                </a:lnTo>
                                <a:moveTo>
                                  <a:pt x="7237" y="3693"/>
                                </a:moveTo>
                                <a:lnTo>
                                  <a:pt x="7237" y="3644"/>
                                </a:lnTo>
                                <a:moveTo>
                                  <a:pt x="8042" y="3693"/>
                                </a:moveTo>
                                <a:lnTo>
                                  <a:pt x="8042" y="3644"/>
                                </a:lnTo>
                                <a:moveTo>
                                  <a:pt x="8848" y="3693"/>
                                </a:moveTo>
                                <a:lnTo>
                                  <a:pt x="8848" y="3644"/>
                                </a:lnTo>
                                <a:moveTo>
                                  <a:pt x="9653" y="3693"/>
                                </a:moveTo>
                                <a:lnTo>
                                  <a:pt x="9653" y="3644"/>
                                </a:lnTo>
                              </a:path>
                            </a:pathLst>
                          </a:custGeom>
                          <a:noFill/>
                          <a:ln w="111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177.05pt;margin-top:-6.65pt;width:373.8pt;height:332.55pt;z-index:251674112;mso-position-horizontal-relative:page" coordorigin="3542,-134" coordsize="7476,66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">
                <v:shape id="AutoShape 151" o:spid="_x0000_s1027" style="position:absolute;left:932;top:3733;width:9029;height:5509;visibility:visible;mso-wrap-style:square;v-text-anchor:top" coordsize="9029,55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VMH9xAAA&#10;ANsAAAAPAAAAZHJzL2Rvd25yZXYueG1sRI/disIwFITvBd8hHME7TRVRqUYRlwXdRcEf8PbYHNtq&#10;c1KaWLtvbxYW9nKYmW+Y+bIxhaipcrllBYN+BII4sTrnVMH59NmbgnAeWWNhmRT8kIPlot2aY6zt&#10;iw9UH30qAoRdjAoy78tYSpdkZND1bUkcvJutDPogq1TqCl8Bbgo5jKKxNJhzWMiwpHVGyeP4NAou&#10;4+/DZDe5blOe1h9fl/v+Phjulep2mtUMhKfG/4f/2hutYDSC3y/hB8jFG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1TB/cQAAADbAAAADwAAAAAAAAAAAAAAAACXAgAAZHJzL2Rv&#10;d25yZXYueG1sUEsFBgAAAAAEAAQA9QAAAIgDAAAAAA==&#10;" path="m2668,1715l10076,1715m2668,208l10076,208m2668,-1298l10076,-1298m2668,-2805l10076,-2805e" filled="f" strokecolor="#fafafa" strokeweight=".30975mm">
                  <v:path arrowok="t" o:connecttype="custom" o:connectlocs="2668,5448;10076,5448;2668,3941;10076,3941;2668,2435;10076,2435;2668,928;10076,928" o:connectangles="0,0,0,0,0,0,0,0"/>
                </v:shape>
                <v:shape id="AutoShape 150" o:spid="_x0000_s1028" style="position:absolute;left:932;top:2450;width:9029;height:8023;visibility:visible;mso-wrap-style:square;v-text-anchor:top" coordsize="9029,8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e+GjwwAA&#10;ANsAAAAPAAAAZHJzL2Rvd25yZXYueG1sRI9RawIxEITfC/6HsIIvRXPaQ+U0ii0IpVCw1h+wXNZL&#10;8LI5kqjnv28KhT4Os/PNznrbu1bcKETrWcF0UoAgrr223Cg4fe/HSxAxIWtsPZOCB0XYbgZPa6y0&#10;v/MX3Y6pERnCsUIFJqWukjLWhhzGie+Is3f2wWHKMjRSB7xnuGvlrCjm0qHl3GCwozdD9eV4dfmN&#10;5zAt7Ud8MdYuuvL1kA7X8lOp0bDfrUAk6tP/8V/6XSso5/C7JQNAb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e+GjwwAAANsAAAAPAAAAAAAAAAAAAAAAAJcCAABkcnMvZG93&#10;bnJldi54bWxQSwUGAAAAAAQABAD1AAAAhwMAAAAA&#10;" path="m2668,3752l10076,3752m2668,2245l10076,2245m2668,738l10076,738m2668,-769l10076,-769m2668,-2276l10076,-2276m3151,4009l3151,-2575m3956,4009l3956,-2575m4761,-2575l4761,-2248m4761,-2075l4761,4009m5567,4009l5567,-2575m6372,4009l6372,-2575m7177,4009l7177,-2575m7982,-2575l7982,-1113m7982,-854l7982,4009m8788,-2575l8788,-2133m8788,-1879l8788,4009m9593,4009l9593,-2575e" filled="f" strokecolor="#e5e5e5" strokeweight="4481emu">
                  <v:path arrowok="t" o:connecttype="custom" o:connectlocs="2668,6202;10076,6202;2668,4695;10076,4695;2668,3188;10076,3188;2668,1681;10076,1681;2668,174;10076,174;3151,6459;3151,-125;3956,6459;3956,-125;4761,-125;4761,202;4761,375;4761,6459;5567,6459;5567,-125;6372,6459;6372,-125;7177,6459;7177,-125;7982,-125;7982,1337;7982,1596;7982,6459;8788,-125;8788,317;8788,571;8788,6459;9593,6459;9593,-125" o:connectangles="0,0,0,0,0,0,0,0,0,0,0,0,0,0,0,0,0,0,0,0,0,0,0,0,0,0,0,0,0,0,0,0,0,0"/>
                </v:shape>
                <v:shape id="Freeform 149" o:spid="_x0000_s1029" style="position:absolute;left:4051;top:157;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Q2nFwQAA&#10;ANsAAAAPAAAAZHJzL2Rvd25yZXYueG1sRE9da8IwFH0X/A/hCr5p6tChnVHGYCLiBOuYr3fNtS02&#10;N7GJ2v375UHw8XC+58vW1OJGja8sKxgNExDEudUVFwq+D5+DKQgfkDXWlknBH3lYLrqdOaba3nlP&#10;tywUIoawT1FBGYJLpfR5SQb90DriyJ1sYzBE2BRSN3iP4aaWL0nyKg1WHBtKdPRRUn7OrkbB7itc&#10;Nu6yPf0cZ/g7OWYztzJaqX6vfX8DEagNT/HDvdYKxnFs/BJ/gFz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kNpxcEAAADbAAAADwAAAAAAAAAAAAAAAACXAgAAZHJzL2Rvd25y&#10;ZXYueG1sUEsFBgAAAAAEAAQA9QAAAIUDAAAAAA==&#10;" path="m32,0l19,2,9,9,2,19,,32,2,44,9,54,19,61,32,64,44,61,54,54,61,44,64,32,61,19,54,9,44,2,32,0xe" fillcolor="#333" stroked="f">
                  <v:path arrowok="t" o:connecttype="custom" o:connectlocs="32,157;19,159;9,166;2,176;0,189;2,201;9,211;19,218;32,221;44,218;54,211;61,201;64,189;61,176;54,166;44,159;32,157" o:connectangles="0,0,0,0,0,0,0,0,0,0,0,0,0,0,0,0,0"/>
                </v:shape>
                <v:polyline id="Freeform 148" o:spid="_x0000_s1030" style="position:absolute;visibility:visible;mso-wrap-style:square;v-text-anchor:top" points="4051,189,4053,176,4060,166,4070,159,4083,157,4095,159,4105,166,4112,176,4115,189,4112,201,4105,211,4095,218,4083,221,4070,218,4060,211,4053,201,4051,189"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4CzvgAA&#10;ANsAAAAPAAAAZHJzL2Rvd25yZXYueG1sRE9Ni8IwEL0L/ocwgjdNXVGkaxQVFjxqVdzj0Mw2XZtJ&#10;aaKt/94cBI+P971cd7YSD2p86VjBZJyAIM6dLrlQcD79jBYgfEDWWDkmBU/ysF71e0tMtWv5SI8s&#10;FCKGsE9RgQmhTqX0uSGLfuxq4sj9ucZiiLAppG6wjeG2kl9JMpcWS44NBmvaGcpv2d0qcN1VH/6n&#10;yXNjL7fFb1tsjc+2Sg0H3eYbRKAufMRv914rmMX18Uv8AXL1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P9OAs74AAADbAAAADwAAAAAAAAAAAAAAAACXAgAAZHJzL2Rvd25yZXYu&#10;eG1sUEsFBgAAAAAEAAQA9QAAAIIDAAAAAA==&#10;" filled="f" strokecolor="#333" strokeweight="7399emu">
                  <v:path arrowok="t" o:connecttype="custom" o:connectlocs="0,189;2,176;9,166;19,159;32,157;44,159;54,166;61,176;64,189;61,201;54,211;44,218;32,221;19,218;9,211;2,201;0,189" o:connectangles="0,0,0,0,0,0,0,0,0,0,0,0,0,0,0,0,0"/>
                </v:polyline>
                <v:shape id="Freeform 147" o:spid="_x0000_s1031" style="position:absolute;left:4051;top:213;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csjyxAAA&#10;ANsAAAAPAAAAZHJzL2Rvd25yZXYueG1sRI9BawIxFITvgv8hPKE3zSpY6moUESylVMFV9Pq6ee4u&#10;3bzETarbf2+EgsdhZr5hZovW1OJKja8sKxgOEhDEudUVFwoO+3X/DYQPyBpry6Tgjzws5t3ODFNt&#10;b7yjaxYKESHsU1RQhuBSKX1ekkE/sI44emfbGAxRNoXUDd4i3NRylCSv0mDFcaFER6uS8p/s1yjY&#10;bsLl012+zsfTBL/Hp2zi3o1W6qXXLqcgArXhGf5vf2gF4xE8vsQfIO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nLI8sQAAADbAAAADwAAAAAAAAAAAAAAAACXAgAAZHJzL2Rv&#10;d25yZXYueG1sUEsFBgAAAAAEAAQA9QAAAIgDAAAAAA==&#10;" path="m32,0l19,3,9,10,2,20,,32,2,45,9,55,19,62,32,65,44,62,54,55,61,45,64,32,61,20,54,10,44,3,32,0xe" fillcolor="#333" stroked="f">
                  <v:path arrowok="t" o:connecttype="custom" o:connectlocs="32,213;19,216;9,223;2,233;0,245;2,258;9,268;19,275;32,278;44,275;54,268;61,258;64,245;61,233;54,223;44,216;32,213" o:connectangles="0,0,0,0,0,0,0,0,0,0,0,0,0,0,0,0,0"/>
                </v:shape>
                <v:polyline id="Freeform 146" o:spid="_x0000_s1032" style="position:absolute;visibility:visible;mso-wrap-style:square;v-text-anchor:top" points="4051,245,4053,233,4060,223,4070,216,4083,213,4095,216,4105,223,4112,233,4115,245,4112,258,4105,268,4095,275,4083,278,4070,275,4060,268,4053,258,4051,245"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6IawwwAA&#10;ANsAAAAPAAAAZHJzL2Rvd25yZXYueG1sRI9Ba8JAFITvhf6H5RW81U1bWyS6ES0UPGqs6PGRfWZj&#10;sm9Ddmviv3cFocdhZr5h5ovBNuJCna8cK3gbJyCIC6crLhX87n5epyB8QNbYOCYFV/KwyJ6f5phq&#10;1/OWLnkoRYSwT1GBCaFNpfSFIYt+7Fri6J1cZzFE2ZVSd9hHuG3ke5J8SYsVxwWDLX0bKur8zypw&#10;w0Fvzh/JdWn39fTYlyvj85VSo5dhOQMRaAj/4Ud7rRV8TuD+Jf4Am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6IawwwAAANsAAAAPAAAAAAAAAAAAAAAAAJcCAABkcnMvZG93&#10;bnJldi54bWxQSwUGAAAAAAQABAD1AAAAhwMAAAAA&#10;" filled="f" strokecolor="#333" strokeweight="7399emu">
                  <v:path arrowok="t" o:connecttype="custom" o:connectlocs="0,245;2,233;9,223;19,216;32,213;44,216;54,223;61,233;64,245;61,258;54,268;44,275;32,278;19,275;9,268;2,258;0,245" o:connectangles="0,0,0,0,0,0,0,0,0,0,0,0,0,0,0,0,0"/>
                </v:polyline>
                <v:shape id="Freeform 145" o:spid="_x0000_s1033" style="position:absolute;left:4051;top:152;width:65;height:64;visibility:visible;mso-wrap-style:square;v-text-anchor:top" coordsize="65,6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GGBdxgAA&#10;ANsAAAAPAAAAZHJzL2Rvd25yZXYueG1sRI9BawIxFITvBf9DeIVeRLMtVmU1SltQF20P2l68PTav&#10;yeLmZdlE3f77plDwOMzMN8x82blaXKgNlWcFj8MMBHHpdcVGwdfnajAFESKyxtozKfihAMtF726O&#10;ufZX3tPlEI1IEA45KrAxNrmUobTkMAx9Q5y8b986jEm2RuoWrwnuavmUZWPpsOK0YLGhN0vl6XB2&#10;CkYbI9d+/94/fhRmW6ynk1fb3yn1cN+9zEBE6uIt/N8utILnMfx9ST9AL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LGGBdxgAAANsAAAAPAAAAAAAAAAAAAAAAAJcCAABkcnMv&#10;ZG93bnJldi54bWxQSwUGAAAAAAQABAD1AAAAigMAAAAA&#10;" path="m32,0l19,2,9,9,2,19,,32,2,44,9,55,19,61,32,64,44,61,54,55,61,44,64,32,61,19,54,9,44,2,32,0xe" fillcolor="#333" stroked="f">
                  <v:path arrowok="t" o:connecttype="custom" o:connectlocs="32,152;19,154;9,161;2,171;0,184;2,196;9,207;19,213;32,216;44,213;54,207;61,196;64,184;61,171;54,161;44,154;32,152" o:connectangles="0,0,0,0,0,0,0,0,0,0,0,0,0,0,0,0,0"/>
                </v:shape>
                <v:polyline id="Freeform 144" o:spid="_x0000_s1034" style="position:absolute;visibility:visible;mso-wrap-style:square;v-text-anchor:top" points="4051,184,4053,171,4060,161,4070,154,4083,152,4095,154,4105,161,4112,171,4115,184,4112,196,4105,207,4095,213,4083,216,4070,213,4060,207,4053,196,4051,184" coordsize="65,6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oZlBwgAA&#10;ANsAAAAPAAAAZHJzL2Rvd25yZXYueG1sRE+7bsIwFN0r8Q/WReoGTis1gRSDEFJFJ14tQ7fb+DZJ&#10;ia8j2w3J3+MBqePReS9WvWlER87XlhU8TRMQxIXVNZcKPj/eJjMQPiBrbCyTgoE8rJajhwXm2l75&#10;SN0plCKGsM9RQRVCm0vpi4oM+qltiSP3Y53BEKErpXZ4jeGmkc9JkkqDNceGClvaVFRcTn9GwcZ9&#10;zQ/Z/vdbbxN9zsxuMOm2Vupx3K9fQQTqw7/47n7XCl7i2Pgl/gC5v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hmUHCAAAA2wAAAA8AAAAAAAAAAAAAAAAAlwIAAGRycy9kb3du&#10;cmV2LnhtbFBLBQYAAAAABAAEAPUAAACGAwAAAAA=&#10;" filled="f" strokecolor="#333" strokeweight="7399emu">
                  <v:path arrowok="t" o:connecttype="custom" o:connectlocs="0,184;2,171;9,161;19,154;32,152;44,154;54,161;61,171;64,184;61,196;54,207;44,213;32,216;19,213;9,207;2,196;0,184" o:connectangles="0,0,0,0,0,0,0,0,0,0,0,0,0,0,0,0,0"/>
                </v:polyline>
                <v:shape id="Freeform 143" o:spid="_x0000_s1035" style="position:absolute;left:4051;top:6127;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gDmjwgAA&#10;ANsAAAAPAAAAZHJzL2Rvd25yZXYueG1sRE9ba8IwFH4X9h/CGfhmUwcT7UxFBhtD3MAq8/WsOb2w&#10;5iQ2Ubt/vzwIPn589+VqMJ24UO9bywqmSQqCuLS65VrBYf82mYPwAVljZ5kU/JGHVf4wWmKm7ZV3&#10;dClCLWII+wwVNCG4TEpfNmTQJ9YRR66yvcEQYV9L3eM1hptOPqXpTBpsOTY06Oi1ofK3OBsFX5/h&#10;tHGnbfV9XODP87FYuHejlRo/DusXEIGGcBff3B9awSyuj1/iD5D5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AOaPCAAAA2wAAAA8AAAAAAAAAAAAAAAAAlwIAAGRycy9kb3du&#10;cmV2LnhtbFBLBQYAAAAABAAEAPUAAACGAwAAAAA=&#10;" path="m32,0l19,3,9,10,2,20,,32,2,45,9,55,19,62,32,64,44,62,54,55,61,45,64,32,61,20,54,10,44,3,32,0xe" fillcolor="#333" stroked="f">
                  <v:path arrowok="t" o:connecttype="custom" o:connectlocs="32,6127;19,6130;9,6137;2,6147;0,6159;2,6172;9,6182;19,6189;32,6191;44,6189;54,6182;61,6172;64,6159;61,6147;54,6137;44,6130;32,6127" o:connectangles="0,0,0,0,0,0,0,0,0,0,0,0,0,0,0,0,0"/>
                </v:shape>
                <v:polyline id="Freeform 142" o:spid="_x0000_s1036" style="position:absolute;visibility:visible;mso-wrap-style:square;v-text-anchor:top" points="4051,6159,4053,6147,4060,6137,4070,6130,4083,6127,4095,6130,4105,6137,4112,6147,4115,6159,4112,6172,4105,6182,4095,6189,4083,6191,4070,6189,4060,6182,4053,6172,4051,6159"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IXHiwQAA&#10;ANsAAAAPAAAAZHJzL2Rvd25yZXYueG1sRI9Bi8IwFITvC/6H8ARva6qCSDWKCoJH7a7o8dE8m2rz&#10;Uppo6783wsIeh5n5hlmsOluJJzW+dKxgNExAEOdOl1wo+P3Zfc9A+ICssXJMCl7kYbXsfS0w1a7l&#10;Iz2zUIgIYZ+iAhNCnUrpc0MW/dDVxNG7usZiiLIppG6wjXBbyXGSTKXFkuOCwZq2hvJ79rAKXHfW&#10;h9skea3t6T67tMXG+Gyj1KDfrecgAnXhP/zX3msF0zF8vsQfIJ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iFx4sEAAADbAAAADwAAAAAAAAAAAAAAAACXAgAAZHJzL2Rvd25y&#10;ZXYueG1sUEsFBgAAAAAEAAQA9QAAAIUDAAAAAA==&#10;" filled="f" strokecolor="#333" strokeweight="7399emu">
                  <v:path arrowok="t" o:connecttype="custom" o:connectlocs="0,6159;2,6147;9,6137;19,6130;32,6127;44,6130;54,6137;61,6147;64,6159;61,6172;54,6182;44,6189;32,6191;19,6189;9,6182;2,6172;0,6159" o:connectangles="0,0,0,0,0,0,0,0,0,0,0,0,0,0,0,0,0"/>
                </v:polyline>
                <v:shape id="Freeform 141" o:spid="_x0000_s1037" style="position:absolute;left:4051;top:173;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uz+gxAAA&#10;ANsAAAAPAAAAZHJzL2Rvd25yZXYueG1sRI9BawIxFITvQv9DeAVvNVtRqatRSkERsYJb0etz89xd&#10;unmJm6jbf98UCh6HmfmGmc5bU4sbNb6yrOC1l4Agzq2uuFCw/1q8vIHwAVljbZkU/JCH+eypM8VU&#10;2zvv6JaFQkQI+xQVlCG4VEqfl2TQ96wjjt7ZNgZDlE0hdYP3CDe17CfJSBqsOC6U6OijpPw7uxoF&#10;289wWbvL5nw4jvE0PGZjtzRaqe5z+z4BEagNj/B/e6UVjAbw9yX+ADn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Ls/oMQAAADbAAAADwAAAAAAAAAAAAAAAACXAgAAZHJzL2Rv&#10;d25yZXYueG1sUEsFBgAAAAAEAAQA9QAAAIgDAAAAAA==&#10;" path="m32,0l19,2,9,9,2,19,,32,2,44,9,55,19,61,32,64,44,61,54,55,61,44,64,32,61,19,54,9,44,2,32,0xe" fillcolor="#333" stroked="f">
                  <v:path arrowok="t" o:connecttype="custom" o:connectlocs="32,173;19,175;9,182;2,192;0,205;2,217;9,228;19,234;32,237;44,234;54,228;61,217;64,205;61,192;54,182;44,175;32,173" o:connectangles="0,0,0,0,0,0,0,0,0,0,0,0,0,0,0,0,0"/>
                </v:shape>
                <v:polyline id="Freeform 140" o:spid="_x0000_s1038" style="position:absolute;visibility:visible;mso-wrap-style:square;v-text-anchor:top" points="4051,205,4053,192,4060,182,4070,175,4083,173,4095,175,4105,182,4112,192,4115,205,4112,217,4105,228,4095,234,4083,237,4070,234,4060,228,4053,217,4051,205"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GnfhwwAA&#10;ANsAAAAPAAAAZHJzL2Rvd25yZXYueG1sRI/BasMwEETvhf6D2EJujdwWjHGjBKdQyLFxE9LjYm0s&#10;x9bKWEps/31VKOQ4zMwbZrWZbCduNPjGsYKXZQKCuHK64VrB4fvzOQPhA7LGzjEpmMnDZv34sMJc&#10;u5H3dCtDLSKEfY4KTAh9LqWvDFn0S9cTR+/sBoshyqGWesAxwm0nX5MklRYbjgsGe/owVLXl1Spw&#10;00l/Xd6SubDHNvsZ663x5VapxdNUvIMINIV7+L+90wrSFP6+xB8g1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GnfhwwAAANsAAAAPAAAAAAAAAAAAAAAAAJcCAABkcnMvZG93&#10;bnJldi54bWxQSwUGAAAAAAQABAD1AAAAhwMAAAAA&#10;" filled="f" strokecolor="#333" strokeweight="7399emu">
                  <v:path arrowok="t" o:connecttype="custom" o:connectlocs="0,205;2,192;9,182;19,175;32,173;44,175;54,182;61,192;64,205;61,217;54,228;44,234;32,237;19,234;9,228;2,217;0,205" o:connectangles="0,0,0,0,0,0,0,0,0,0,0,0,0,0,0,0,0"/>
                </v:polyline>
                <v:shape id="Freeform 139" o:spid="_x0000_s1039" style="position:absolute;left:4051;top:3024;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9jWlwgAA&#10;ANsAAAAPAAAAZHJzL2Rvd25yZXYueG1sRE9ba8IwFH4X9h/CGfhmUwcT7UxFBhtD3MAq8/WsOb2w&#10;5iQ2Ubt/vzwIPn589+VqMJ24UO9bywqmSQqCuLS65VrBYf82mYPwAVljZ5kU/JGHVf4wWmKm7ZV3&#10;dClCLWII+wwVNCG4TEpfNmTQJ9YRR66yvcEQYV9L3eM1hptOPqXpTBpsOTY06Oi1ofK3OBsFX5/h&#10;tHGnbfV9XODP87FYuHejlRo/DusXEIGGcBff3B9awSyOjV/iD5D5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H2NaXCAAAA2wAAAA8AAAAAAAAAAAAAAAAAlwIAAGRycy9kb3du&#10;cmV2LnhtbFBLBQYAAAAABAAEAPUAAACGAwAAAAA=&#10;" path="m32,0l19,3,9,10,2,20,,32,2,45,9,55,19,62,32,65,44,62,54,55,61,45,64,32,61,20,54,10,44,3,32,0xe" fillcolor="#333" stroked="f">
                  <v:path arrowok="t" o:connecttype="custom" o:connectlocs="32,3024;19,3027;9,3034;2,3044;0,3056;2,3069;9,3079;19,3086;32,3089;44,3086;54,3079;61,3069;64,3056;61,3044;54,3034;44,3027;32,3024" o:connectangles="0,0,0,0,0,0,0,0,0,0,0,0,0,0,0,0,0"/>
                </v:shape>
                <v:polyline id="Freeform 138" o:spid="_x0000_s1040" style="position:absolute;visibility:visible;mso-wrap-style:square;v-text-anchor:top" points="4051,3056,4053,3044,4060,3034,4070,3027,4083,3024,4095,3027,4105,3034,4112,3044,4115,3056,4112,3069,4105,3079,4095,3086,4083,3089,4070,3086,4060,3079,4053,3069,4051,3056"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ZtzTvgAA&#10;ANsAAAAPAAAAZHJzL2Rvd25yZXYueG1sRE9Ni8IwEL0L/ocwgjdNXUGlaxQVFjxqVdzj0Mw2XZtJ&#10;aaKt/94cBI+P971cd7YSD2p86VjBZJyAIM6dLrlQcD79jBYgfEDWWDkmBU/ysF71e0tMtWv5SI8s&#10;FCKGsE9RgQmhTqX0uSGLfuxq4sj9ucZiiLAppG6wjeG2kl9JMpMWS44NBmvaGcpv2d0qcN1VH/6n&#10;yXNjL7fFb1tsjc+2Sg0H3eYbRKAufMRv914rmMf18Uv8AXL1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dGbc074AAADbAAAADwAAAAAAAAAAAAAAAACXAgAAZHJzL2Rvd25yZXYu&#10;eG1sUEsFBgAAAAAEAAQA9QAAAIIDAAAAAA==&#10;" filled="f" strokecolor="#333" strokeweight="7399emu">
                  <v:path arrowok="t" o:connecttype="custom" o:connectlocs="0,3056;2,3044;9,3034;19,3027;32,3024;44,3027;54,3034;61,3044;64,3056;61,3069;54,3079;44,3086;32,3089;19,3086;9,3079;2,3069;0,3056" o:connectangles="0,0,0,0,0,0,0,0,0,0,0,0,0,0,0,0,0"/>
                </v:polyline>
                <v:shape id="Freeform 137" o:spid="_x0000_s1041" style="position:absolute;left:4051;top:159;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x5SSxAAA&#10;ANsAAAAPAAAAZHJzL2Rvd25yZXYueG1sRI9BawIxFITvgv8hPMFbzSrY6mqUUlBKsYWuotfn5rm7&#10;uHmJm1TXf98UCh6HmfmGmS9bU4srNb6yrGA4SEAQ51ZXXCjYbVdPExA+IGusLZOCO3lYLrqdOaba&#10;3vibrlkoRISwT1FBGYJLpfR5SQb9wDri6J1sYzBE2RRSN3iLcFPLUZI8S4MVx4USHb2VlJ+zH6Pg&#10;6zNcPtxlc9ofpngcH7KpWxutVL/Xvs5ABGrDI/zfftcKXk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ceUksQAAADbAAAADwAAAAAAAAAAAAAAAACXAgAAZHJzL2Rv&#10;d25yZXYueG1sUEsFBgAAAAAEAAQA9QAAAIgDAAAAAA==&#10;" path="m32,0l19,3,9,10,2,20,,32,2,45,9,55,19,62,32,64,44,62,54,55,61,45,64,32,61,20,54,10,44,3,32,0xe" fillcolor="#333" stroked="f">
                  <v:path arrowok="t" o:connecttype="custom" o:connectlocs="32,159;19,162;9,169;2,179;0,191;2,204;9,214;19,221;32,223;44,221;54,214;61,204;64,191;61,179;54,169;44,162;32,159" o:connectangles="0,0,0,0,0,0,0,0,0,0,0,0,0,0,0,0,0"/>
                </v:shape>
                <v:polyline id="Freeform 136" o:spid="_x0000_s1042" style="position:absolute;visibility:visible;mso-wrap-style:square;v-text-anchor:top" points="4051,191,4053,179,4060,169,4070,162,4083,159,4095,162,4105,169,4112,179,4115,191,4112,204,4105,214,4095,221,4083,223,4070,221,4060,214,4053,204,4051,191"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XdrQwwAA&#10;ANsAAAAPAAAAZHJzL2Rvd25yZXYueG1sRI9Ba8JAFITvhf6H5RW81U1baSW6ES0UPGqs6PGRfWZj&#10;sm9Ddmviv3cFocdhZr5h5ovBNuJCna8cK3gbJyCIC6crLhX87n5epyB8QNbYOCYFV/KwyJ6f5phq&#10;1/OWLnkoRYSwT1GBCaFNpfSFIYt+7Fri6J1cZzFE2ZVSd9hHuG3ke5J8SosVxwWDLX0bKur8zypw&#10;w0Fvzh/JdWn39fTYlyvj85VSo5dhOQMRaAj/4Ud7rRV8TeD+Jf4Am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XdrQwwAAANsAAAAPAAAAAAAAAAAAAAAAAJcCAABkcnMvZG93&#10;bnJldi54bWxQSwUGAAAAAAQABAD1AAAAhwMAAAAA&#10;" filled="f" strokecolor="#333" strokeweight="7399emu">
                  <v:path arrowok="t" o:connecttype="custom" o:connectlocs="0,191;2,179;9,169;19,162;32,159;44,162;54,169;61,179;64,191;61,204;54,214;44,221;32,223;19,221;9,214;2,204;0,191" o:connectangles="0,0,0,0,0,0,0,0,0,0,0,0,0,0,0,0,0"/>
                </v:polyline>
                <v:shape id="Freeform 135" o:spid="_x0000_s1043" style="position:absolute;left:4051;top:177;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JKRxAAA&#10;ANsAAAAPAAAAZHJzL2Rvd25yZXYueG1sRI9BawIxFITvBf9DeEJvNaug1dUopaAUqYWuotfn5rm7&#10;uHmJm6jbf28KhR6HmfmGmS1aU4sbNb6yrKDfS0AQ51ZXXCjYbZcvYxA+IGusLZOCH/KwmHeeZphq&#10;e+dvumWhEBHCPkUFZQguldLnJRn0PeuIo3eyjcEQZVNI3eA9wk0tB0kykgYrjgslOnovKT9nV6Pg&#10;axMua3f5PO0PEzwOD9nErYxW6rnbvk1BBGrDf/iv/aEVvI7g90v8AX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ySkcQAAADbAAAADwAAAAAAAAAAAAAAAACXAgAAZHJzL2Rv&#10;d25yZXYueG1sUEsFBgAAAAAEAAQA9QAAAIgDAAAAAA==&#10;" path="m32,0l19,2,9,9,2,20,,32,2,44,9,55,19,62,32,64,44,62,54,55,61,44,64,32,61,20,54,9,44,2,32,0xe" fillcolor="#333" stroked="f">
                  <v:path arrowok="t" o:connecttype="custom" o:connectlocs="32,177;19,179;9,186;2,197;0,209;2,221;9,232;19,239;32,241;44,239;54,232;61,221;64,209;61,197;54,186;44,179;32,177" o:connectangles="0,0,0,0,0,0,0,0,0,0,0,0,0,0,0,0,0"/>
                </v:shape>
                <v:polyline id="Freeform 134" o:spid="_x0000_s1044" style="position:absolute;visibility:visible;mso-wrap-style:square;v-text-anchor:top" points="4051,209,4053,197,4060,186,4070,179,4083,177,4095,179,4105,186,4112,197,4115,209,4112,221,4105,232,4095,239,4083,241,4070,239,4060,232,4053,221,4051,209"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NDVvgAA&#10;ANsAAAAPAAAAZHJzL2Rvd25yZXYueG1sRE9Ni8IwEL0L/ocwgjdNXUGlaxQVFjxqVdzj0Mw2XZtJ&#10;aaKt/94cBI+P971cd7YSD2p86VjBZJyAIM6dLrlQcD79jBYgfEDWWDkmBU/ysF71e0tMtWv5SI8s&#10;FCKGsE9RgQmhTqX0uSGLfuxq4sj9ucZiiLAppG6wjeG2kl9JMpMWS44NBmvaGcpv2d0qcN1VH/6n&#10;yXNjL7fFb1tsjc+2Sg0H3eYbRKAufMRv914rmMex8Uv8AXL1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ihDQ1b4AAADbAAAADwAAAAAAAAAAAAAAAACXAgAAZHJzL2Rvd25yZXYu&#10;eG1sUEsFBgAAAAAEAAQA9QAAAIIDAAAAAA==&#10;" filled="f" strokecolor="#333" strokeweight="7399emu">
                  <v:path arrowok="t" o:connecttype="custom" o:connectlocs="0,209;2,197;9,186;19,179;32,177;44,179;54,186;61,197;64,209;61,221;54,232;44,239;32,241;19,239;9,232;2,221;0,209" o:connectangles="0,0,0,0,0,0,0,0,0,0,0,0,0,0,0,0,0"/>
                </v:polyline>
                <v:shape id="Freeform 133" o:spid="_x0000_s1045" style="position:absolute;left:4051;top:218;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N9ZwgAA&#10;ANsAAAAPAAAAZHJzL2Rvd25yZXYueG1sRE9ba8IwFH4X9h/CGfhmUwcb2pmKDDaGOMEq8/WsOb2w&#10;5iQ2Ubt/vzwIPn5898VyMJ24UO9bywqmSQqCuLS65VrBYf8+mYHwAVljZ5kU/JGHZf4wWmCm7ZV3&#10;dClCLWII+wwVNCG4TEpfNmTQJ9YRR66yvcEQYV9L3eM1hptOPqXpizTYcmxo0NFbQ+VvcTYKtl/h&#10;tHanTfV9nOPP87GYuw+jlRo/DqtXEIGGcBff3J9awSyuj1/iD5D5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M31nCAAAA2wAAAA8AAAAAAAAAAAAAAAAAlwIAAGRycy9kb3du&#10;cmV2LnhtbFBLBQYAAAAABAAEAPUAAACGAwAAAAA=&#10;" path="m32,0l19,2,9,9,2,19,,32,2,44,9,55,19,61,32,64,44,61,54,55,61,44,64,32,61,19,54,9,44,2,32,0xe" fillcolor="#333" stroked="f">
                  <v:path arrowok="t" o:connecttype="custom" o:connectlocs="32,218;19,220;9,227;2,237;0,250;2,262;9,273;19,279;32,282;44,279;54,273;61,262;64,250;61,237;54,227;44,220;32,218" o:connectangles="0,0,0,0,0,0,0,0,0,0,0,0,0,0,0,0,0"/>
                </v:shape>
                <v:polyline id="Freeform 132" o:spid="_x0000_s1046" style="position:absolute;visibility:visible;mso-wrap-style:square;v-text-anchor:top" points="4051,250,4053,237,4060,227,4070,220,4083,218,4095,220,4105,227,4112,237,4115,250,4112,262,4105,273,4095,279,4083,282,4070,279,4060,273,4053,262,4051,250"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LZcYwwAA&#10;ANsAAAAPAAAAZHJzL2Rvd25yZXYueG1sRI/NasMwEITvhbyD2EBvtZwUinGshCRQyDF1W5rjYm0s&#10;J9bKWKp/3r4qFHocZuYbpthNthUD9b5xrGCVpCCIK6cbrhV8vL8+ZSB8QNbYOiYFM3nYbRcPBeba&#10;jfxGQxlqESHsc1RgQuhyKX1lyKJPXEccvavrLYYo+1rqHscIt61cp+mLtNhwXDDY0dFQdS+/rQI3&#10;fenz7Tmd9/bznl3G+mB8eVDqcTntNyACTeE//Nc+aQXZGn6/xB8gt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LZcYwwAAANsAAAAPAAAAAAAAAAAAAAAAAJcCAABkcnMvZG93&#10;bnJldi54bWxQSwUGAAAAAAQABAD1AAAAhwMAAAAA&#10;" filled="f" strokecolor="#333" strokeweight="7399emu">
                  <v:path arrowok="t" o:connecttype="custom" o:connectlocs="0,250;2,237;9,227;19,220;32,218;44,220;54,227;61,237;64,250;61,262;54,273;44,279;32,282;19,279;9,273;2,262;0,250" o:connectangles="0,0,0,0,0,0,0,0,0,0,0,0,0,0,0,0,0"/>
                </v:polyline>
                <v:line id="Line 131" o:spid="_x0000_s1047" style="position:absolute;visibility:visible;mso-wrap-style:square" from="4083,174" to="4083,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1hl8UAAADbAAAADwAAAGRycy9kb3ducmV2LnhtbESPQWvCQBSE74X+h+UJ3upGEZXUTbCF&#10;oFhFamtLb4/sMwnNvg3ZVeO/dwtCj8PMfMPM087U4kytqywrGA4iEMS51RUXCj4/sqcZCOeRNdaW&#10;ScGVHKTJ48McY20v/E7nvS9EgLCLUUHpfRNL6fKSDLqBbYiDd7StQR9kW0jd4iXATS1HUTSRBisO&#10;CyU29FpS/rs/GQWHKa+zzRW/334m2+xl93XApa+V6ve6xTMIT53/D9/bK61gNoa/L+EHyOQ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Q1hl8UAAADbAAAADwAAAAAAAAAA&#10;AAAAAAChAgAAZHJzL2Rvd25yZXYueG1sUEsFBgAAAAAEAAQA+QAAAJMDAAAAAA==&#10;" strokecolor="#333" strokeweight=".30975mm"/>
                <v:line id="Line 130" o:spid="_x0000_s1048" style="position:absolute;visibility:visible;mso-wrap-style:square" from="4074,180" to="4092,1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8oUB70AAADbAAAADwAAAGRycy9kb3ducmV2LnhtbESPwQrCMBBE74L/EFbwZlM9SKlGEUEQ&#10;QVEreF2atS02m9JErX9vBMHjMDNvmPmyM7V4UusqywrGUQyCOLe64kLBJduMEhDOI2usLZOCNzlY&#10;Lvq9OabavvhEz7MvRICwS1FB6X2TSunykgy6yDbEwbvZ1qAPsi2kbvEV4KaWkzieSoMVh4USG1qX&#10;lN/PD6OgOO4PmXY24+qUXHcS8S5xp9Rw0K1mIDx1/h/+tbdaQTKF75fwA+Ti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HPKFAe9AAAA2wAAAA8AAAAAAAAAAAAAAAAAoQIA&#10;AGRycy9kb3ducmV2LnhtbFBLBQYAAAAABAAEAPkAAACLAwAAAAA=&#10;" strokecolor="#333" strokeweight="2918emu"/>
                <v:line id="Line 129" o:spid="_x0000_s1049" style="position:absolute;visibility:visible;mso-wrap-style:square" from="3781,176" to="4385,1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oIqMEAAADbAAAADwAAAGRycy9kb3ducmV2LnhtbERPTUsDMRC9C/6HMEJvNmuh0q5NSxUF&#10;EXpo60Fvw2bcXd1MQjJt479vDoUeH+97scpuUEeKqfds4GFcgSJuvO25NfC5f7ufgUqCbHHwTAb+&#10;KcFqeXuzwNr6E2/puJNWlRBONRroREKtdWo6cpjGPhAX7sdHh1JgbLWNeCrhbtCTqnrUDnsuDR0G&#10;eumo+dsdnIHn+XduZSMyWX/FsH09hPzxOzVmdJfXT6CEslzFF/e7NTArY8uX8gP08gw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ugiowQAAANsAAAAPAAAAAAAAAAAAAAAA&#10;AKECAABkcnMvZG93bnJldi54bWxQSwUGAAAAAAQABAD5AAAAjwMAAAAA&#10;" strokecolor="white" strokeweight="2188emu"/>
                <v:rect id="Rectangle 128" o:spid="_x0000_s1050" style="position:absolute;left:3772;top:166;width:622;height: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XfwjvwAA&#10;ANsAAAAPAAAAZHJzL2Rvd25yZXYueG1sRE/LisIwFN0L/kO4gjtN7ULGahQRBwYUBh8I7i7N7QOb&#10;m9JE2/69WQguD+e92nSmEi9qXGlZwWwagSBOrS45V3C9/E5+QDiPrLGyTAp6crBZDwcrTLRt+USv&#10;s89FCGGXoILC+zqR0qUFGXRTWxMHLrONQR9gk0vdYBvCTSXjKJpLgyWHhgJr2hWUPs5Po+C+n8ks&#10;7p8Hm8774+7m/lsbZ0qNR912CcJT57/ij/tPK1iE9eFL+AFy/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1d/CO/AAAA2wAAAA8AAAAAAAAAAAAAAAAAlwIAAGRycy9kb3ducmV2&#10;LnhtbFBLBQYAAAAABAAEAPUAAACDAwAAAAA=&#10;" fillcolor="#333" stroked="f"/>
                <v:rect id="Rectangle 127" o:spid="_x0000_s1051" style="position:absolute;left:3781;top:157;width:604;height: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w8fPxAAA&#10;ANsAAAAPAAAAZHJzL2Rvd25yZXYueG1sRI9La8MwEITvhfwHsYHeGjk+mNaxHEJIoNBCaFIKuS3W&#10;+kGslbEUP/59VCj0OMzMN0y2nUwrBupdY1nBehWBIC6sbrhS8H05vryCcB5ZY2uZFMzkYJsvnjJM&#10;tR35i4azr0SAsEtRQe19l0rpipoMupXtiINX2t6gD7KvpO5xDHDTyjiKEmmw4bBQY0f7morb+W4U&#10;XA9rWcbz/cMWyfy5/3Gn0calUs/LabcB4Wny/+G/9rtW8BbD75fwA2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sPHz8QAAADbAAAADwAAAAAAAAAAAAAAAACXAgAAZHJzL2Rv&#10;d25yZXYueG1sUEsFBgAAAAAEAAQA9QAAAIgDAAAAAA==&#10;" fillcolor="#333" stroked="f"/>
                <v:shape id="AutoShape 126" o:spid="_x0000_s1052" style="position:absolute;left:4856;top:142;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SU2xAAA&#10;ANsAAAAPAAAAZHJzL2Rvd25yZXYueG1sRI/RasJAFETfBf9huYJvuqlIa6OrqCBtESmm+YDb7DUb&#10;mr0bs6tJ/75bKPRxmJkzzGrT21rcqfWVYwUP0wQEceF0xaWC/OMwWYDwAVlj7ZgUfJOHzXo4WGGq&#10;XcdnumehFBHCPkUFJoQmldIXhiz6qWuIo3dxrcUQZVtK3WIX4baWsyR5lBYrjgsGG9obKr6ym1Vw&#10;umb52/zltHg/fh7N067Dc86o1HjUb5cgAvXhP/zXftUKnufw+yX+AL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gklNsQAAADbAAAADwAAAAAAAAAAAAAAAACXAgAAZHJzL2Rv&#10;d25yZXYueG1sUEsFBgAAAAAEAAQA9QAAAIgDAAAAAA==&#10;" path="m0,32l2,45,9,55,20,62,32,65,33,64,32,64,20,62,9,55,2,45,,32xm32,0l20,3,9,10,2,20,,32,2,45,9,55,20,62,32,64,44,62,55,55,62,45,64,32,62,20,55,10,44,3,32,0xm64,32l62,45,55,55,44,62,32,64,33,64,44,62,55,55,62,45,64,32xm32,0l20,3,9,10,2,20,,32,2,20,9,10,20,3,32,,33,,32,0xm33,0l32,,44,3,55,10,62,20,64,32,62,20,55,10,44,3,33,0xe" fillcolor="#333" stroked="f">
                  <v:path arrowok="t" o:connecttype="custom" o:connectlocs="0,174;2,187;9,197;20,204;32,207;33,206;32,206;20,204;9,197;2,187;0,174;32,142;20,145;9,152;2,162;0,174;2,187;9,197;20,204;32,206;44,204;55,197;62,187;64,174;62,162;55,152;44,145;32,142;64,174;62,187;55,197;44,204;32,206;33,206;44,204;55,197;62,187;64,174;32,142;20,145;9,152;2,162;0,174;2,162;9,152;20,145;32,142;33,142;32,142;33,142;32,142;44,145;55,152;62,162;64,174;62,162;55,152;44,145;33,142" o:connectangles="0,0,0,0,0,0,0,0,0,0,0,0,0,0,0,0,0,0,0,0,0,0,0,0,0,0,0,0,0,0,0,0,0,0,0,0,0,0,0,0,0,0,0,0,0,0,0,0,0,0,0,0,0,0,0,0,0,0,0"/>
                </v:shape>
                <v:polyline id="Freeform 125" o:spid="_x0000_s1053" style="position:absolute;visibility:visible;mso-wrap-style:square;v-text-anchor:top" points="4856,174,4858,162,4865,152,4876,145,4888,142,4900,145,4911,152,4918,162,4920,174,4918,187,4856,174,4858,162,4920,174,4918,187,4911,197,4900,204,4888,207,4876,204,4865,197,4858,187,4856,174,4858,162,4920,174,4918,187,4911,197,4900,204,4888,207,4876,204,4865,197,4858,187,4856,174"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zwfGwwAA&#10;ANsAAAAPAAAAZHJzL2Rvd25yZXYueG1sRI9Ba8JAFITvBf/D8oTemo0tBBuzihYKPdbUosdH9pmN&#10;Zt+G7NYk/94tFHocZuYbptiMthU36n3jWMEiSUEQV043XCs4fL0/LUH4gKyxdUwKJvKwWc8eCsy1&#10;G3hPtzLUIkLY56jAhNDlUvrKkEWfuI44emfXWwxR9rXUPQ4Rblv5nKaZtNhwXDDY0Zuh6lr+WAVu&#10;POrPy0s6be33dXka6p3x5U6px/m4XYEINIb/8F/7Qyt4zeD3S/wBcn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zwfGwwAAANsAAAAPAAAAAAAAAAAAAAAAAJcCAABkcnMvZG93&#10;bnJldi54bWxQSwUGAAAAAAQABAD1AAAAhwMAAAAA&#10;" filled="f" strokecolor="#333" strokeweight="7399emu">
                  <v:path arrowok="t" o:connecttype="custom" o:connectlocs="0,174;2,162;9,152;20,145;32,142;44,145;55,152;62,162;64,174;62,187;0,174;2,162;64,174;62,187;55,197;44,204;32,207;20,204;9,197;2,187;0,174;2,162;64,174;62,187;55,197;44,204;32,207;20,204;9,197;2,187;0,174" o:connectangles="0,0,0,0,0,0,0,0,0,0,0,0,0,0,0,0,0,0,0,0,0,0,0,0,0,0,0,0,0,0,0"/>
                </v:polyline>
                <v:shape id="AutoShape 124" o:spid="_x0000_s1054" style="position:absolute;left:4856;top:142;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RC8zwQAA&#10;ANsAAAAPAAAAZHJzL2Rvd25yZXYueG1sRE/dasIwFL4X9g7hDHan6WTMWo0yB0NFZFj7AMfmrClr&#10;Troms93bmwthlx/f/3I92EZcqfO1YwXPkwQEcel0zZWC4vwxTkH4gKyxcUwK/sjDevUwWmKmXc8n&#10;uuahEjGEfYYKTAhtJqUvDVn0E9cSR+7LdRZDhF0ldYd9DLeNnCbJq7RYc2ww2NK7ofI7/7UKjj95&#10;sX/ZHtPPw+VgZpseTwWjUk+Pw9sCRKAh/Ivv7p1WMI9j45f4A+Tq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0QvM8EAAADbAAAADwAAAAAAAAAAAAAAAACXAgAAZHJzL2Rvd25y&#10;ZXYueG1sUEsFBgAAAAAEAAQA9QAAAIUDAAAAAA==&#10;" path="m0,33l2,45,9,55,20,62,32,65,33,65,32,65,20,62,9,55,2,45,,33xm32,1l20,3,9,10,2,20,,33,2,45,9,55,20,62,32,65,44,62,55,55,62,45,64,33,62,20,55,10,44,3,32,1xm64,33l62,45,55,55,44,62,32,65,33,65,44,62,55,55,62,45,64,33xm32,0l20,3,9,10,2,20,,33,2,20,9,10,20,3,32,1,33,1,32,0xm33,1l32,1,44,3,55,10,62,20,64,33,62,20,55,10,44,3,33,1xe" fillcolor="#333" stroked="f">
                  <v:path arrowok="t" o:connecttype="custom" o:connectlocs="0,175;2,187;9,197;20,204;32,207;33,207;32,207;20,204;9,197;2,187;0,175;32,143;20,145;9,152;2,162;0,175;2,187;9,197;20,204;32,207;44,204;55,197;62,187;64,175;62,162;55,152;44,145;32,143;64,175;62,187;55,197;44,204;32,207;33,207;44,204;55,197;62,187;64,175;32,142;20,145;9,152;2,162;0,175;2,162;9,152;20,145;32,143;33,143;32,142;33,143;32,143;44,145;55,152;62,162;64,175;62,162;55,152;44,145;33,143" o:connectangles="0,0,0,0,0,0,0,0,0,0,0,0,0,0,0,0,0,0,0,0,0,0,0,0,0,0,0,0,0,0,0,0,0,0,0,0,0,0,0,0,0,0,0,0,0,0,0,0,0,0,0,0,0,0,0,0,0,0,0"/>
                </v:shape>
                <v:polyline id="Freeform 123" o:spid="_x0000_s1055" style="position:absolute;visibility:visible;mso-wrap-style:square;v-text-anchor:top" points="4856,175,4858,162,4865,152,4876,145,4888,142,4900,145,4911,152,4918,162,4920,175,4918,187,4856,175,4858,162,4920,175,4918,187,4911,197,4900,204,4888,207,4876,204,4865,197,4858,187,4856,175"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kItxAAA&#10;ANwAAAAPAAAAZHJzL2Rvd25yZXYueG1sRI9BawIxEIXvhf6HMIXealILIlujaEHosV0t7XHYjJvV&#10;zWTZpO76752D4G2G9+a9bxarMbTqTH1qIlt4nRhQxFV0DdcW9rvtyxxUysgO28hk4UIJVsvHhwUW&#10;Lg78Tecy10pCOBVowefcFVqnylPANIkdsWiH2AfMsva1dj0OEh5aPTVmpgM2LA0eO/rwVJ3K/2Ah&#10;jr/u6/hmLuvwc5r/DfXGp3Jj7fPTuH4HlWnMd/Pt+tMJvhF8eUYm0M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rpCLcQAAADcAAAADwAAAAAAAAAAAAAAAACXAgAAZHJzL2Rv&#10;d25yZXYueG1sUEsFBgAAAAAEAAQA9QAAAIgDAAAAAA==&#10;" filled="f" strokecolor="#333" strokeweight="7399emu">
                  <v:path arrowok="t" o:connecttype="custom" o:connectlocs="0,175;2,162;9,152;20,145;32,142;44,145;55,152;62,162;64,175;62,187;0,175;2,162;64,175;62,187;55,197;44,204;32,207;20,204;9,197;2,187;0,175" o:connectangles="0,0,0,0,0,0,0,0,0,0,0,0,0,0,0,0,0,0,0,0,0"/>
                </v:polyline>
                <v:shape id="Freeform 122" o:spid="_x0000_s1056" style="position:absolute;left:4856;top:142;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SrUAwgAA&#10;ANwAAAAPAAAAZHJzL2Rvd25yZXYueG1sRE/fa8IwEH4f+D+EE/Y2UwVlVqOIsCFjDqyir2dztsXm&#10;EptM639vBgPf7uP7edN5a2pxpcZXlhX0ewkI4tzqigsFu+3H2zsIH5A11pZJwZ08zGedlymm2t54&#10;Q9csFCKGsE9RQRmCS6X0eUkGfc864sidbGMwRNgUUjd4i+GmloMkGUmDFceGEh0tS8rP2a9R8LMO&#10;ly93+T7tD2M8Dg/Z2H0ardRrt11MQARqw1P8717pOD8ZwN8z8QI5e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1KtQDCAAAA3AAAAA8AAAAAAAAAAAAAAAAAlwIAAGRycy9kb3du&#10;cmV2LnhtbFBLBQYAAAAABAAEAPUAAACGAwAAAAA=&#10;" path="m32,0l20,3,9,10,2,20,,32,2,45,9,55,20,62,32,65,44,62,55,55,62,45,64,32,62,20,55,10,44,3,32,0xe" fillcolor="#333" stroked="f">
                  <v:path arrowok="t" o:connecttype="custom" o:connectlocs="32,142;20,145;9,152;2,162;0,174;2,187;9,197;20,204;32,207;44,204;55,197;62,187;64,174;62,162;55,152;44,145;32,142" o:connectangles="0,0,0,0,0,0,0,0,0,0,0,0,0,0,0,0,0"/>
                </v:shape>
                <v:polyline id="Freeform 121" o:spid="_x0000_s1057" style="position:absolute;visibility:visible;mso-wrap-style:square;v-text-anchor:top" points="4856,174,4858,162,4865,152,4876,145,4888,142,4900,145,4911,152,4918,162,4920,174,4918,187,4911,197,4900,204,4888,207,4876,204,4865,197,4858,187,4856,174"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UQuwQAA&#10;ANwAAAAPAAAAZHJzL2Rvd25yZXYueG1sRE9NawIxEL0L/Q9hCt40aSsiW6NoQehRV6U9DpvpZutm&#10;smyiu/57Iwje5vE+Z77sXS0u1IbKs4a3sQJBXHhTcanhsN+MZiBCRDZYeyYNVwqwXLwM5pgZ3/GO&#10;LnksRQrhkKEGG2OTSRkKSw7D2DfEifvzrcOYYFtK02KXwl0t35WaSocVpwaLDX1ZKk752Wnw/Y/Z&#10;/n+o68odT7PfrlzbkK+1Hr72q08Qkfr4FD/c3ybNVxO4P5MukI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YFELsEAAADcAAAADwAAAAAAAAAAAAAAAACXAgAAZHJzL2Rvd25y&#10;ZXYueG1sUEsFBgAAAAAEAAQA9QAAAIUDAAAAAA==&#10;" filled="f" strokecolor="#333" strokeweight="7399emu">
                  <v:path arrowok="t" o:connecttype="custom" o:connectlocs="0,174;2,162;9,152;20,145;32,142;44,145;55,152;62,162;64,174;62,187;55,197;44,204;32,207;20,204;9,197;2,187;0,174" o:connectangles="0,0,0,0,0,0,0,0,0,0,0,0,0,0,0,0,0"/>
                </v:polyline>
                <v:shape id="Freeform 120" o:spid="_x0000_s1058" style="position:absolute;left:4856;top:230;width:65;height:64;visibility:visible;mso-wrap-style:square;v-text-anchor:top" coordsize="65,6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Rw1xAAA&#10;ANwAAAAPAAAAZHJzL2Rvd25yZXYueG1sRE9LawIxEL4L/ocwghepWaVYWY1SBe3Sx0HrxduwGZOl&#10;m8mySXX775tCwdt8fM9ZrjtXiyu1ofKsYDLOQBCXXldsFJw+dw9zECEia6w9k4IfCrBe9XtLzLW/&#10;8YGux2hECuGQowIbY5NLGUpLDsPYN8SJu/jWYUywNVK3eEvhrpbTLJtJhxWnBosNbS2VX8dvp+Dx&#10;xci9P7yPzh+FeS3286eNHb0pNRx0zwsQkbp4F/+7C53mZzP4eyZdIF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ZUcNcQAAADcAAAADwAAAAAAAAAAAAAAAACXAgAAZHJzL2Rv&#10;d25yZXYueG1sUEsFBgAAAAAEAAQA9QAAAIgDAAAAAA==&#10;" path="m32,0l20,2,9,9,2,19,,32,2,44,9,54,20,61,32,64,44,61,55,54,62,44,64,32,62,19,55,9,44,2,32,0xe" fillcolor="#333" stroked="f">
                  <v:path arrowok="t" o:connecttype="custom" o:connectlocs="32,230;20,232;9,239;2,249;0,262;2,274;9,284;20,291;32,294;44,291;55,284;62,274;64,262;62,249;55,239;44,232;32,230" o:connectangles="0,0,0,0,0,0,0,0,0,0,0,0,0,0,0,0,0"/>
                </v:shape>
                <v:polyline id="Freeform 119" o:spid="_x0000_s1059" style="position:absolute;visibility:visible;mso-wrap-style:square;v-text-anchor:top" points="4856,262,4858,249,4865,239,4876,232,4888,230,4900,232,4911,239,4918,249,4920,262,4918,274,4911,284,4900,291,4888,294,4876,291,4865,284,4858,274,4856,262" coordsize="65,6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iG3jxQAA&#10;ANwAAAAPAAAAZHJzL2Rvd25yZXYueG1sRI9BTwIxEIXvJv6HZky4SasHwIVCDImBEwjqgdu4HXdX&#10;t9NNW2D598zBhNtM3pv3vpktet+qE8XUBLbwNDSgiMvgGq4sfH68PU5ApYzssA1MFi6UYDG/v5th&#10;4cKZd3Ta50pJCKcCLdQ5d4XWqazJYxqGjli0nxA9ZlljpV3Es4T7Vj8bM9IeG5aGGjta1lT+7Y/e&#10;wjIeXt7H299vtzLua+w3Fz9aNdYOHvrXKahMfb6Z/6/XTvCN0MozMoGe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yIbePFAAAA3AAAAA8AAAAAAAAAAAAAAAAAlwIAAGRycy9k&#10;b3ducmV2LnhtbFBLBQYAAAAABAAEAPUAAACJAwAAAAA=&#10;" filled="f" strokecolor="#333" strokeweight="7399emu">
                  <v:path arrowok="t" o:connecttype="custom" o:connectlocs="0,262;2,249;9,239;20,232;32,230;44,232;55,239;62,249;64,262;62,274;55,284;44,291;32,294;20,291;9,284;2,274;0,262" o:connectangles="0,0,0,0,0,0,0,0,0,0,0,0,0,0,0,0,0"/>
                </v:polyline>
                <v:shape id="Freeform 118" o:spid="_x0000_s1060" style="position:absolute;left:4856;top:153;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DRgxxgAA&#10;ANwAAAAPAAAAZHJzL2Rvd25yZXYueG1sRI9Ba8JAEIXvgv9hGaE33Si01NRVRLCUUguNUq/T7JiE&#10;ZmfX7Fbjv+8cCr3N8N68981i1btWXaiLjWcD00kGirj0tuHKwGG/HT+CignZYuuZDNwowmo5HCww&#10;t/7KH3QpUqUkhGOOBuqUQq51LGtyGCc+EIt28p3DJGtXadvhVcJdq2dZ9qAdNiwNNQba1FR+Fz/O&#10;wPsunV/D+e30eZzj1/2xmIdnZ425G/XrJ1CJ+vRv/rt+sYI/FXx5RibQ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DRgxxgAAANwAAAAPAAAAAAAAAAAAAAAAAJcCAABkcnMv&#10;ZG93bnJldi54bWxQSwUGAAAAAAQABAD1AAAAigMAAAAA&#10;" path="m32,0l20,2,9,9,2,20,,32,2,45,9,55,20,62,32,64,44,62,55,55,62,45,64,32,62,20,55,9,44,2,32,0xe" fillcolor="#333" stroked="f">
                  <v:path arrowok="t" o:connecttype="custom" o:connectlocs="32,153;20,155;9,162;2,173;0,185;2,198;9,208;20,215;32,217;44,215;55,208;62,198;64,185;62,173;55,162;44,155;32,153" o:connectangles="0,0,0,0,0,0,0,0,0,0,0,0,0,0,0,0,0"/>
                </v:shape>
                <v:polyline id="Freeform 117" o:spid="_x0000_s1061" style="position:absolute;visibility:visible;mso-wrap-style:square;v-text-anchor:top" points="4856,185,4858,173,4865,162,4876,155,4888,153,4900,155,4911,162,4918,173,4920,185,4918,198,4911,208,4900,215,4888,217,4876,215,4865,208,4858,198,4856,185"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e8cwQAA&#10;ANwAAAAPAAAAZHJzL2Rvd25yZXYueG1sRE9Na8JAEL0L/Q/LCN50kwhFUldJCoUea6q0xyE7zUaz&#10;syG7NfHfu4WCt3m8z9nuJ9uJKw2+dawgXSUgiGunW24UHD/flhsQPiBr7ByTght52O+eZlvMtRv5&#10;QNcqNCKGsM9RgQmhz6X0tSGLfuV64sj9uMFiiHBopB5wjOG2k1mSPEuLLccGgz29Gqov1a9V4KYv&#10;/XFeJ7fCni6b77Epja9KpRbzqXgBEWgKD/G/+13H+WkGf8/EC+Tu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P3vHMEAAADcAAAADwAAAAAAAAAAAAAAAACXAgAAZHJzL2Rvd25y&#10;ZXYueG1sUEsFBgAAAAAEAAQA9QAAAIUDAAAAAA==&#10;" filled="f" strokecolor="#333" strokeweight="7399emu">
                  <v:path arrowok="t" o:connecttype="custom" o:connectlocs="0,185;2,173;9,162;20,155;32,153;44,155;55,162;62,173;64,185;62,198;55,208;44,215;32,217;20,215;9,208;2,198;0,185" o:connectangles="0,0,0,0,0,0,0,0,0,0,0,0,0,0,0,0,0"/>
                </v:polyline>
                <v:line id="Line 116" o:spid="_x0000_s1062" style="position:absolute;visibility:visible;mso-wrap-style:square" from="4888,174" to="4888,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7O+OsQAAADcAAAADwAAAGRycy9kb3ducmV2LnhtbERPTWvCQBC9C/6HZYTedGMpVqKboIXQ&#10;ohWprYq3ITsmwexsyG41/vtuodDbPN7nzNPO1OJKrassKxiPIhDEudUVFwq+PrPhFITzyBpry6Tg&#10;Tg7SpN+bY6ztjT/ouvOFCCHsYlRQet/EUrq8JINuZBviwJ1ta9AH2BZSt3gL4aaWj1E0kQYrDg0l&#10;NvRSUn7ZfRsF+2deZe93PK5Pk0223B72+OprpR4G3WIGwlPn/8V/7jcd5o+f4PeZcIFM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746xAAAANwAAAAPAAAAAAAAAAAA&#10;AAAAAKECAABkcnMvZG93bnJldi54bWxQSwUGAAAAAAQABAD5AAAAkgMAAAAA&#10;" strokecolor="#333" strokeweight=".30975mm"/>
                <v:line id="Line 115" o:spid="_x0000_s1063" style="position:absolute;visibility:visible;mso-wrap-style:square" from="4586,174" to="5190,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MRSMEAAADcAAAADwAAAGRycy9kb3ducmV2LnhtbERPzYrCMBC+C75DGGEvoqkiZalGkXUX&#10;9uBB6z7A0IxttZmUJtHu2xtB8DYf3++sNr1pxI06V1tWMJsmIIgLq2suFfydfiafIJxH1thYJgX/&#10;5GCzHg5WmGl75yPdcl+KGMIuQwWV920mpSsqMuimtiWO3Nl2Bn2EXSl1h/cYbho5T5JUGqw5NlTY&#10;0ldFxTUPRoGrwyV8p/owL9K9CQvehbHcKfUx6rdLEJ56/xa/3L86zp+l8HwmXiD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QMxFIwQAAANwAAAAPAAAAAAAAAAAAAAAA&#10;AKECAABkcnMvZG93bnJldi54bWxQSwUGAAAAAAQABAD5AAAAjwMAAAAA&#10;" strokecolor="white" strokeweight="0"/>
                <v:shape id="Freeform 114" o:spid="_x0000_s1064" style="position:absolute;left:4586;top:174;width:604;height:2;visibility:visible;mso-wrap-style:square;v-text-anchor:top" coordsize="60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E+TwwAA&#10;ANwAAAAPAAAAZHJzL2Rvd25yZXYueG1sRE9Na8JAEL0L/odlCl6k2diiljSrtEWLeNK01OuQnSbB&#10;7GzYXTX9911B8DaP9zn5sjetOJPzjWUFkyQFQVxa3XCl4Ptr/fgCwgdkja1lUvBHHpaL4SDHTNsL&#10;7+lchErEEPYZKqhD6DIpfVmTQZ/Yjjhyv9YZDBG6SmqHlxhuWvmUpjNpsOHYUGNHHzWVx+JkFHy+&#10;64ObT59XFMqxtoft7mdTVEqNHvq3VxCB+nAX39wbHedP5nB9Jl4g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RE+TwwAAANwAAAAPAAAAAAAAAAAAAAAAAJcCAABkcnMvZG93&#10;bnJldi54bWxQSwUGAAAAAAQABAD1AAAAhwMAAAAA&#10;" path="m0,0l604,,,0xe" filled="f" strokecolor="#333" strokeweight=".30975mm">
                  <v:path arrowok="t" o:connecttype="custom" o:connectlocs="0,0;604,0;0,0" o:connectangles="0,0,0"/>
                </v:shape>
                <v:line id="Line 113" o:spid="_x0000_s1065" style="position:absolute;visibility:visible;mso-wrap-style:square" from="4586,174" to="5190,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34ZTMUAAADcAAAADwAAAGRycy9kb3ducmV2LnhtbESPQW/CMAyF75P4D5GRuI20k4ZYR0AT&#10;2yQ4gIDtB1iNaas1TmkyCP8eH5C42XrP732eLZJr1Zn60Hg2kI8zUMSltw1XBn5/vp+noEJEtth6&#10;JgNXCrCYD55mWFh/4T2dD7FSEsKhQAN1jF2hdShrchjGviMW7eh7h1HWvtK2x4uEu1a/ZNlEO2xY&#10;GmrsaFlT+Xf4dway1/VplW/e/Ne++TzGnU7b9TUZMxqmj3dQkVJ8mO/XKyv4udDKMzKBn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34ZTMUAAADcAAAADwAAAAAAAAAA&#10;AAAAAAChAgAAZHJzL2Rvd25yZXYueG1sUEsFBgAAAAAEAAQA+QAAAJMDAAAAAA==&#10;" strokecolor="#333" strokeweight="22198emu"/>
                <v:shape id="Freeform 112" o:spid="_x0000_s1066" style="position:absolute;left:5661;top:1052;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7GswgAA&#10;ANwAAAAPAAAAZHJzL2Rvd25yZXYueG1sRE/fa8IwEH4X9j+EG/imqYJiO6OMwUREB3Zjvt6asy1r&#10;LrGJWv97MxD2dh/fz5svO9OIC7W+tqxgNExAEBdW11wq+Pp8H8xA+ICssbFMCm7kYbl46s0x0/bK&#10;e7rkoRQxhH2GCqoQXCalLyoy6IfWEUfuaFuDIcK2lLrFaww3jRwnyVQarDk2VOjoraLiNz8bBR+7&#10;cNq40/b4fUjxZ3LIU7cyWqn+c/f6AiJQF/7FD/dax/mjFP6eiRfIx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Y3sazCAAAA3AAAAA8AAAAAAAAAAAAAAAAAlwIAAGRycy9kb3du&#10;cmV2LnhtbFBLBQYAAAAABAAEAPUAAACGAwAAAAA=&#10;" path="m32,0l20,2,10,9,3,19,,32,3,44,10,54,20,61,32,64,45,61,55,54,62,44,64,32,62,19,55,9,45,2,32,0xe" fillcolor="#333" stroked="f">
                  <v:path arrowok="t" o:connecttype="custom" o:connectlocs="32,1052;20,1054;10,1061;3,1071;0,1084;3,1096;10,1106;20,1113;32,1116;45,1113;55,1106;62,1096;64,1084;62,1071;55,1061;45,1054;32,1052" o:connectangles="0,0,0,0,0,0,0,0,0,0,0,0,0,0,0,0,0"/>
                </v:shape>
                <v:polyline id="Freeform 111" o:spid="_x0000_s1067" style="position:absolute;visibility:visible;mso-wrap-style:square;v-text-anchor:top" points="5661,1084,5664,1071,5671,1061,5681,1054,5693,1052,5706,1054,5716,1061,5723,1071,5725,1084,5723,1096,5716,1106,5706,1113,5693,1116,5681,1113,5671,1106,5664,1096,5661,1084"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x5NwwAA&#10;ANwAAAAPAAAAZHJzL2Rvd25yZXYueG1sRI9Ba8JAEIXvBf/DMkJvdVOFIqmrqCB4tGlFj0N2mk3N&#10;zobsauK/7xwEbzO8N+99s1gNvlE36mId2MD7JANFXAZbc2Xg53v3NgcVE7LFJjAZuFOE1XL0ssDc&#10;hp6/6FakSkkIxxwNuJTaXOtYOvIYJ6ElFu03dB6TrF2lbYe9hPtGT7PsQ3usWRoctrR1VF6KqzcQ&#10;hpM9/M2y+9ofL/NzX21cLDbGvI6H9SeoREN6mh/Xeyv4U8GXZ2QCvfw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Dx5NwwAAANwAAAAPAAAAAAAAAAAAAAAAAJcCAABkcnMvZG93&#10;bnJldi54bWxQSwUGAAAAAAQABAD1AAAAhwMAAAAA&#10;" filled="f" strokecolor="#333" strokeweight="7399emu">
                  <v:path arrowok="t" o:connecttype="custom" o:connectlocs="0,1084;3,1071;10,1061;20,1054;32,1052;45,1054;55,1061;62,1071;64,1084;62,1096;55,1106;45,1113;32,1116;20,1113;10,1106;3,1096;0,1084" o:connectangles="0,0,0,0,0,0,0,0,0,0,0,0,0,0,0,0,0"/>
                </v:polyline>
                <v:line id="Line 110" o:spid="_x0000_s1068" style="position:absolute;visibility:visible;mso-wrap-style:square" from="5685,189" to="5702,1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qqz08EAAADcAAAADwAAAGRycy9kb3ducmV2LnhtbERPTYvCMBC9C/6HMII3Te1Bl2oUFRZW&#10;YRFdBY9DM7bFZhKaqHV/vREW9jaP9zmzRWtqcafGV5YVjIYJCOLc6ooLBcefz8EHCB+QNdaWScGT&#10;PCzm3c4MM20fvKf7IRQihrDPUEEZgsuk9HlJBv3QOuLIXWxjMETYFFI3+IjhppZpkoylwYpjQ4mO&#10;1iXl18PNKOB8mdQ0+d1Uzp2/7ZZXu/S0V6rfa5dTEIHa8C/+c3/pOD8dwfuZeIGc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qrPTwQAAANwAAAAPAAAAAAAAAAAAAAAA&#10;AKECAABkcnMvZG93bnJldi54bWxQSwUGAAAAAAQABAD5AAAAjwMAAAAA&#10;" strokecolor="#333" strokeweight="15736emu"/>
                <v:line id="Line 109" o:spid="_x0000_s1069" style="position:absolute;visibility:visible;mso-wrap-style:square" from="5693,375" to="5693,6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pJaMIAAADcAAAADwAAAGRycy9kb3ducmV2LnhtbERPS4vCMBC+L/gfwgje1tQeXKlGUaEo&#10;+2DxjbehGdtiMylNVuu/3ywIe5uP7zmTWWsqcaPGlZYVDPoRCOLM6pJzBftd+joC4TyyxsoyKXiQ&#10;g9m08zLBRNs7b+i29bkIIewSVFB4XydSuqwgg65va+LAXWxj0AfY5FI3eA/hppJxFA2lwZJDQ4E1&#10;LQvKrtsfo+Dwxu/p5wNPH+fhV7r4Ph5w5Sulet12PgbhqfX/4qd7rcP8OIa/Z8IFcvo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XpJaMIAAADcAAAADwAAAAAAAAAAAAAA&#10;AAChAgAAZHJzL2Rvd25yZXYueG1sUEsFBgAAAAAEAAQA+QAAAJADAAAAAA==&#10;" strokecolor="#333" strokeweight=".30975mm"/>
                <v:rect id="Rectangle 108" o:spid="_x0000_s1070" style="position:absolute;left:5391;top:202;width:604;height:1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n8wQAA&#10;ANwAAAAPAAAAZHJzL2Rvd25yZXYueG1sRE9Ni8IwEL0L/ocwgjdNrSDSNYrK7tqbrrvodWjGtthM&#10;SpPV6q83guBtHu9zZovWVOJCjSstKxgNIxDEmdUl5wr+fr8GUxDOI2usLJOCGzlYzLudGSbaXvmH&#10;LnufixDCLkEFhfd1IqXLCjLohrYmDtzJNgZ9gE0udYPXEG4qGUfRRBosOTQUWNO6oOy8/zcK5PF+&#10;+N5sPlduVac7LGO7vS9Tpfq9dvkBwlPr3+KXO9VhfjyG5zPh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75/MEAAADcAAAADwAAAAAAAAAAAAAAAACXAgAAZHJzL2Rvd25y&#10;ZXYueG1sUEsFBgAAAAAEAAQA9QAAAIUDAAAAAA==&#10;" filled="f" strokecolor="#333" strokeweight=".30975mm"/>
                <v:line id="Line 107" o:spid="_x0000_s1071" style="position:absolute;visibility:visible;mso-wrap-style:square" from="5391,253" to="5995,2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Z9MEAAADcAAAADwAAAGRycy9kb3ducmV2LnhtbERPzYrCMBC+C75DGGFvmioq2jWKuAp6&#10;UNTdBxiasS3bTLpNVuPbG0HwNh/f78wWwVTiSo0rLSvo9xIQxJnVJecKfr433QkI55E1VpZJwZ0c&#10;LObt1gxTbW98ouvZ5yKGsEtRQeF9nUrpsoIMup6tiSN3sY1BH2GTS93gLYabSg6SZCwNlhwbCqxp&#10;VVD2e/43CpLR7m/b30/t+lR+XfxRhsPuHpT66ITlJwhPwb/FL/dWx/mDITyfiRfI+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AX9n0wQAAANwAAAAPAAAAAAAAAAAAAAAA&#10;AKECAABkcnMvZG93bnJldi54bWxQSwUGAAAAAAQABAD5AAAAjwMAAAAA&#10;" strokecolor="#333" strokeweight="22198emu"/>
                <v:shape id="Freeform 106" o:spid="_x0000_s1072" style="position:absolute;left:6466;top:169;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FnEUwgAA&#10;ANwAAAAPAAAAZHJzL2Rvd25yZXYueG1sRE/fa8IwEH4X/B/CCXvTVMExq1FEcIwxBavo660527Lm&#10;EptMu//eCAPf7uP7ebNFa2pxpcZXlhUMBwkI4tzqigsFh/26/wbCB2SNtWVS8EceFvNuZ4aptjfe&#10;0TULhYgh7FNUUIbgUil9XpJBP7COOHJn2xgMETaF1A3eYrip5ShJXqXBimNDiY5WJeU/2a9RsN2E&#10;y6e7fJ2Ppwl+j0/ZxL0brdRLr11OQQRqw1P87/7Qcf5oDI9n4gVyf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WcRTCAAAA3AAAAA8AAAAAAAAAAAAAAAAAlwIAAGRycy9kb3du&#10;cmV2LnhtbFBLBQYAAAAABAAEAPUAAACGAwAAAAA=&#10;" path="m33,0l20,3,10,10,3,20,,33,3,45,10,55,20,62,33,65,45,62,55,55,62,45,65,33,62,20,55,10,45,3,33,0xe" fillcolor="#333" stroked="f">
                  <v:path arrowok="t" o:connecttype="custom" o:connectlocs="33,169;20,172;10,179;3,189;0,202;3,214;10,224;20,231;33,234;45,231;55,224;62,214;65,202;62,189;55,179;45,172;33,169" o:connectangles="0,0,0,0,0,0,0,0,0,0,0,0,0,0,0,0,0"/>
                </v:shape>
                <v:polyline id="Freeform 105" o:spid="_x0000_s1073" style="position:absolute;visibility:visible;mso-wrap-style:square;v-text-anchor:top" points="6466,202,6469,189,6476,179,6486,172,6499,169,6511,172,6521,179,6528,189,6531,202,6528,214,6521,224,6511,231,6499,234,6486,231,6476,224,6469,214,6466,202"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qiOiwAAA&#10;ANwAAAAPAAAAZHJzL2Rvd25yZXYueG1sRE9Ni8IwEL0L+x/CLHizqQoiXaPowoJHrcrucWhmm2oz&#10;KU209d8bQfA2j/c5i1Vva3Gj1leOFYyTFARx4XTFpYLj4Wc0B+EDssbaMSm4k4fV8mOwwEy7jvd0&#10;y0MpYgj7DBWYEJpMSl8YsugT1xBH7t+1FkOEbSl1i10Mt7WcpOlMWqw4Nhhs6NtQccmvVoHrf/Xu&#10;PE3va3u6zP+6cmN8vlFq+Nmvv0AE6sNb/HJvdZw/mcHzmXiBXD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tqiOiwAAAANwAAAAPAAAAAAAAAAAAAAAAAJcCAABkcnMvZG93bnJl&#10;di54bWxQSwUGAAAAAAQABAD1AAAAhAMAAAAA&#10;" filled="f" strokecolor="#333" strokeweight="7399emu">
                  <v:path arrowok="t" o:connecttype="custom" o:connectlocs="0,202;3,189;10,179;20,172;33,169;45,172;55,179;62,189;65,202;62,214;55,224;45,231;33,234;20,231;10,224;3,214;0,202" o:connectangles="0,0,0,0,0,0,0,0,0,0,0,0,0,0,0,0,0"/>
                </v:polyline>
                <v:shape id="Freeform 104" o:spid="_x0000_s1074" style="position:absolute;left:6466;top:147;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iEr4wwAA&#10;ANwAAAAPAAAAZHJzL2Rvd25yZXYueG1sRE/fa8IwEH4X/B/CCb7NVMFNq1HGQBnDDVZFX8/mbIvN&#10;JTaZ1v9+GQx8u4/v582XranFlRpfWVYwHCQgiHOrKy4U7LarpwkIH5A11pZJwZ08LBfdzhxTbW/8&#10;TdcsFCKGsE9RQRmCS6X0eUkG/cA64sidbGMwRNgUUjd4i+GmlqMkeZYGK44NJTp6Kyk/Zz9Gwddn&#10;uHy4y+a0P0zxOD5kU7c2Wql+r32dgQjUhof43/2u4/zRC/w9Ey+Qi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iEr4wwAAANwAAAAPAAAAAAAAAAAAAAAAAJcCAABkcnMvZG93&#10;bnJldi54bWxQSwUGAAAAAAQABAD1AAAAhwMAAAAA&#10;" path="m33,0l20,3,10,10,3,20,,32,3,45,10,55,20,62,33,64,45,62,55,55,62,45,65,32,62,20,55,10,45,3,33,0xe" fillcolor="#333" stroked="f">
                  <v:path arrowok="t" o:connecttype="custom" o:connectlocs="33,147;20,150;10,157;3,167;0,179;3,192;10,202;20,209;33,211;45,209;55,202;62,192;65,179;62,167;55,157;45,150;33,147" o:connectangles="0,0,0,0,0,0,0,0,0,0,0,0,0,0,0,0,0"/>
                </v:shape>
                <v:polyline id="Freeform 103" o:spid="_x0000_s1075" style="position:absolute;visibility:visible;mso-wrap-style:square;v-text-anchor:top" points="6466,179,6469,167,6476,157,6486,150,6499,147,6511,150,6521,157,6528,167,6531,179,6528,192,6521,202,6511,209,6499,211,6486,209,6476,202,6469,192,6466,179"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eRJLwwAA&#10;ANwAAAAPAAAAZHJzL2Rvd25yZXYueG1sRI9Ba8JAEIXvBf/DMkJvdVOFIqmrqCB4tGlFj0N2mk3N&#10;zobsauK/7xwEbzO8N+99s1gNvlE36mId2MD7JANFXAZbc2Xg53v3NgcVE7LFJjAZuFOE1XL0ssDc&#10;hp6/6FakSkkIxxwNuJTaXOtYOvIYJ6ElFu03dB6TrF2lbYe9hPtGT7PsQ3usWRoctrR1VF6KqzcQ&#10;hpM9/M2y+9ofL/NzX21cLDbGvI6H9SeoREN6mh/Xeyv4U6GVZ2QCvfw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eRJLwwAAANwAAAAPAAAAAAAAAAAAAAAAAJcCAABkcnMvZG93&#10;bnJldi54bWxQSwUGAAAAAAQABAD1AAAAhwMAAAAA&#10;" filled="f" strokecolor="#333" strokeweight="7399emu">
                  <v:path arrowok="t" o:connecttype="custom" o:connectlocs="0,179;3,167;10,157;20,150;33,147;45,150;55,157;62,167;65,179;62,192;55,202;45,209;33,211;20,209;10,202;3,192;0,179" o:connectangles="0,0,0,0,0,0,0,0,0,0,0,0,0,0,0,0,0"/>
                </v:polyline>
                <v:shape id="Freeform 102" o:spid="_x0000_s1076" style="position:absolute;left:6466;top:220;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W3sRwgAA&#10;ANwAAAAPAAAAZHJzL2Rvd25yZXYueG1sRE/fa8IwEH4X9j+EG/im6QRlrUYZgw0RHdiJvp7N2ZY1&#10;l9hErf+9GQz2dh/fz5stOtOIK7W+tqzgZZiAIC6srrlUsPv+GLyC8AFZY2OZFNzJw2L+1Jthpu2N&#10;t3TNQyliCPsMFVQhuExKX1Rk0A+tI47cybYGQ4RtKXWLtxhuGjlKkok0WHNsqNDRe0XFT34xCr42&#10;4bxy5/Vpf0jxOD7kqfs0Wqn+c/c2BRGoC//iP/dSx/mjFH6fiRfI+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hbexHCAAAA3AAAAA8AAAAAAAAAAAAAAAAAlwIAAGRycy9kb3du&#10;cmV2LnhtbFBLBQYAAAAABAAEAPUAAACGAwAAAAA=&#10;" path="m33,0l20,2,10,9,3,19,,32,3,44,10,54,20,61,33,64,45,61,55,54,62,44,65,32,62,19,55,9,45,2,33,0xe" fillcolor="#333" stroked="f">
                  <v:path arrowok="t" o:connecttype="custom" o:connectlocs="33,220;20,222;10,229;3,239;0,252;3,264;10,274;20,281;33,284;45,281;55,274;62,264;65,252;62,239;55,229;45,222;33,220" o:connectangles="0,0,0,0,0,0,0,0,0,0,0,0,0,0,0,0,0"/>
                </v:shape>
                <v:polyline id="Freeform 101" o:spid="_x0000_s1077" style="position:absolute;visibility:visible;mso-wrap-style:square;v-text-anchor:top" points="6466,252,6469,239,6476,229,6486,222,6499,220,6511,222,6521,229,6528,239,6531,252,6528,264,6521,274,6511,281,6499,284,6486,281,6476,274,6469,264,6466,252"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1oiQwwAA&#10;ANwAAAAPAAAAZHJzL2Rvd25yZXYueG1sRI9Ba8JAEIXvBf/DMkJvddMKRVJXUUHwaKOixyE7zaZm&#10;Z0N2a+K/7xwEbzO8N+99M18OvlE36mId2MD7JANFXAZbc2XgeNi+zUDFhGyxCUwG7hRhuRi9zDG3&#10;oedvuhWpUhLCMUcDLqU21zqWjjzGSWiJRfsJnccka1dp22Ev4b7RH1n2qT3WLA0OW9o4Kq/FnzcQ&#10;hrPd/06z+8qfrrNLX61dLNbGvI6H1ReoREN6mh/XOyv4U8GXZ2QCv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1oiQwwAAANwAAAAPAAAAAAAAAAAAAAAAAJcCAABkcnMvZG93&#10;bnJldi54bWxQSwUGAAAAAAQABAD1AAAAhwMAAAAA&#10;" filled="f" strokecolor="#333" strokeweight="7399emu">
                  <v:path arrowok="t" o:connecttype="custom" o:connectlocs="0,252;3,239;10,229;20,222;33,220;45,222;55,229;62,239;65,252;62,264;55,274;45,281;33,284;20,281;10,274;3,264;0,252" o:connectangles="0,0,0,0,0,0,0,0,0,0,0,0,0,0,0,0,0"/>
                </v:polyline>
                <v:shape id="Freeform 100" o:spid="_x0000_s1078" style="position:absolute;left:6466;top:144;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9OHKwwAA&#10;ANwAAAAPAAAAZHJzL2Rvd25yZXYueG1sRE/fa8IwEH4f+D+EE3ybqcqGVqOIoIzhBquir2dztsXm&#10;EptM63+/DAZ7u4/v580WranFjRpfWVYw6CcgiHOrKy4U7Hfr5zEIH5A11pZJwYM8LOadpxmm2t75&#10;i25ZKEQMYZ+igjIEl0rp85IM+r51xJE728ZgiLAppG7wHsNNLYdJ8ioNVhwbSnS0Kim/ZN9GwedH&#10;uL676/Z8OE7w9HLMJm5jtFK9brucggjUhn/xn/tNx/mjAfw+Ey+Q8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9OHKwwAAANwAAAAPAAAAAAAAAAAAAAAAAJcCAABkcnMvZG93&#10;bnJldi54bWxQSwUGAAAAAAQABAD1AAAAhwMAAAAA&#10;" path="m33,0l20,2,10,9,3,19,,32,3,44,10,54,20,61,33,64,45,61,55,54,62,44,65,32,62,19,55,9,45,2,33,0xe" fillcolor="#333" stroked="f">
                  <v:path arrowok="t" o:connecttype="custom" o:connectlocs="33,144;20,146;10,153;3,163;0,176;3,188;10,198;20,205;33,208;45,205;55,198;62,188;65,176;62,163;55,153;45,146;33,144" o:connectangles="0,0,0,0,0,0,0,0,0,0,0,0,0,0,0,0,0"/>
                </v:shape>
                <v:polyline id="Freeform 99" o:spid="_x0000_s1079" style="position:absolute;visibility:visible;mso-wrap-style:square;v-text-anchor:top" points="6466,176,6469,163,6476,153,6486,146,6499,144,6511,146,6521,153,6528,163,6531,176,6528,188,6521,198,6511,205,6499,208,6486,205,6476,198,6469,188,6466,176"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SLN8wgAA&#10;ANwAAAAPAAAAZHJzL2Rvd25yZXYueG1sRE/JasMwEL0H+g9iCr3FcmwIwY0SkkKhx9ZNaI+DNbWc&#10;WCNjqV7+vgoUcpvHW2e7n2wrBup941jBKklBEFdON1wrOH2+LjcgfEDW2DomBTN52O8eFlsstBv5&#10;g4Yy1CKGsC9QgQmhK6T0lSGLPnEdceR+XG8xRNjXUvc4xnDbyixN19Jiw7HBYEcvhqpr+WsVuOlL&#10;v1/ydD7Y83XzPdZH48ujUk+P0+EZRKAp3MX/7jcd5+cZ3J6JF8jd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Is3zCAAAA3AAAAA8AAAAAAAAAAAAAAAAAlwIAAGRycy9kb3du&#10;cmV2LnhtbFBLBQYAAAAABAAEAPUAAACGAwAAAAA=&#10;" filled="f" strokecolor="#333" strokeweight="7399emu">
                  <v:path arrowok="t" o:connecttype="custom" o:connectlocs="0,176;3,163;10,153;20,146;33,144;45,146;55,153;62,163;65,176;62,188;55,198;45,205;33,208;20,205;10,198;3,188;0,176" o:connectangles="0,0,0,0,0,0,0,0,0,0,0,0,0,0,0,0,0"/>
                </v:polyline>
                <v:shape id="Freeform 98" o:spid="_x0000_s1080" style="position:absolute;left:6466;top:143;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atomwwAA&#10;ANwAAAAPAAAAZHJzL2Rvd25yZXYueG1sRE/fa8IwEH4f7H8IN9ibplOUtTOKCA6RKdiN+Xprzras&#10;ucQmavffG0HY2318P28y60wjztT62rKCl34CgriwuuZSwdfnsvcKwgdkjY1lUvBHHmbTx4cJZtpe&#10;eEfnPJQihrDPUEEVgsuk9EVFBn3fOuLIHWxrMETYllK3eInhppGDJBlLgzXHhgodLSoqfvOTUbDd&#10;hOPaHT8O3/sUf0b7PHXvRiv1/NTN30AE6sK/+O5e6Th/OITbM/ECOb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atomwwAAANwAAAAPAAAAAAAAAAAAAAAAAJcCAABkcnMvZG93&#10;bnJldi54bWxQSwUGAAAAAAQABAD1AAAAhwMAAAAA&#10;" path="m33,0l20,2,10,9,3,20,,32,3,45,10,55,20,62,33,64,45,62,55,55,62,45,65,32,62,20,55,9,45,2,33,0xe" fillcolor="#333" stroked="f">
                  <v:path arrowok="t" o:connecttype="custom" o:connectlocs="33,143;20,145;10,152;3,163;0,175;3,188;10,198;20,205;33,207;45,205;55,198;62,188;65,175;62,163;55,152;45,145;33,143" o:connectangles="0,0,0,0,0,0,0,0,0,0,0,0,0,0,0,0,0"/>
                </v:shape>
                <v:polyline id="Freeform 97" o:spid="_x0000_s1081" style="position:absolute;visibility:visible;mso-wrap-style:square;v-text-anchor:top" points="6466,175,6469,163,6476,152,6486,145,6499,143,6511,145,6521,152,6528,163,6531,175,6528,188,6521,198,6511,205,6499,207,6486,205,6476,198,6469,188,6466,175"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7Y6TwgAA&#10;ANwAAAAPAAAAZHJzL2Rvd25yZXYueG1sRE9Na8JAEL0X+h+WEbw1G5tSQnQVLRR6tKmixyE7ZqPZ&#10;2ZDdJvHfdwuF3ubxPme1mWwrBup941jBIklBEFdON1wrOHy9P+UgfEDW2DomBXfysFk/Pqyw0G7k&#10;TxrKUIsYwr5ABSaErpDSV4Ys+sR1xJG7uN5iiLCvpe5xjOG2lc9p+iotNhwbDHb0Zqi6ld9WgZtO&#10;en/N0vvWHm/5eax3xpc7peazabsEEWgK/+I/94eO87MX+H0mXiDX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tjpPCAAAA3AAAAA8AAAAAAAAAAAAAAAAAlwIAAGRycy9kb3du&#10;cmV2LnhtbFBLBQYAAAAABAAEAPUAAACGAwAAAAA=&#10;" filled="f" strokecolor="#333" strokeweight="7399emu">
                  <v:path arrowok="t" o:connecttype="custom" o:connectlocs="0,175;3,163;10,152;20,145;33,143;45,145;55,152;62,163;65,175;62,188;55,198;45,205;33,207;20,205;10,198;3,188;0,175" o:connectangles="0,0,0,0,0,0,0,0,0,0,0,0,0,0,0,0,0"/>
                </v:polyline>
                <v:shape id="Freeform 96" o:spid="_x0000_s1082" style="position:absolute;left:6466;top:143;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z+fJwwAA&#10;ANwAAAAPAAAAZHJzL2Rvd25yZXYueG1sRE/fa8IwEH4X9j+EG/im6TaUtTOKCBsiTrAb8/XWnG1Z&#10;c4lN1PrfL4Lg2318P28y60wjTtT62rKCp2ECgriwuuZSwffX++AVhA/IGhvLpOBCHmbTh94EM23P&#10;vKVTHkoRQ9hnqKAKwWVS+qIig35oHXHk9rY1GCJsS6lbPMdw08jnJBlLgzXHhgodLSoq/vKjUbD5&#10;DIeVO6z3P7sUf0e7PHUfRivVf+zmbyACdeEuvrmXOs5/GcH1mXiBnP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z+fJwwAAANwAAAAPAAAAAAAAAAAAAAAAAJcCAABkcnMvZG93&#10;bnJldi54bWxQSwUGAAAAAAQABAD1AAAAhwMAAAAA&#10;" path="m33,0l20,2,10,9,3,19,,32,3,44,10,55,20,61,33,64,45,61,55,55,62,44,65,32,62,19,55,9,45,2,33,0xe" fillcolor="#333" stroked="f">
                  <v:path arrowok="t" o:connecttype="custom" o:connectlocs="33,143;20,145;10,152;3,162;0,175;3,187;10,198;20,204;33,207;45,204;55,198;62,187;65,175;62,162;55,152;45,145;33,143" o:connectangles="0,0,0,0,0,0,0,0,0,0,0,0,0,0,0,0,0"/>
                </v:shape>
                <v:polyline id="Freeform 95" o:spid="_x0000_s1083" style="position:absolute;visibility:visible;mso-wrap-style:square;v-text-anchor:top" points="6466,175,6469,162,6476,152,6486,145,6499,143,6511,145,6521,152,6528,162,6531,175,6528,187,6521,198,6511,204,6499,207,6486,204,6476,198,6469,187,6466,175"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7V/wgAA&#10;ANwAAAAPAAAAZHJzL2Rvd25yZXYueG1sRE9Na8MwDL0P9h+MBrstThsoJatbksFgxy1r2Y4i1uK0&#10;sRxiN0n/fV0Y9KbH+9RmN9tOjDT41rGCRZKCIK6dbrlRsP9+f1mD8AFZY+eYFFzIw277+LDBXLuJ&#10;v2isQiNiCPscFZgQ+lxKXxuy6BPXE0fuzw0WQ4RDI/WAUwy3nVym6UpabDk2GOzpzVB9qs5WgZt/&#10;9OcxSy+FPZzWv1NTGl+VSj0/zcUriEBzuIv/3R86zs9WcHsmXiC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hztX/CAAAA3AAAAA8AAAAAAAAAAAAAAAAAlwIAAGRycy9kb3du&#10;cmV2LnhtbFBLBQYAAAAABAAEAPUAAACGAwAAAAA=&#10;" filled="f" strokecolor="#333" strokeweight="7399emu">
                  <v:path arrowok="t" o:connecttype="custom" o:connectlocs="0,175;3,162;10,152;20,145;33,143;45,145;55,152;62,162;65,175;62,187;55,198;45,204;33,207;20,204;10,198;3,187;0,175" o:connectangles="0,0,0,0,0,0,0,0,0,0,0,0,0,0,0,0,0"/>
                </v:polyline>
                <v:shape id="Freeform 94" o:spid="_x0000_s1084" style="position:absolute;left:6466;top:145;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UdwlwwAA&#10;ANwAAAAPAAAAZHJzL2Rvd25yZXYueG1sRE/fa8IwEH4f7H8IN9jbTKfMaWcUERxDpmAVfT2bsy02&#10;l9hkWv/7ZSDs7T6+nzeatKYWF2p8ZVnBaycBQZxbXXGhYLuZvwxA+ICssbZMCm7kYTJ+fBhhqu2V&#10;13TJQiFiCPsUFZQhuFRKn5dk0HesI47c0TYGQ4RNIXWD1xhuatlNkr40WHFsKNHRrKT8lP0YBatl&#10;OC/c+fu42w/x8LbPhu7TaKWen9rpB4hAbfgX391fOs7vvcPfM/ECOf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UdwlwwAAANwAAAAPAAAAAAAAAAAAAAAAAJcCAABkcnMvZG93&#10;bnJldi54bWxQSwUGAAAAAAQABAD1AAAAhwMAAAAA&#10;" path="m33,0l20,2,10,9,3,19,,32,3,44,10,54,20,61,33,64,45,61,55,54,62,44,65,32,62,19,55,9,45,2,33,0xe" fillcolor="#333" stroked="f">
                  <v:path arrowok="t" o:connecttype="custom" o:connectlocs="33,145;20,147;10,154;3,164;0,177;3,189;10,199;20,206;33,209;45,206;55,199;62,189;65,177;62,164;55,154;45,147;33,145" o:connectangles="0,0,0,0,0,0,0,0,0,0,0,0,0,0,0,0,0"/>
                </v:shape>
                <v:polyline id="Freeform 93" o:spid="_x0000_s1085" style="position:absolute;visibility:visible;mso-wrap-style:square;v-text-anchor:top" points="6466,177,6469,164,6476,154,6486,147,6499,145,6511,147,6521,154,6528,164,6531,177,6528,189,6521,199,6511,206,6499,209,6486,206,6476,199,6469,189,6466,177"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ISWwwAA&#10;ANwAAAAPAAAAZHJzL2Rvd25yZXYueG1sRI9Ba8JAEIXvBf/DMkJvddMKRVJXUUHwaKOixyE7zaZm&#10;Z0N2a+K/7xwEbzO8N+99M18OvlE36mId2MD7JANFXAZbc2XgeNi+zUDFhGyxCUwG7hRhuRi9zDG3&#10;oedvuhWpUhLCMUcDLqU21zqWjjzGSWiJRfsJnccka1dp22Ev4b7RH1n2qT3WLA0OW9o4Kq/FnzcQ&#10;hrPd/06z+8qfrrNLX61dLNbGvI6H1ReoREN6mh/XOyv4U6GVZ2QCv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oISWwwAAANwAAAAPAAAAAAAAAAAAAAAAAJcCAABkcnMvZG93&#10;bnJldi54bWxQSwUGAAAAAAQABAD1AAAAhwMAAAAA&#10;" filled="f" strokecolor="#333" strokeweight="7399emu">
                  <v:path arrowok="t" o:connecttype="custom" o:connectlocs="0,177;3,164;10,154;20,147;33,145;45,147;55,154;62,164;65,177;62,189;55,199;45,206;33,209;20,206;10,199;3,189;0,177" o:connectangles="0,0,0,0,0,0,0,0,0,0,0,0,0,0,0,0,0"/>
                </v:polyline>
                <v:shape id="Freeform 92" o:spid="_x0000_s1086" style="position:absolute;left:6466;top:143;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gu3MwwAA&#10;ANwAAAAPAAAAZHJzL2Rvd25yZXYueG1sRE/fa8IwEH4f+D+EE3ybqcqG7YwigjKGE+zGfD2bsy02&#10;l9hkWv/7ZTDY2318P2+26EwjrtT62rKC0TABQVxYXXOp4PNj/TgF4QOyxsYyKbiTh8W89zDDTNsb&#10;7+mah1LEEPYZKqhCcJmUvqjIoB9aRxy5k20NhgjbUuoWbzHcNHKcJM/SYM2xoUJHq4qKc/5tFOze&#10;w+XNXbanr0OKx6dDnrqN0UoN+t3yBUSgLvyL/9yvOs6fpPD7TLxAz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gu3MwwAAANwAAAAPAAAAAAAAAAAAAAAAAJcCAABkcnMvZG93&#10;bnJldi54bWxQSwUGAAAAAAQABAD1AAAAhwMAAAAA&#10;" path="m33,0l20,2,10,9,3,19,,32,3,44,10,55,20,61,33,64,45,61,55,55,62,44,65,32,62,19,55,9,45,2,33,0xe" fillcolor="#333" stroked="f">
                  <v:path arrowok="t" o:connecttype="custom" o:connectlocs="33,143;20,145;10,152;3,162;0,175;3,187;10,198;20,204;33,207;45,204;55,198;62,187;65,175;62,162;55,152;45,145;33,143" o:connectangles="0,0,0,0,0,0,0,0,0,0,0,0,0,0,0,0,0"/>
                </v:shape>
                <v:polyline id="Freeform 91" o:spid="_x0000_s1087" style="position:absolute;visibility:visible;mso-wrap-style:square;v-text-anchor:top" points="6466,175,6469,162,6476,152,6486,145,6499,143,6511,145,6521,152,6528,162,6531,175,6528,187,6521,198,6511,204,6499,207,6486,204,6476,198,6469,187,6466,175"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0PvtxAAA&#10;ANwAAAAPAAAAZHJzL2Rvd25yZXYueG1sRI9Ba8JAEIXvBf/DMkJvdWNbRFJXUaHgsY2KPQ7ZaTY1&#10;Oxuyq4n/vnMQvM3w3rz3zWI1+EZdqYt1YAPTSQaKuAy25srAYf/5MgcVE7LFJjAZuFGE1XL0tMDc&#10;hp6/6VqkSkkIxxwNuJTaXOtYOvIYJ6ElFu03dB6TrF2lbYe9hPtGv2bZTHusWRoctrR1VJ6LizcQ&#10;hpP9+nvLbmt/PM9/+mrjYrEx5nk8rD9AJRrSw3y/3lnBfxd8eUYm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ND77cQAAADcAAAADwAAAAAAAAAAAAAAAACXAgAAZHJzL2Rv&#10;d25yZXYueG1sUEsFBgAAAAAEAAQA9QAAAIgDAAAAAA==&#10;" filled="f" strokecolor="#333" strokeweight="7399emu">
                  <v:path arrowok="t" o:connecttype="custom" o:connectlocs="0,175;3,162;10,152;20,145;33,143;45,145;55,152;62,162;65,175;62,187;55,198;45,204;33,207;20,204;10,198;3,187;0,175" o:connectangles="0,0,0,0,0,0,0,0,0,0,0,0,0,0,0,0,0"/>
                </v:polyline>
                <v:shape id="Freeform 90" o:spid="_x0000_s1088" style="position:absolute;left:6466;top:144;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8pK3wwAA&#10;ANwAAAAPAAAAZHJzL2Rvd25yZXYueG1sRE/fa8IwEH4f+D+EE3ybqeKGVqOIoIzhBquir2dztsXm&#10;EptM63+/DAZ7u4/v580WranFjRpfWVYw6CcgiHOrKy4U7Hfr5zEIH5A11pZJwYM8LOadpxmm2t75&#10;i25ZKEQMYZ+igjIEl0rp85IM+r51xJE728ZgiLAppG7wHsNNLYdJ8ioNVhwbSnS0Kim/ZN9GwedH&#10;uL676/Z8OE7w9HLMJm5jtFK9brucggjUhn/xn/tNx/mjAfw+Ey+Q8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8pK3wwAAANwAAAAPAAAAAAAAAAAAAAAAAJcCAABkcnMvZG93&#10;bnJldi54bWxQSwUGAAAAAAQABAD1AAAAhwMAAAAA&#10;" path="m33,0l20,2,10,9,3,19,,32,3,44,10,54,20,61,33,64,45,61,55,54,62,44,65,32,62,19,55,9,45,2,33,0xe" fillcolor="#333" stroked="f">
                  <v:path arrowok="t" o:connecttype="custom" o:connectlocs="33,144;20,146;10,153;3,163;0,176;3,188;10,198;20,205;33,208;45,205;55,198;62,188;65,176;62,163;55,153;45,146;33,144" o:connectangles="0,0,0,0,0,0,0,0,0,0,0,0,0,0,0,0,0"/>
                </v:shape>
                <v:polyline id="Freeform 89" o:spid="_x0000_s1089" style="position:absolute;visibility:visible;mso-wrap-style:square;v-text-anchor:top" points="6466,176,6469,163,6476,153,6486,146,6499,144,6511,146,6521,153,6528,163,6531,176,6528,188,6521,198,6511,205,6499,208,6486,205,6476,198,6469,188,6466,176"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TsABwAAA&#10;ANwAAAAPAAAAZHJzL2Rvd25yZXYueG1sRE9Ni8IwEL0v+B/CCN7WVF0WqUZRYcGjdhU9Ds3YVJtJ&#10;abK2/nuzIHibx/uc+bKzlbhT40vHCkbDBARx7nTJhYLD78/nFIQPyBorx6TgQR6Wi97HHFPtWt7T&#10;PQuFiCHsU1RgQqhTKX1uyKIfupo4chfXWAwRNoXUDbYx3FZynCTf0mLJscFgTRtD+S37swpcd9K7&#10;6yR5rOzxNj23xdr4bK3UoN+tZiACdeEtfrm3Os7/GsP/M/ECuXg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TsABwAAAANwAAAAPAAAAAAAAAAAAAAAAAJcCAABkcnMvZG93bnJl&#10;di54bWxQSwUGAAAAAAQABAD1AAAAhAMAAAAA&#10;" filled="f" strokecolor="#333" strokeweight="7399emu">
                  <v:path arrowok="t" o:connecttype="custom" o:connectlocs="0,176;3,163;10,153;20,146;33,144;45,146;55,153;62,163;65,176;62,188;55,198;45,205;33,208;20,205;10,198;3,188;0,176" o:connectangles="0,0,0,0,0,0,0,0,0,0,0,0,0,0,0,0,0"/>
                </v:polyline>
                <v:line id="Line 88" o:spid="_x0000_s1090" style="position:absolute;visibility:visible;mso-wrap-style:square" from="6499,174" to="6499,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kJU8QAAADcAAAADwAAAGRycy9kb3ducmV2LnhtbERP22rCQBB9L/QflhH61my0YiW6ShWC&#10;Yi2lXlp8G7JjEszOhuyq8e/dQqFvczjXGU9bU4kLNa60rKAbxSCIM6tLzhXstunzEITzyBory6Tg&#10;Rg6mk8eHMSbaXvmLLhufixDCLkEFhfd1IqXLCjLoIlsTB+5oG4M+wCaXusFrCDeV7MXxQBosOTQU&#10;WNO8oOy0ORsF+1depesb/rwfBh/p7PN7jwtfKfXUad9GIDy1/l/8517qML//Ar/PhAvk5A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6QlTxAAAANwAAAAPAAAAAAAAAAAA&#10;AAAAAKECAABkcnMvZG93bnJldi54bWxQSwUGAAAAAAQABAD5AAAAkgMAAAAA&#10;" strokecolor="#333" strokeweight=".30975mm"/>
                <v:line id="Line 87" o:spid="_x0000_s1091" style="position:absolute;visibility:visible;mso-wrap-style:square" from="6499,166" to="6499,1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chzXMMAAADcAAAADwAAAGRycy9kb3ducmV2LnhtbERPS2rDMBDdB3oHMYXuYjmNMcWNEkxL&#10;aQlkUccHGKyJ7cQaGUtN5NtHhUJ383jf2eyCGcSVJtdbVrBKUhDEjdU9twrq48fyBYTzyBoHy6Rg&#10;Jge77cNig4W2N/6ma+VbEUPYFaig834spHRNRwZdYkfiyJ3sZNBHOLVST3iL4WaQz2maS4M9x4YO&#10;R3rrqLlUP0ZBqHM9l5dDvn8fzqd1GT6b9YGVenoM5SsIT8H/i//cXzrOzzL4fSZeIL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3Ic1zDAAAA3AAAAA8AAAAAAAAAAAAA&#10;AAAAoQIAAGRycy9kb3ducmV2LnhtbFBLBQYAAAAABAAEAPkAAACRAwAAAAA=&#10;" strokecolor="#333" strokeweight="0"/>
                <v:line id="Line 86" o:spid="_x0000_s1092" style="position:absolute;visibility:visible;mso-wrap-style:square" from="6197,174" to="6801,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1KgIsMAAADcAAAADwAAAGRycy9kb3ducmV2LnhtbERPS2rDMBDdB3IHMYVuQiPHJKa4UUyI&#10;G+iii3x6gMGa2m6tkbEkx7l9VSh0N4/3nW0xmU6MNLjWsoLVMgFBXFndcq3g43p8egbhPLLGzjIp&#10;uJODYjefbTHX9sZnGi++FjGEXY4KGu/7XEpXNWTQLW1PHLlPOxj0EQ611APeYrjpZJokmTTYcmxo&#10;sKdDQ9X3JRgFrg1f4TXTp7TK3k1YcxkWslTq8WHav4DwNPl/8Z/7Tcf56w38PhMvkLs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NSoCLDAAAA3AAAAA8AAAAAAAAAAAAA&#10;AAAAoQIAAGRycy9kb3ducmV2LnhtbFBLBQYAAAAABAAEAPkAAACRAwAAAAA=&#10;" strokecolor="white" strokeweight="0"/>
                <v:shape id="Freeform 85" o:spid="_x0000_s1093" style="position:absolute;left:6197;top:174;width:604;height:2;visibility:visible;mso-wrap-style:square;v-text-anchor:top" coordsize="60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u8UVwwAA&#10;ANwAAAAPAAAAZHJzL2Rvd25yZXYueG1sRE9LawIxEL4X/A9hBC9Fs219sRqllVakJ11Fr8Nm3F3c&#10;TJYk1fXfm0Kht/n4njNftqYWV3K+sqzgZZCAIM6trrhQcNh/9acgfEDWWFsmBXfysFx0nuaYanvj&#10;HV2zUIgYwj5FBWUITSqlz0sy6Ae2IY7c2TqDIUJXSO3wFsNNLV+TZCwNVhwbSmxoVVJ+yX6MgvWH&#10;PrnJ6O2TQv6s7el7e9xkhVK9bvs+AxGoDf/iP/dGx/nDMfw+Ey+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u8UVwwAAANwAAAAPAAAAAAAAAAAAAAAAAJcCAABkcnMvZG93&#10;bnJldi54bWxQSwUGAAAAAAQABAD1AAAAhwMAAAAA&#10;" path="m0,0l604,,,0xe" filled="f" strokecolor="#333" strokeweight=".30975mm">
                  <v:path arrowok="t" o:connecttype="custom" o:connectlocs="0,0;604,0;0,0" o:connectangles="0,0,0"/>
                </v:shape>
                <v:line id="Line 84" o:spid="_x0000_s1094" style="position:absolute;visibility:visible;mso-wrap-style:square" from="6197,174" to="6801,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VKiI8MAAADcAAAADwAAAGRycy9kb3ducmV2LnhtbERP22oCMRB9F/yHMIJv3axSe9luFLEt&#10;6INSbT9g2Mxe6GaybqLGvzeFgm9zONfJF8G04ky9aywrmCQpCOLC6oYrBT/fnw8vIJxH1thaJgVX&#10;crCYDwc5ZtpeeE/ng69EDGGXoYLa+y6T0hU1GXSJ7YgjV9reoI+wr6Tu8RLDTSunafokDTYcG2rs&#10;aFVT8Xs4GQXpbHNcT7av9mPfvJf+S4bd5hqUGo/C8g2Ep+Dv4n/3Wsf5j8/w90y8QM5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1SoiPDAAAA3AAAAA8AAAAAAAAAAAAA&#10;AAAAoQIAAGRycy9kb3ducmV2LnhtbFBLBQYAAAAABAAEAPkAAACRAwAAAAA=&#10;" strokecolor="#333" strokeweight="22198emu"/>
                <v:shape id="Freeform 83" o:spid="_x0000_s1095" style="position:absolute;left:7272;top:161;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DsqxgAA&#10;ANwAAAAPAAAAZHJzL2Rvd25yZXYueG1sRI9PSwNBDMXvQr/DEMGbnVVqsWtnSylYRKzgKvYad7J/&#10;6E5mujO267c3B8Fbwnt575flanS9OtEQO88GbqYZKOLK244bAx/vj9f3oGJCtth7JgM/FGFVTC6W&#10;mFt/5jc6lalREsIxRwNtSiHXOlYtOYxTH4hFq/3gMMk6NNoOeJZw1+vbLJtrhx1LQ4uBNi1Vh/Lb&#10;GXjdpeNzOL7Un/sFft3ty0XYOmvM1eW4fgCVaEz/5r/rJyv4M6GVZ2QCXf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6yDsqxgAAANwAAAAPAAAAAAAAAAAAAAAAAJcCAABkcnMv&#10;ZG93bnJldi54bWxQSwUGAAAAAAQABAD1AAAAigMAAAAA&#10;" path="m32,0l19,3,9,10,2,20,,32,2,45,9,55,19,62,32,64,44,62,55,55,61,45,64,32,61,20,55,10,44,3,32,0xe" fillcolor="#333" stroked="f">
                  <v:path arrowok="t" o:connecttype="custom" o:connectlocs="32,161;19,164;9,171;2,181;0,193;2,206;9,216;19,223;32,225;44,223;55,216;61,206;64,193;61,181;55,171;44,164;32,161" o:connectangles="0,0,0,0,0,0,0,0,0,0,0,0,0,0,0,0,0"/>
                </v:shape>
                <v:polyline id="Freeform 82" o:spid="_x0000_s1096" style="position:absolute;visibility:visible;mso-wrap-style:square;v-text-anchor:top" points="7272,193,7274,181,7281,171,7291,164,7304,161,7316,164,7327,171,7333,181,7336,193,7333,206,7327,216,7316,223,7304,225,7291,223,7281,216,7274,206,7272,193"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6lJwwQAA&#10;ANwAAAAPAAAAZHJzL2Rvd25yZXYueG1sRE9Li8IwEL4L+x/CLOxN030gtRpFhYU9rnUXPQ7N2FSb&#10;SWmirf/eCIK3+fieM1v0thYXan3lWMH7KAFBXDhdcangb/s9TEH4gKyxdkwKruRhMX8ZzDDTruMN&#10;XfJQihjCPkMFJoQmk9IXhiz6kWuII3dwrcUQYVtK3WIXw20tP5JkLC1WHBsMNrQ2VJzys1Xg+p3+&#10;PX4m16X9P6X7rlwZn6+Uenvtl1MQgfrwFD/cPzrO/5rA/Zl4gZz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epScMEAAADcAAAADwAAAAAAAAAAAAAAAACXAgAAZHJzL2Rvd25y&#10;ZXYueG1sUEsFBgAAAAAEAAQA9QAAAIUDAAAAAA==&#10;" filled="f" strokecolor="#333" strokeweight="7399emu">
                  <v:path arrowok="t" o:connecttype="custom" o:connectlocs="0,193;2,181;9,171;19,164;32,161;44,164;55,171;61,181;64,193;61,206;55,216;44,223;32,225;19,223;9,216;2,206;0,193" o:connectangles="0,0,0,0,0,0,0,0,0,0,0,0,0,0,0,0,0"/>
                </v:polyline>
                <v:shape id="Freeform 81" o:spid="_x0000_s1097" style="position:absolute;left:7272;top:159;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Z6HxxgAA&#10;ANwAAAAPAAAAZHJzL2Rvd25yZXYueG1sRI9Ba8JAEIXvhf6HZQre6saCpaauIoUWkSo0Sr1Os2MS&#10;mp1ds6vGf+8cCr3N8N6898103rtWnamLjWcDo2EGirj0tuHKwG77/vgCKiZki61nMnClCPPZ/d0U&#10;c+sv/EXnIlVKQjjmaKBOKeRax7Imh3HoA7FoB985TLJ2lbYdXiTctfopy561w4alocZAbzWVv8XJ&#10;Gdis03EVjp+H7/0Ef8b7YhI+nDVm8NAvXkEl6tO/+e96aQV/LPjyjEygZ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Z6HxxgAAANwAAAAPAAAAAAAAAAAAAAAAAJcCAABkcnMv&#10;ZG93bnJldi54bWxQSwUGAAAAAAQABAD1AAAAigMAAAAA&#10;" path="m32,0l19,3,9,10,2,20,,32,2,45,9,55,19,62,32,64,44,62,55,55,61,45,64,32,61,20,55,10,44,3,32,0xe" fillcolor="#333" stroked="f">
                  <v:path arrowok="t" o:connecttype="custom" o:connectlocs="32,159;19,162;9,169;2,179;0,191;2,204;9,214;19,221;32,223;44,221;55,214;61,204;64,191;61,179;55,169;44,162;32,159" o:connectangles="0,0,0,0,0,0,0,0,0,0,0,0,0,0,0,0,0"/>
                </v:shape>
                <v:polyline id="Freeform 80" o:spid="_x0000_s1098" style="position:absolute;visibility:visible;mso-wrap-style:square;v-text-anchor:top" points="7272,191,7274,179,7281,169,7291,162,7304,159,7316,162,7327,169,7333,179,7336,191,7333,204,7327,214,7316,221,7304,223,7291,221,7281,214,7274,204,7272,191"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RcirwAAA&#10;ANwAAAAPAAAAZHJzL2Rvd25yZXYueG1sRE9Ni8IwEL0L+x/CLHjT1BVFukbRBcGjVpfd49CMTbWZ&#10;lCba+u+NIHibx/uc+bKzlbhR40vHCkbDBARx7nTJhYLjYTOYgfABWWPlmBTcycNy8dGbY6pdy3u6&#10;ZaEQMYR9igpMCHUqpc8NWfRDVxNH7uQaiyHCppC6wTaG20p+JclUWiw5Nhis6cdQfsmuVoHr/vTu&#10;PE7uK/t7mf23xdr4bK1U/7NbfYMI1IW3+OXe6jh/MoLnM/ECuXg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6RcirwAAAANwAAAAPAAAAAAAAAAAAAAAAAJcCAABkcnMvZG93bnJl&#10;di54bWxQSwUGAAAAAAQABAD1AAAAhAMAAAAA&#10;" filled="f" strokecolor="#333" strokeweight="7399emu">
                  <v:path arrowok="t" o:connecttype="custom" o:connectlocs="0,191;2,179;9,169;19,162;32,159;44,162;55,169;61,179;64,191;61,204;55,214;44,221;32,223;19,221;9,214;2,204;0,191" o:connectangles="0,0,0,0,0,0,0,0,0,0,0,0,0,0,0,0,0"/>
                </v:polyline>
                <v:shape id="Freeform 79" o:spid="_x0000_s1099" style="position:absolute;left:7272;top:161;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ZodwgAA&#10;ANwAAAAPAAAAZHJzL2Rvd25yZXYueG1sRE/fa8IwEH4X/B/CCXvTVMExq1FEcIwxBavo660527Lm&#10;EptMu//eCAPf7uP7ebNFa2pxpcZXlhUMBwkI4tzqigsFh/26/wbCB2SNtWVS8EceFvNuZ4aptjfe&#10;0TULhYgh7FNUUIbgUil9XpJBP7COOHJn2xgMETaF1A3eYrip5ShJXqXBimNDiY5WJeU/2a9RsN2E&#10;y6e7fJ2Ppwl+j0/ZxL0brdRLr11OQQRqw1P87/7Qcf54BI9n4gVyf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5mh3CAAAA3AAAAA8AAAAAAAAAAAAAAAAAlwIAAGRycy9kb3du&#10;cmV2LnhtbFBLBQYAAAAABAAEAPUAAACGAwAAAAA=&#10;" path="m32,0l19,2,9,9,2,19,,32,2,44,9,54,19,61,32,64,44,61,55,54,61,44,64,32,61,19,55,9,44,2,32,0xe" fillcolor="#333" stroked="f">
                  <v:path arrowok="t" o:connecttype="custom" o:connectlocs="32,161;19,163;9,170;2,180;0,193;2,205;9,215;19,222;32,225;44,222;55,215;61,205;64,193;61,180;55,170;44,163;32,161" o:connectangles="0,0,0,0,0,0,0,0,0,0,0,0,0,0,0,0,0"/>
                </v:shape>
                <v:polyline id="Freeform 78" o:spid="_x0000_s1100" style="position:absolute;visibility:visible;mso-wrap-style:square;v-text-anchor:top" points="7272,193,7274,180,7281,170,7291,163,7304,161,7316,163,7327,170,7333,180,7336,193,7333,205,7327,215,7316,222,7304,225,7291,222,7281,215,7274,205,7272,193"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2/NHwgAA&#10;ANwAAAAPAAAAZHJzL2Rvd25yZXYueG1sRE9Na8JAEL0X+h+WEbw1GxtaQnQVLRR6tKmixyE7ZqPZ&#10;2ZDdJvHfdwuF3ubxPme1mWwrBup941jBIklBEFdON1wrOHy9P+UgfEDW2DomBXfysFk/Pqyw0G7k&#10;TxrKUIsYwr5ABSaErpDSV4Ys+sR1xJG7uN5iiLCvpe5xjOG2lc9p+iotNhwbDHb0Zqi6ld9WgZtO&#10;en/N0vvWHm/5eax3xpc7peazabsEEWgK/+I/94eO818y+H0mXiDX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Xb80fCAAAA3AAAAA8AAAAAAAAAAAAAAAAAlwIAAGRycy9kb3du&#10;cmV2LnhtbFBLBQYAAAAABAAEAPUAAACGAwAAAAA=&#10;" filled="f" strokecolor="#333" strokeweight="7399emu">
                  <v:path arrowok="t" o:connecttype="custom" o:connectlocs="0,193;2,180;9,170;19,163;32,161;44,163;55,170;61,180;64,193;61,205;55,215;44,222;32,225;19,222;9,215;2,205;0,193" o:connectangles="0,0,0,0,0,0,0,0,0,0,0,0,0,0,0,0,0"/>
                </v:polyline>
                <v:shape id="Freeform 77" o:spid="_x0000_s1101" style="position:absolute;left:7272;top:212;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KfywwAA&#10;ANwAAAAPAAAAZHJzL2Rvd25yZXYueG1sRE/fa8IwEH4X9j+EG/im6caUtTOKCBsiTrAb8/XWnG1Z&#10;c4lN1PrfL4Lg2318P28y60wjTtT62rKCp2ECgriwuuZSwffX++AVhA/IGhvLpOBCHmbTh94EM23P&#10;vKVTHkoRQ9hnqKAKwWVS+qIig35oHXHk9rY1GCJsS6lbPMdw08jnJBlLgzXHhgodLSoq/vKjUbD5&#10;DIeVO6z3P7sUf0e7PHUfRivVf+zmbyACdeEuvrmXOs4fvcD1mXiBnP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KfywwAAANwAAAAPAAAAAAAAAAAAAAAAAJcCAABkcnMvZG93&#10;bnJldi54bWxQSwUGAAAAAAQABAD1AAAAhwMAAAAA&#10;" path="m32,0l19,3,9,10,2,20,,32,2,45,9,55,19,62,32,64,44,62,55,55,61,45,64,32,61,20,55,10,44,3,32,0xe" fillcolor="#333" stroked="f">
                  <v:path arrowok="t" o:connecttype="custom" o:connectlocs="32,212;19,215;9,222;2,232;0,244;2,257;9,267;19,274;32,276;44,274;55,267;61,257;64,244;61,232;55,222;44,215;32,212" o:connectangles="0,0,0,0,0,0,0,0,0,0,0,0,0,0,0,0,0"/>
                </v:shape>
                <v:polyline id="Freeform 76" o:spid="_x0000_s1102" style="position:absolute;visibility:visible;mso-wrap-style:square;v-text-anchor:top" points="7272,244,7274,232,7281,222,7291,215,7304,212,7316,215,7327,222,7333,232,7336,244,7333,257,7327,267,7316,274,7304,276,7291,274,7281,267,7274,257,7272,244"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fs6owAAA&#10;ANwAAAAPAAAAZHJzL2Rvd25yZXYueG1sRE9Ni8IwEL0v+B/CCN7W1BUXqUZRYcGj21X0ODRjU20m&#10;pYm2/nuzIHibx/uc+bKzlbhT40vHCkbDBARx7nTJhYL938/nFIQPyBorx6TgQR6Wi97HHFPtWv6l&#10;exYKEUPYp6jAhFCnUvrckEU/dDVx5M6usRgibAqpG2xjuK3kV5J8S4slxwaDNW0M5dfsZhW47qh3&#10;l3HyWNnDdXpqi7Xx2VqpQb9bzUAE6sJb/HJvdZw/mcD/M/ECuXg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fs6owAAAANwAAAAPAAAAAAAAAAAAAAAAAJcCAABkcnMvZG93bnJl&#10;di54bWxQSwUGAAAAAAQABAD1AAAAhAMAAAAA&#10;" filled="f" strokecolor="#333" strokeweight="7399emu">
                  <v:path arrowok="t" o:connecttype="custom" o:connectlocs="0,244;2,232;9,222;19,215;32,212;44,215;55,222;61,232;64,244;61,257;55,267;44,274;32,276;19,274;9,267;2,257;0,244" o:connectangles="0,0,0,0,0,0,0,0,0,0,0,0,0,0,0,0,0"/>
                </v:polyline>
                <v:shape id="Freeform 75" o:spid="_x0000_s1103" style="position:absolute;left:7272;top:1091;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wpwewwAA&#10;ANwAAAAPAAAAZHJzL2Rvd25yZXYueG1sRE/bagIxEH0v9B/CFPpWsy0oupqVUmgpooLboq/TzeyF&#10;biZxE3X9eyMIvs3hXGc2700rjtT5xrKC10ECgriwuuFKwe/P58sYhA/IGlvLpOBMHubZ48MMU21P&#10;vKFjHioRQ9inqKAOwaVS+qImg35gHXHkStsZDBF2ldQdnmK4aeVbkoykwYZjQ42OPmoq/vODUbBe&#10;hf3C7ZfldjfBv+Eun7gvo5V6furfpyAC9eEuvrm/dZw/HMH1mXiBzC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wpwewwAAANwAAAAPAAAAAAAAAAAAAAAAAJcCAABkcnMvZG93&#10;bnJldi54bWxQSwUGAAAAAAQABAD1AAAAhwMAAAAA&#10;" path="m32,0l19,3,9,10,2,20,,33,2,45,9,55,19,62,32,65,44,62,55,55,61,45,64,33,61,20,55,10,44,3,32,0xe" fillcolor="#333" stroked="f">
                  <v:path arrowok="t" o:connecttype="custom" o:connectlocs="32,1091;19,1094;9,1101;2,1111;0,1124;2,1136;9,1146;19,1153;32,1156;44,1153;55,1146;61,1136;64,1124;61,1111;55,1101;44,1094;32,1091" o:connectangles="0,0,0,0,0,0,0,0,0,0,0,0,0,0,0,0,0"/>
                </v:shape>
                <v:polyline id="Freeform 74" o:spid="_x0000_s1104" style="position:absolute;visibility:visible;mso-wrap-style:square;v-text-anchor:top" points="7272,1124,7274,1111,7281,1101,7291,1094,7304,1091,7316,1094,7327,1101,7333,1111,7336,1124,7333,1136,7327,1146,7316,1153,7304,1156,7291,1153,7281,1146,7274,1136,7272,1124"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4PVEwQAA&#10;ANwAAAAPAAAAZHJzL2Rvd25yZXYueG1sRE9Na8JAEL0L/Q/LFHozm7bUSnQVFQo91ljR45Ads9Hs&#10;bMiuJv57VxC8zeN9znTe21pcqPWVYwXvSQqCuHC64lLB/+ZnOAbhA7LG2jEpuJKH+exlMMVMu47X&#10;dMlDKWII+wwVmBCaTEpfGLLoE9cQR+7gWoshwraUusUuhttafqTpSFqsODYYbGhlqDjlZ6vA9Tv9&#10;d/xMrwu7PY33Xbk0Pl8q9fbaLyYgAvXhKX64f3Wc//UN92fiBXJ2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uD1RMEAAADcAAAADwAAAAAAAAAAAAAAAACXAgAAZHJzL2Rvd25y&#10;ZXYueG1sUEsFBgAAAAAEAAQA9QAAAIUDAAAAAA==&#10;" filled="f" strokecolor="#333" strokeweight="7399emu">
                  <v:path arrowok="t" o:connecttype="custom" o:connectlocs="0,1124;2,1111;9,1101;19,1094;32,1091;44,1094;55,1101;61,1111;64,1124;61,1136;55,1146;44,1153;32,1156;19,1153;9,1146;2,1136;0,1124" o:connectangles="0,0,0,0,0,0,0,0,0,0,0,0,0,0,0,0,0"/>
                </v:polyline>
                <v:shape id="Freeform 73" o:spid="_x0000_s1105" style="position:absolute;left:7272;top:160;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a33xgAA&#10;ANwAAAAPAAAAZHJzL2Rvd25yZXYueG1sRI9Ba8JAEIXvhf6HZQre6saCpaauIoUWkSo0Sr1Os2MS&#10;mp1ds6vGf+8cCr3N8N6898103rtWnamLjWcDo2EGirj0tuHKwG77/vgCKiZki61nMnClCPPZ/d0U&#10;c+sv/EXnIlVKQjjmaKBOKeRax7Imh3HoA7FoB985TLJ2lbYdXiTctfopy561w4alocZAbzWVv8XJ&#10;Gdis03EVjp+H7/0Ef8b7YhI+nDVm8NAvXkEl6tO/+e96aQV/LLTyjEygZ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a33xgAAANwAAAAPAAAAAAAAAAAAAAAAAJcCAABkcnMv&#10;ZG93bnJldi54bWxQSwUGAAAAAAQABAD1AAAAigMAAAAA&#10;" path="m32,0l19,2,9,9,2,19,,32,2,44,9,54,19,61,32,64,44,61,55,54,61,44,64,32,61,19,55,9,44,2,32,0xe" fillcolor="#333" stroked="f">
                  <v:path arrowok="t" o:connecttype="custom" o:connectlocs="32,160;19,162;9,169;2,179;0,192;2,204;9,214;19,221;32,224;44,221;55,214;61,204;64,192;61,179;55,169;44,162;32,160" o:connectangles="0,0,0,0,0,0,0,0,0,0,0,0,0,0,0,0,0"/>
                </v:shape>
                <v:polyline id="Freeform 72" o:spid="_x0000_s1106" style="position:absolute;visibility:visible;mso-wrap-style:square;v-text-anchor:top" points="7272,192,7274,179,7281,169,7291,162,7304,160,7316,162,7327,169,7333,179,7336,192,7333,204,7327,214,7316,221,7304,224,7291,221,7281,214,7274,204,7272,192"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M8StwQAA&#10;ANwAAAAPAAAAZHJzL2Rvd25yZXYueG1sRE9Na8JAEL0L/Q/LFHrTTVsqMbqKCoUea2zR45Ads9Hs&#10;bMiuJv57VxC8zeN9zmzR21pcqPWVYwXvowQEceF0xaWCv+33MAXhA7LG2jEpuJKHxfxlMMNMu443&#10;dMlDKWII+wwVmBCaTEpfGLLoR64hjtzBtRZDhG0pdYtdDLe1/EiSsbRYcWww2NDaUHHKz1aB63f6&#10;9/iZXJf2/5Tuu3JlfL5S6u21X05BBOrDU/xw/+g4/2sC92fiBX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xDPErcEAAADcAAAADwAAAAAAAAAAAAAAAACXAgAAZHJzL2Rvd25y&#10;ZXYueG1sUEsFBgAAAAAEAAQA9QAAAIUDAAAAAA==&#10;" filled="f" strokecolor="#333" strokeweight="7399emu">
                  <v:path arrowok="t" o:connecttype="custom" o:connectlocs="0,192;2,179;9,169;19,162;32,160;44,162;55,169;61,179;64,192;61,204;55,214;44,221;32,224;19,221;9,214;2,204;0,192" o:connectangles="0,0,0,0,0,0,0,0,0,0,0,0,0,0,0,0,0"/>
                </v:polyline>
                <v:line id="Line 71" o:spid="_x0000_s1107" style="position:absolute;visibility:visible;mso-wrap-style:square" from="7304,174" to="7304,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7LRMYAAADcAAAADwAAAGRycy9kb3ducmV2LnhtbESPT0vDQBDF74LfYRmhN7vRQ5S029IK&#10;oaUq0v/0NmSnSTA7G7Jrm3575yB4m+G9ee8342nvGnWhLtSeDTwNE1DEhbc1lwZ22/zxFVSIyBYb&#10;z2TgRgGmk/u7MWbWX3lNl00slYRwyNBAFWObaR2KihyGoW+JRTv7zmGUtSu17fAq4a7Rz0mSaoc1&#10;S0OFLb1VVHxvfpyB/Quv8o8bHt9P6Wc+/zrscREbYwYP/WwEKlIf/81/10sr+KngyzMygZ78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iOy0TGAAAA3AAAAA8AAAAAAAAA&#10;AAAAAAAAoQIAAGRycy9kb3ducmV2LnhtbFBLBQYAAAAABAAEAPkAAACUAwAAAAA=&#10;" strokecolor="#333" strokeweight=".30975mm"/>
                <v:line id="Line 70" o:spid="_x0000_s1108" style="position:absolute;visibility:visible;mso-wrap-style:square" from="7295,181" to="7313,1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G078EAAADcAAAADwAAAGRycy9kb3ducmV2LnhtbERPTWvCQBC9C/0PywjedJMKIqlrEKFQ&#10;6anqpbdJdpoNzc6m2Y1u/n23UPA2j/c5uzLaTtxo8K1jBfkqA0FcO91yo+B6eV1uQfiArLFzTAom&#10;8lDun2Y7LLS78wfdzqERKYR9gQpMCH0hpa8NWfQr1xMn7ssNFkOCQyP1gPcUbjv5nGUbabHl1GCw&#10;p6Oh+vs8WgWYmRNPoz3F6vhD0/q9+hxjpdRiHg8vIALF8BD/u990mr/J4e+ZdIHc/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Q8bTvwQAAANwAAAAPAAAAAAAAAAAAAAAA&#10;AKECAABkcnMvZG93bnJldi54bWxQSwUGAAAAAAQABAD5AAAAjwMAAAAA&#10;" strokecolor="#333" strokeweight="3439emu"/>
                <v:line id="Line 69" o:spid="_x0000_s1109" style="position:absolute;visibility:visible;mso-wrap-style:square" from="7002,176" to="7606,1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WqRsUAAADcAAAADwAAAGRycy9kb3ducmV2LnhtbERPTWvCQBC9C/6HZYRepG4UlDbNRkpB&#10;WqtCoxZ6HLLTJJidDdmtRn99VxC8zeN9TjLvTC2O1LrKsoLxKAJBnFtdcaFgv1s8PoFwHlljbZkU&#10;nMnBPO33Eoy1PXFGx60vRAhhF6OC0vsmltLlJRl0I9sQB+7XtgZ9gG0hdYunEG5qOYmimTRYcWgo&#10;saG3kvLD9s8oyNZFfVi6aPP1PLy8Txc/48+V/lbqYdC9voDw1Pm7+Ob+0GH+bALXZ8IFMv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oWqRsUAAADcAAAADwAAAAAAAAAA&#10;AAAAAAChAgAAZHJzL2Rvd25yZXYueG1sUEsFBgAAAAAEAAQA+QAAAJMDAAAAAA==&#10;" strokecolor="white" strokeweight="2501emu"/>
                <v:rect id="Rectangle 68" o:spid="_x0000_s1110" style="position:absolute;left:6993;top:166;width:622;height: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2ViewQAA&#10;ANwAAAAPAAAAZHJzL2Rvd25yZXYueG1sRE/bisIwEH0X9h/CLPimqRXKUo0ioiAoLOqy4NvQTC/Y&#10;TEoTbfv3ZkHYtzmc6yzXvanFk1pXWVYwm0YgiDOrKy4U/Fz3ky8QziNrrC2TgoEcrFcfoyWm2nZ8&#10;pufFFyKEsEtRQel9k0rpspIMuqltiAOX29agD7AtpG6xC+GmlnEUJdJgxaGhxIa2JWX3y8MouO1m&#10;Mo+Hx9FmyXDa/rrvzsa5UuPPfrMA4an3/+K3+6DD/GQOf8+EC+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NlYnsEAAADcAAAADwAAAAAAAAAAAAAAAACXAgAAZHJzL2Rvd25y&#10;ZXYueG1sUEsFBgAAAAAEAAQA9QAAAIUDAAAAAA==&#10;" fillcolor="#333" stroked="f"/>
                <v:rect id="Rectangle 67" o:spid="_x0000_s1111" style="position:absolute;left:7002;top:158;width:604;height: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MMDqwQAA&#10;ANwAAAAPAAAAZHJzL2Rvd25yZXYueG1sRE/bisIwEH0X9h/CLPimqUXKUo0ioiAoLOqy4NvQTC/Y&#10;TEoTbfv3ZkHYtzmc6yzXvanFk1pXWVYwm0YgiDOrKy4U/Fz3ky8QziNrrC2TgoEcrFcfoyWm2nZ8&#10;pufFFyKEsEtRQel9k0rpspIMuqltiAOX29agD7AtpG6xC+GmlnEUJdJgxaGhxIa2JWX3y8MouO1m&#10;Mo+Hx9FmyXDa/rrvzsa5UuPPfrMA4an3/+K3+6DD/GQOf8+EC+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zDA6sEAAADcAAAADwAAAAAAAAAAAAAAAACXAgAAZHJzL2Rvd25y&#10;ZXYueG1sUEsFBgAAAAAEAAQA9QAAAIUDAAAAAA==&#10;" fillcolor="#333" stroked="f"/>
                <v:shape id="Freeform 66" o:spid="_x0000_s1112" style="position:absolute;left:8077;top:644;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fMjUwwAA&#10;ANwAAAAPAAAAZHJzL2Rvd25yZXYueG1sRE/bagIxEH0v9B/CFPpWsy0oupqVUmgpooLboq/TzeyF&#10;biZxE3X9eyMIvs3hXGc2700rjtT5xrKC10ECgriwuuFKwe/P58sYhA/IGlvLpOBMHubZ48MMU21P&#10;vKFjHioRQ9inqKAOwaVS+qImg35gHXHkStsZDBF2ldQdnmK4aeVbkoykwYZjQ42OPmoq/vODUbBe&#10;hf3C7ZfldjfBv+Eun7gvo5V6furfpyAC9eEuvrm/dZw/GsL1mXiBzC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fMjUwwAAANwAAAAPAAAAAAAAAAAAAAAAAJcCAABkcnMvZG93&#10;bnJldi54bWxQSwUGAAAAAAQABAD1AAAAhwMAAAAA&#10;" path="m32,0l20,2,10,9,3,19,,32,3,44,10,54,20,61,32,64,45,61,55,54,62,44,64,32,62,19,55,9,45,2,32,0xe" fillcolor="#333" stroked="f">
                  <v:path arrowok="t" o:connecttype="custom" o:connectlocs="32,644;20,646;10,653;3,663;0,676;3,688;10,698;20,705;32,708;45,705;55,698;62,688;64,676;62,663;55,653;45,646;32,644" o:connectangles="0,0,0,0,0,0,0,0,0,0,0,0,0,0,0,0,0"/>
                </v:shape>
                <v:polyline id="Freeform 65" o:spid="_x0000_s1113" style="position:absolute;visibility:visible;mso-wrap-style:square;v-text-anchor:top" points="8077,676,8080,663,8087,653,8097,646,8109,644,8122,646,8132,653,8139,663,8141,676,8139,688,8132,698,8122,705,8109,708,8097,705,8087,698,8080,688,8077,676"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wJpiwgAA&#10;ANwAAAAPAAAAZHJzL2Rvd25yZXYueG1sRE9Na8MwDL0P9h+MBr2tzjYIIatb0sGgxzVr6Y4iVuM0&#10;sRxit0n+/TwY9KbH+9RqM9lO3GjwjWMFL8sEBHHldMO1gsP353MGwgdkjZ1jUjCTh8368WGFuXYj&#10;7+lWhlrEEPY5KjAh9LmUvjJk0S9dTxy5sxsshgiHWuoBxxhuO/maJKm02HBsMNjTh6GqLa9WgZtO&#10;+uvylsyFPbbZz1hvjS+3Si2epuIdRKAp3MX/7p2O89MU/p6JF8j1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vAmmLCAAAA3AAAAA8AAAAAAAAAAAAAAAAAlwIAAGRycy9kb3du&#10;cmV2LnhtbFBLBQYAAAAABAAEAPUAAACGAwAAAAA=&#10;" filled="f" strokecolor="#333" strokeweight="7399emu">
                  <v:path arrowok="t" o:connecttype="custom" o:connectlocs="0,676;3,663;10,653;20,646;32,644;45,646;55,653;62,663;64,676;62,688;55,698;45,705;32,708;20,705;10,698;3,688;0,676" o:connectangles="0,0,0,0,0,0,0,0,0,0,0,0,0,0,0,0,0"/>
                </v:polyline>
                <v:shape id="Freeform 64" o:spid="_x0000_s1114" style="position:absolute;left:8077;top:181;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vM4wwAA&#10;ANwAAAAPAAAAZHJzL2Rvd25yZXYueG1sRE/fa8IwEH4X9j+EG/im6QbTtTOKCBsiTrAb8/XWnG1Z&#10;c4lN1PrfL4Lg2318P28y60wjTtT62rKCp2ECgriwuuZSwffX++AVhA/IGhvLpOBCHmbTh94EM23P&#10;vKVTHkoRQ9hnqKAKwWVS+qIig35oHXHk9rY1GCJsS6lbPMdw08jnJBlJgzXHhgodLSoq/vKjUbD5&#10;DIeVO6z3P7sUf192eeo+jFaq/9jN30AE6sJdfHMvdZw/GsP1mXiBnP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4vM4wwAAANwAAAAPAAAAAAAAAAAAAAAAAJcCAABkcnMvZG93&#10;bnJldi54bWxQSwUGAAAAAAQABAD1AAAAhwMAAAAA&#10;" path="m32,0l20,3,10,10,3,20,,32,3,45,10,55,20,62,32,64,45,62,55,55,62,45,64,32,62,20,55,10,45,3,32,0xe" fillcolor="#333" stroked="f">
                  <v:path arrowok="t" o:connecttype="custom" o:connectlocs="32,181;20,184;10,191;3,201;0,213;3,226;10,236;20,243;32,245;45,243;55,236;62,226;64,213;62,201;55,191;45,184;32,181" o:connectangles="0,0,0,0,0,0,0,0,0,0,0,0,0,0,0,0,0"/>
                </v:shape>
                <v:polyline id="Freeform 63" o:spid="_x0000_s1115" style="position:absolute;visibility:visible;mso-wrap-style:square;v-text-anchor:top" points="8077,213,8080,201,8087,191,8097,184,8109,181,8122,184,8132,191,8139,201,8141,213,8139,226,8132,236,8122,243,8109,245,8097,243,8087,236,8080,226,8077,213"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E6uLwwAA&#10;ANwAAAAPAAAAZHJzL2Rvd25yZXYueG1sRI9Ba8JAEIXvBf/DMkJvddMWRFJXUUHwqFHR45CdZlOz&#10;syG7NfHfO4dCbzO8N+99M18OvlF36mId2MD7JANFXAZbc2XgdNy+zUDFhGyxCUwGHhRhuRi9zDG3&#10;oecD3YtUKQnhmKMBl1Kbax1LRx7jJLTEon2HzmOStau07bCXcN/ojyybao81S4PDljaOylvx6w2E&#10;4WL3P5/ZY+XPt9m1r9YuFmtjXsfD6gtUoiH9m/+ud1bwp0Irz8gEevE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E6uLwwAAANwAAAAPAAAAAAAAAAAAAAAAAJcCAABkcnMvZG93&#10;bnJldi54bWxQSwUGAAAAAAQABAD1AAAAhwMAAAAA&#10;" filled="f" strokecolor="#333" strokeweight="7399emu">
                  <v:path arrowok="t" o:connecttype="custom" o:connectlocs="0,213;3,201;10,191;20,184;32,181;45,184;55,191;62,201;64,213;62,226;55,236;45,243;32,245;20,243;10,236;3,226;0,213" o:connectangles="0,0,0,0,0,0,0,0,0,0,0,0,0,0,0,0,0"/>
                </v:polyline>
                <v:shape id="Freeform 62" o:spid="_x0000_s1116" style="position:absolute;left:8077;top:196;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cLRwwAA&#10;ANwAAAAPAAAAZHJzL2Rvd25yZXYueG1sRE/fa8IwEH4f+D+EE/a2pg4mazWKCBtjbIJV9PVszrbY&#10;XGKTafffL8LAt/v4ft503ptWXKjzjWUFoyQFQVxa3XClYLt5e3oF4QOyxtYyKfglD/PZ4GGKubZX&#10;XtOlCJWIIexzVFCH4HIpfVmTQZ9YRxy5o+0Mhgi7SuoOrzHctPI5TcfSYMOxoUZHy5rKU/FjFKy+&#10;w/nTnb+Ou32Gh5d9kbl3o5V6HPaLCYhAfbiL/90fOs4fZ3B7Jl4gZ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McLRwwAAANwAAAAPAAAAAAAAAAAAAAAAAJcCAABkcnMvZG93&#10;bnJldi54bWxQSwUGAAAAAAQABAD1AAAAhwMAAAAA&#10;" path="m32,0l20,2,10,9,3,20,,32,3,44,10,55,20,62,32,64,45,62,55,55,62,44,64,32,62,20,55,9,45,2,32,0xe" fillcolor="#333" stroked="f">
                  <v:path arrowok="t" o:connecttype="custom" o:connectlocs="32,196;20,198;10,205;3,216;0,228;3,240;10,251;20,258;32,260;45,258;55,251;62,240;64,228;62,216;55,205;45,198;32,196" o:connectangles="0,0,0,0,0,0,0,0,0,0,0,0,0,0,0,0,0"/>
                </v:shape>
                <v:polyline id="Freeform 61" o:spid="_x0000_s1117" style="position:absolute;visibility:visible;mso-wrap-style:square;v-text-anchor:top" points="8077,228,8080,216,8087,205,8097,198,8109,196,8122,198,8132,205,8139,216,8141,228,8139,240,8132,251,8122,258,8109,260,8097,258,8087,251,8080,240,8077,228"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vDFQxAAA&#10;ANwAAAAPAAAAZHJzL2Rvd25yZXYueG1sRI9Ba8JAEIXvBf/DMkJvdWMLVVJXUaHgsY2KPQ7ZaTY1&#10;Oxuyq4n/vnMQvM3w3rz3zWI1+EZdqYt1YAPTSQaKuAy25srAYf/5MgcVE7LFJjAZuFGE1XL0tMDc&#10;hp6/6VqkSkkIxxwNuJTaXOtYOvIYJ6ElFu03dB6TrF2lbYe9hPtGv2bZu/ZYszQ4bGnrqDwXF28g&#10;DCf79feW3db+eJ7/9NXGxWJjzPN4WH+ASjSkh/l+vbOCPxN8eUYm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rwxUMQAAADcAAAADwAAAAAAAAAAAAAAAACXAgAAZHJzL2Rv&#10;d25yZXYueG1sUEsFBgAAAAAEAAQA9QAAAIgDAAAAAA==&#10;" filled="f" strokecolor="#333" strokeweight="7399emu">
                  <v:path arrowok="t" o:connecttype="custom" o:connectlocs="0,228;3,216;10,205;20,198;32,196;45,198;55,205;62,216;64,228;62,240;55,251;45,258;32,260;20,258;10,251;3,240;0,228" o:connectangles="0,0,0,0,0,0,0,0,0,0,0,0,0,0,0,0,0"/>
                </v:polyline>
                <v:shape id="Freeform 60" o:spid="_x0000_s1118" style="position:absolute;left:8077;top:398;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nlgKwwAA&#10;ANwAAAAPAAAAZHJzL2Rvd25yZXYueG1sRE/fa8IwEH4f+D+EE3ybqYKbVqOIoIzhBquir2dztsXm&#10;EptM63+/DAZ7u4/v580WranFjRpfWVYw6CcgiHOrKy4U7Hfr5zEIH5A11pZJwYM8LOadpxmm2t75&#10;i25ZKEQMYZ+igjIEl0rp85IM+r51xJE728ZgiLAppG7wHsNNLYdJ8iINVhwbSnS0Kim/ZN9GwedH&#10;uL676/Z8OE7wNDpmE7cxWqlet11OQQRqw7/4z/2m4/zXAfw+Ey+Q8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nlgKwwAAANwAAAAPAAAAAAAAAAAAAAAAAJcCAABkcnMvZG93&#10;bnJldi54bWxQSwUGAAAAAAQABAD1AAAAhwMAAAAA&#10;" path="m32,0l20,3,10,10,3,20,,32,3,45,10,55,20,62,32,65,45,62,55,55,62,45,64,32,62,20,55,10,45,3,32,0xe" fillcolor="#333" stroked="f">
                  <v:path arrowok="t" o:connecttype="custom" o:connectlocs="32,398;20,401;10,408;3,418;0,430;3,443;10,453;20,460;32,463;45,460;55,453;62,443;64,430;62,418;55,408;45,401;32,398" o:connectangles="0,0,0,0,0,0,0,0,0,0,0,0,0,0,0,0,0"/>
                </v:shape>
                <v:polyline id="Freeform 59" o:spid="_x0000_s1119" style="position:absolute;visibility:visible;mso-wrap-style:square;v-text-anchor:top" points="8077,430,8080,418,8087,408,8097,401,8109,398,8122,401,8132,408,8139,418,8141,430,8139,443,8132,453,8122,460,8109,463,8097,460,8087,453,8080,443,8077,430"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Igq8wAAA&#10;ANwAAAAPAAAAZHJzL2Rvd25yZXYueG1sRE9Ni8IwEL0v+B/CCN7WVIVdqUZRYcGjdhU9Ds3YVJtJ&#10;abK2/nuzIHibx/uc+bKzlbhT40vHCkbDBARx7nTJhYLD78/nFIQPyBorx6TgQR6Wi97HHFPtWt7T&#10;PQuFiCHsU1RgQqhTKX1uyKIfupo4chfXWAwRNoXUDbYx3FZynCRf0mLJscFgTRtD+S37swpcd9K7&#10;6yR5rOzxNj23xdr4bK3UoN+tZiACdeEtfrm3Os7/HsP/M/ECuXg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Igq8wAAAANwAAAAPAAAAAAAAAAAAAAAAAJcCAABkcnMvZG93bnJl&#10;di54bWxQSwUGAAAAAAQABAD1AAAAhAMAAAAA&#10;" filled="f" strokecolor="#333" strokeweight="7399emu">
                  <v:path arrowok="t" o:connecttype="custom" o:connectlocs="0,430;3,418;10,408;20,401;32,398;45,401;55,408;62,418;64,430;62,443;55,453;45,460;32,463;20,460;10,453;3,443;0,430" o:connectangles="0,0,0,0,0,0,0,0,0,0,0,0,0,0,0,0,0"/>
                </v:polyline>
                <v:shape id="Freeform 58" o:spid="_x0000_s1120" style="position:absolute;left:8077;top:189;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AGPmwwAA&#10;ANwAAAAPAAAAZHJzL2Rvd25yZXYueG1sRE/fa8IwEH4f7H8IN9jbTKfMaWcUERxDpmAVfT2bsy02&#10;l9hkWv/7ZSDs7T6+nzeatKYWF2p8ZVnBaycBQZxbXXGhYLuZvwxA+ICssbZMCm7kYTJ+fBhhqu2V&#10;13TJQiFiCPsUFZQhuFRKn5dk0HesI47c0TYGQ4RNIXWD1xhuatlNkr40WHFsKNHRrKT8lP0YBatl&#10;OC/c+fu42w/x8LbPhu7TaKWen9rpB4hAbfgX391fOs5/78HfM/ECOf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AGPmwwAAANwAAAAPAAAAAAAAAAAAAAAAAJcCAABkcnMvZG93&#10;bnJldi54bWxQSwUGAAAAAAQABAD1AAAAhwMAAAAA&#10;" path="m32,0l20,3,10,10,3,20,,33,3,45,10,55,20,62,32,65,45,62,55,55,62,45,64,33,62,20,55,10,45,3,32,0xe" fillcolor="#333" stroked="f">
                  <v:path arrowok="t" o:connecttype="custom" o:connectlocs="32,189;20,192;10,199;3,209;0,222;3,234;10,244;20,251;32,254;45,251;55,244;62,234;64,222;62,209;55,199;45,192;32,189" o:connectangles="0,0,0,0,0,0,0,0,0,0,0,0,0,0,0,0,0"/>
                </v:shape>
                <v:polyline id="Freeform 57" o:spid="_x0000_s1121" style="position:absolute;visibility:visible;mso-wrap-style:square;v-text-anchor:top" points="8077,222,8080,209,8087,199,8097,192,8109,189,8122,192,8132,199,8139,209,8141,222,8139,234,8132,244,8122,251,8109,254,8097,251,8087,244,8080,234,8077,222"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hzdTwQAA&#10;ANwAAAAPAAAAZHJzL2Rvd25yZXYueG1sRE9Li8IwEL4L+x/CLOzNpvvAlWoUFRb2uNYVPQ7N2FSb&#10;SWmirf/eCIK3+fieM533thYXan3lWMF7koIgLpyuuFTwv/kZjkH4gKyxdkwKruRhPnsZTDHTruM1&#10;XfJQihjCPkMFJoQmk9IXhiz6xDXEkTu41mKIsC2lbrGL4baWH2k6khYrjg0GG1oZKk752Spw/U7/&#10;HT/T68JuT+N9Vy6Nz5dKvb32iwmIQH14ih/uXx3nf3/B/Zl4gZz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Yc3U8EAAADcAAAADwAAAAAAAAAAAAAAAACXAgAAZHJzL2Rvd25y&#10;ZXYueG1sUEsFBgAAAAAEAAQA9QAAAIUDAAAAAA==&#10;" filled="f" strokecolor="#333" strokeweight="7399emu">
                  <v:path arrowok="t" o:connecttype="custom" o:connectlocs="0,222;3,209;10,199;20,192;32,189;45,192;55,199;62,209;64,222;62,234;55,244;45,251;32,254;20,251;10,244;3,234;0,222" o:connectangles="0,0,0,0,0,0,0,0,0,0,0,0,0,0,0,0,0"/>
                </v:polyline>
                <v:shape id="Freeform 56" o:spid="_x0000_s1122" style="position:absolute;left:8077;top:171;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pV4JwwAA&#10;ANwAAAAPAAAAZHJzL2Rvd25yZXYueG1sRE/fa8IwEH4f7H8IN9ibphPUtTOKCA6RKdiN+Xprzras&#10;ucQmavffG0HY2318P28y60wjztT62rKCl34CgriwuuZSwdfnsvcKwgdkjY1lUvBHHmbTx4cJZtpe&#10;eEfnPJQihrDPUEEVgsuk9EVFBn3fOuLIHWxrMETYllK3eInhppGDJBlJgzXHhgodLSoqfvOTUbDd&#10;hOPaHT8O3/sUf4b7PHXvRiv1/NTN30AE6sK/+O5e6Th/PITbM/ECOb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pV4JwwAAANwAAAAPAAAAAAAAAAAAAAAAAJcCAABkcnMvZG93&#10;bnJldi54bWxQSwUGAAAAAAQABAD1AAAAhwMAAAAA&#10;" path="m32,0l20,3,10,10,3,20,,32,3,45,10,55,20,62,32,65,45,62,55,55,62,45,64,32,62,20,55,10,45,3,32,0xe" fillcolor="#333" stroked="f">
                  <v:path arrowok="t" o:connecttype="custom" o:connectlocs="32,171;20,174;10,181;3,191;0,203;3,216;10,226;20,233;32,236;45,233;55,226;62,216;64,203;62,191;55,181;45,174;32,171" o:connectangles="0,0,0,0,0,0,0,0,0,0,0,0,0,0,0,0,0"/>
                </v:shape>
                <v:polyline id="Freeform 55" o:spid="_x0000_s1123" style="position:absolute;visibility:visible;mso-wrap-style:square;v-text-anchor:top" points="8077,203,8080,191,8087,181,8097,174,8109,171,8122,174,8132,181,8139,191,8141,203,8139,216,8132,226,8122,233,8109,236,8097,233,8087,226,8080,216,8077,203"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y/wAAA&#10;ANwAAAAPAAAAZHJzL2Rvd25yZXYueG1sRE9Ni8IwEL0v+B/CCN7W1BVcqUZRYcGj21X0ODRjU20m&#10;pYm2/nuzIHibx/uc+bKzlbhT40vHCkbDBARx7nTJhYL938/nFIQPyBorx6TgQR6Wi97HHFPtWv6l&#10;exYKEUPYp6jAhFCnUvrckEU/dDVx5M6usRgibAqpG2xjuK3kV5JMpMWSY4PBmjaG8mt2swpcd9S7&#10;yzh5rOzhOj21xdr4bK3UoN+tZiACdeEtfrm3Os7/nsD/M/ECuXg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Qy/wAAAANwAAAAPAAAAAAAAAAAAAAAAAJcCAABkcnMvZG93bnJl&#10;di54bWxQSwUGAAAAAAQABAD1AAAAhAMAAAAA&#10;" filled="f" strokecolor="#333" strokeweight="7399emu">
                  <v:path arrowok="t" o:connecttype="custom" o:connectlocs="0,203;3,191;10,181;20,174;32,171;45,174;55,181;62,191;64,203;62,216;55,226;45,233;32,236;20,233;10,226;3,216;0,203" o:connectangles="0,0,0,0,0,0,0,0,0,0,0,0,0,0,0,0,0"/>
                </v:polyline>
                <v:shape id="Freeform 54" o:spid="_x0000_s1124" style="position:absolute;left:8077;top:286;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O2XlwwAA&#10;ANwAAAAPAAAAZHJzL2Rvd25yZXYueG1sRE/fa8IwEH4f+D+EE/amqYNNW40iwsYYc7A65uvZnG2x&#10;ucQm0/rfG0HY2318P2+26EwjTtT62rKC0TABQVxYXXOp4GfzOpiA8AFZY2OZFFzIw2Lee5hhpu2Z&#10;v+mUh1LEEPYZKqhCcJmUvqjIoB9aRxy5vW0NhgjbUuoWzzHcNPIpSV6kwZpjQ4WOVhUVh/zPKPha&#10;h+OHO37uf7cp7p63eerejFbqsd8tpyACdeFffHe/6zh/PIbbM/ECOb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O2XlwwAAANwAAAAPAAAAAAAAAAAAAAAAAJcCAABkcnMvZG93&#10;bnJldi54bWxQSwUGAAAAAAQABAD1AAAAhwMAAAAA&#10;" path="m32,0l20,2,10,9,3,20,,32,3,44,10,55,20,62,32,64,45,62,55,55,62,44,64,32,62,20,55,9,45,2,32,0xe" fillcolor="#333" stroked="f">
                  <v:path arrowok="t" o:connecttype="custom" o:connectlocs="32,286;20,288;10,295;3,306;0,318;3,330;10,341;20,348;32,350;45,348;55,341;62,330;64,318;62,306;55,295;45,288;32,286" o:connectangles="0,0,0,0,0,0,0,0,0,0,0,0,0,0,0,0,0"/>
                </v:shape>
                <v:polyline id="Freeform 53" o:spid="_x0000_s1125" style="position:absolute;visibility:visible;mso-wrap-style:square;v-text-anchor:top" points="8077,318,8080,306,8087,295,8097,288,8109,286,8122,288,8132,295,8139,306,8141,318,8139,330,8132,341,8122,348,8109,350,8097,348,8087,341,8080,330,8077,318"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j1WxAAA&#10;ANwAAAAPAAAAZHJzL2Rvd25yZXYueG1sRI9Ba8JAEIXvBf/DMkJvdWMLVVJXUaHgsY2KPQ7ZaTY1&#10;Oxuyq4n/vnMQvM3w3rz3zWI1+EZdqYt1YAPTSQaKuAy25srAYf/5MgcVE7LFJjAZuFGE1XL0tMDc&#10;hp6/6VqkSkkIxxwNuJTaXOtYOvIYJ6ElFu03dB6TrF2lbYe9hPtGv2bZu/ZYszQ4bGnrqDwXF28g&#10;DCf79feW3db+eJ7/9NXGxWJjzPN4WH+ASjSkh/l+vbOCPxNaeUYm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Mo9VsQAAADcAAAADwAAAAAAAAAAAAAAAACXAgAAZHJzL2Rv&#10;d25yZXYueG1sUEsFBgAAAAAEAAQA9QAAAIgDAAAAAA==&#10;" filled="f" strokecolor="#333" strokeweight="7399emu">
                  <v:path arrowok="t" o:connecttype="custom" o:connectlocs="0,318;3,306;10,295;20,288;32,286;45,288;55,295;62,306;64,318;62,330;55,341;45,348;32,350;20,348;10,341;3,330;0,318" o:connectangles="0,0,0,0,0,0,0,0,0,0,0,0,0,0,0,0,0"/>
                </v:polyline>
                <v:shape id="Freeform 52" o:spid="_x0000_s1126" style="position:absolute;left:8077;top:174;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FQMwwAA&#10;ANwAAAAPAAAAZHJzL2Rvd25yZXYueG1sRE/fa8IwEH4f+D+EE3ybqYKb7YwigjKGE+zGfD2bsy02&#10;l9hkWv/7ZTDY2318P2+26EwjrtT62rKC0TABQVxYXXOp4PNj/TgF4QOyxsYyKbiTh8W89zDDTNsb&#10;7+mah1LEEPYZKqhCcJmUvqjIoB9aRxy5k20NhgjbUuoWbzHcNHKcJE/SYM2xoUJHq4qKc/5tFOze&#10;w+XNXbanr0OKx8khT93GaKUG/W75AiJQF/7Ff+5XHec/p/D7TLxAz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6FQMwwAAANwAAAAPAAAAAAAAAAAAAAAAAJcCAABkcnMvZG93&#10;bnJldi54bWxQSwUGAAAAAAQABAD1AAAAhwMAAAAA&#10;" path="m32,0l20,2,10,9,3,19,,32,3,44,10,54,20,61,32,64,45,61,55,54,62,44,64,32,62,19,55,9,45,2,32,0xe" fillcolor="#333" stroked="f">
                  <v:path arrowok="t" o:connecttype="custom" o:connectlocs="32,174;20,176;10,183;3,193;0,206;3,218;10,228;20,235;32,238;45,235;55,228;62,218;64,206;62,193;55,183;45,176;32,174" o:connectangles="0,0,0,0,0,0,0,0,0,0,0,0,0,0,0,0,0"/>
                </v:shape>
                <v:polyline id="Freeform 51" o:spid="_x0000_s1127" style="position:absolute;visibility:visible;mso-wrap-style:square;v-text-anchor:top" points="8077,206,8080,193,8087,183,8097,176,8109,174,8122,176,8132,183,8139,193,8141,206,8139,218,8132,228,8122,235,8109,238,8097,235,8087,228,8080,218,8077,206"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aUF3wwAA&#10;ANwAAAAPAAAAZHJzL2Rvd25yZXYueG1sRI9Ba8JAEIXvBf/DMoXe6qYVSoiuokLBo00rehyy02xq&#10;djZkVxP/fecgeJvhvXnvm8Vq9K26Uh+bwAbephko4irYhmsDP9+frzmomJAttoHJwI0irJaTpwUW&#10;Ngz8Rdcy1UpCOBZowKXUFVrHypHHOA0dsWi/ofeYZO1rbXscJNy3+j3LPrTHhqXBYUdbR9W5vHgD&#10;YTza/d8su6394ZyfhnrjYrkx5uV5XM9BJRrTw3y/3lnBzwVfnpEJ9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aUF3wwAAANwAAAAPAAAAAAAAAAAAAAAAAJcCAABkcnMvZG93&#10;bnJldi54bWxQSwUGAAAAAAQABAD1AAAAhwMAAAAA&#10;" filled="f" strokecolor="#333" strokeweight="7399emu">
                  <v:path arrowok="t" o:connecttype="custom" o:connectlocs="0,206;3,193;10,183;20,176;32,174;45,176;55,183;62,193;64,206;62,218;55,228;45,235;32,238;20,235;10,228;3,218;0,206" o:connectangles="0,0,0,0,0,0,0,0,0,0,0,0,0,0,0,0,0"/>
                </v:polyline>
                <v:line id="Line 50" o:spid="_x0000_s1128" style="position:absolute;visibility:visible;mso-wrap-style:square" from="8109,174" to="8109,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6IJcIAAADcAAAADwAAAGRycy9kb3ducmV2LnhtbERPS2vCQBC+F/wPywje6sYerERX0UJo&#10;sRXxjbchOybB7GzIbjX+e1cQvM3H95zRpDGluFDtCssKet0IBHFqdcGZgu0meR+AcB5ZY2mZFNzI&#10;wWTcehthrO2VV3RZ+0yEEHYxKsi9r2IpXZqTQde1FXHgTrY26AOsM6lrvIZwU8qPKOpLgwWHhhwr&#10;+sopPa//jYLdJ8+Tvxsefo/9RTJb7nf47UulOu1mOgThqfEv8dP9o8P8QQ8ez4QL5Pg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86IJcIAAADcAAAADwAAAAAAAAAAAAAA&#10;AAChAgAAZHJzL2Rvd25yZXYueG1sUEsFBgAAAAAEAAQA+QAAAJADAAAAAA==&#10;" strokecolor="#333" strokeweight=".30975mm"/>
                <v:line id="Line 49" o:spid="_x0000_s1129" style="position:absolute;visibility:visible;mso-wrap-style:square" from="8100,186" to="8118,1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fYcx8QAAADcAAAADwAAAGRycy9kb3ducmV2LnhtbERPS2vCQBC+C/6HZYTedGMCElNXEWmh&#10;pxZfxd6m2TEJZmdDdpuk/94tFLzNx/ec1WYwteiodZVlBfNZBII4t7riQsHp+DpNQTiPrLG2TAp+&#10;ycFmPR6tMNO25z11B1+IEMIuQwWl900mpctLMuhmtiEO3NW2Bn2AbSF1i30IN7WMo2ghDVYcGkps&#10;aFdSfjv8GAX1e1J9nj6+isVymb4k+nL+vkRzpZ4mw/YZhKfBP8T/7jcd5qcx/D0TLpDr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9hzHxAAAANwAAAAPAAAAAAAAAAAA&#10;AAAAAKECAABkcnMvZG93bnJldi54bWxQSwUGAAAAAAQABAD5AAAAkgMAAAAA&#10;" strokecolor="#333" strokeweight="1563emu"/>
                <v:line id="Line 48" o:spid="_x0000_s1130" style="position:absolute;visibility:visible;mso-wrap-style:square" from="7807,179" to="8411,1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xu3bMAAAADcAAAADwAAAGRycy9kb3ducmV2LnhtbERPTWsCMRC9F/wPYQRvNaul7bIaRcRK&#10;6a1a78NmdhPcTJYk6vrvTaHQ2zze5yzXg+vElUK0nhXMpgUI4tpry62Cn+PHcwkiJmSNnWdScKcI&#10;69XoaYmV9jf+pushtSKHcKxQgUmpr6SMtSGHcep74sw1PjhMGYZW6oC3HO46OS+KN+nQcm4w2NPW&#10;UH0+XJyCzTGYYffV88mW9n3f1EXzetkpNRkPmwWIREP6F/+5P3WeX77A7zP5Arl6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Mbt2zAAAAA3AAAAA8AAAAAAAAAAAAAAAAA&#10;oQIAAGRycy9kb3ducmV2LnhtbFBLBQYAAAAABAAEAPkAAACOAwAAAAA=&#10;" strokecolor="white" strokeweight="6357emu"/>
                <v:rect id="Rectangle 47" o:spid="_x0000_s1131" style="position:absolute;left:7798;top:166;width:622;height: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PCYQwQAA&#10;ANwAAAAPAAAAZHJzL2Rvd25yZXYueG1sRE/bisIwEH1f8B/CCPu2phYRqUYRcWHBBfGC4NvQTC/Y&#10;TEoTbfv3RhB8m8O5zmLVmUo8qHGlZQXjUQSCOLW65FzB+fT7MwPhPLLGyjIp6MnBajn4WmCibcsH&#10;ehx9LkIIuwQVFN7XiZQuLcigG9maOHCZbQz6AJtc6gbbEG4qGUfRVBosOTQUWNOmoPR2vBsF1+1Y&#10;ZnF/39l02v9vLm7f2jhT6nvYrecgPHX+I367/3SYP5vA65lwgV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zwmEMEAAADcAAAADwAAAAAAAAAAAAAAAACXAgAAZHJzL2Rvd25y&#10;ZXYueG1sUEsFBgAAAAAEAAQA9QAAAIUDAAAAAA==&#10;" fillcolor="#333" stroked="f"/>
                <v:rect id="Rectangle 46" o:spid="_x0000_s1132" style="position:absolute;left:7807;top:158;width:604;height: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cIOLwQAA&#10;ANwAAAAPAAAAZHJzL2Rvd25yZXYueG1sRE/bisIwEH1f8B/CCPu2phYUqUYRcWHBBfGC4NvQTC/Y&#10;TEoTbfv3RhB8m8O5zmLVmUo8qHGlZQXjUQSCOLW65FzB+fT7MwPhPLLGyjIp6MnBajn4WmCibcsH&#10;ehx9LkIIuwQVFN7XiZQuLcigG9maOHCZbQz6AJtc6gbbEG4qGUfRVBosOTQUWNOmoPR2vBsF1+1Y&#10;ZnF/39l02v9vLm7f2jhT6nvYrecgPHX+I367/3SYP5vA65lwgV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HCDi8EAAADcAAAADwAAAAAAAAAAAAAAAACXAgAAZHJzL2Rvd25y&#10;ZXYueG1sUEsFBgAAAAAEAAQA9QAAAIUDAAAAAA==&#10;" fillcolor="#333" stroked="f"/>
                <v:shape id="Freeform 45" o:spid="_x0000_s1133" style="position:absolute;left:8882;top:1984;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orBZwgAA&#10;ANwAAAAPAAAAZHJzL2Rvd25yZXYueG1sRE/fa8IwEH4f7H8IN/BtpgoTrUaRwWSIDuyGvp7N2Rab&#10;S2yi1v/eCAPf7uP7eZNZa2pxocZXlhX0ugkI4tzqigsFf79f70MQPiBrrC2Tght5mE1fXyaYanvl&#10;DV2yUIgYwj5FBWUILpXS5yUZ9F3riCN3sI3BEGFTSN3gNYabWvaTZCANVhwbSnT0WVJ+zM5Gwc86&#10;nJbutDpsdyPcf+yykVsYrVTnrZ2PQQRqw1P87/7Wcf5wAI9n4gVye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isFnCAAAA3AAAAA8AAAAAAAAAAAAAAAAAlwIAAGRycy9kb3du&#10;cmV2LnhtbFBLBQYAAAAABAAEAPUAAACGAwAAAAA=&#10;" path="m32,0l20,2,10,9,3,19,,32,3,44,10,54,20,61,32,64,45,61,55,54,62,44,64,32,62,19,55,9,45,2,32,0xe" fillcolor="#333" stroked="f">
                  <v:path arrowok="t" o:connecttype="custom" o:connectlocs="32,1984;20,1986;10,1993;3,2003;0,2016;3,2028;10,2038;20,2045;32,2048;45,2045;55,2038;62,2028;64,2016;62,2003;55,1993;45,1986;32,1984" o:connectangles="0,0,0,0,0,0,0,0,0,0,0,0,0,0,0,0,0"/>
                </v:shape>
                <v:polyline id="Freeform 44" o:spid="_x0000_s1134" style="position:absolute;visibility:visible;mso-wrap-style:square;v-text-anchor:top" points="8882,2016,8885,2003,8892,1993,8902,1986,8914,1984,8927,1986,8937,1993,8944,2003,8946,2016,8944,2028,8937,2038,8927,2045,8914,2048,8902,2045,8892,2038,8885,2028,8882,2016"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NkDwQAA&#10;ANwAAAAPAAAAZHJzL2Rvd25yZXYueG1sRE9Ni8IwEL0L/ocwgjdNV8Et1SgqLHjUrrJ7HJqx6dpM&#10;SpO19d8bYWFv83ifs9r0thZ3an3lWMHbNAFBXDhdcang/PkxSUH4gKyxdkwKHuRhsx4OVphp1/GJ&#10;7nkoRQxhn6ECE0KTSekLQxb91DXEkbu61mKIsC2lbrGL4baWsyRZSIsVxwaDDe0NFbf81ypw/Zc+&#10;/syTx9Zebul3V+6Mz3dKjUf9dgkiUB/+xX/ug47z03d4PRMvkO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DZA8EAAADcAAAADwAAAAAAAAAAAAAAAACXAgAAZHJzL2Rvd25y&#10;ZXYueG1sUEsFBgAAAAAEAAQA9QAAAIUDAAAAAA==&#10;" filled="f" strokecolor="#333" strokeweight="7399emu">
                  <v:path arrowok="t" o:connecttype="custom" o:connectlocs="0,2016;3,2003;10,1993;20,1986;32,1984;45,1986;55,1993;62,2003;64,2016;62,2028;55,2038;45,2045;32,2048;20,2045;10,2038;3,2028;0,2016" o:connectangles="0,0,0,0,0,0,0,0,0,0,0,0,0,0,0,0,0"/>
                </v:polyline>
                <v:shape id="AutoShape 43" o:spid="_x0000_s1135" style="position:absolute;left:7409;top:3958;width:2;height:933;visibility:visible;mso-wrap-style:square;v-text-anchor:top" coordsize="2,93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AnnYxAAA&#10;ANwAAAAPAAAAZHJzL2Rvd25yZXYueG1sRI/NTgMxDITvSLxDZCQuiGapKqi2TasKqeLnRukDmI27&#10;CWycVRK24e3xAYmbrRnPfF5vaxjURCn7yAbuZg0o4i5az72B4/v+dgkqF2SLQ2Qy8EMZtpvLizW2&#10;Np75jaZD6ZWEcG7RgCtlbLXOnaOAeRZHYtFOMQUssqZe24RnCQ+DnjfNvQ7oWRocjvToqPs6fAcD&#10;H3X++uRfFp87Wvh9Pdo0uZsHY66v6m4FqlAt/+a/62cr+EuhlWdkAr3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wJ52MQAAADcAAAADwAAAAAAAAAAAAAAAACXAgAAZHJzL2Rv&#10;d25yZXYueG1sUEsFBgAAAAAEAAQA9QAAAIgDAAAAAA==&#10;" path="m1505,-2621l1505,-2845m1505,-2362l1505,-2080e" filled="f" strokecolor="#333" strokeweight=".30975mm">
                  <v:path arrowok="t" o:connecttype="custom" o:connectlocs="0,1337;0,1113;0,1596;0,1878" o:connectangles="0,0,0,0"/>
                </v:shape>
                <v:rect id="Rectangle 42" o:spid="_x0000_s1136" style="position:absolute;left:8612;top:1337;width:604;height:2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cJEswwAA&#10;ANwAAAAPAAAAZHJzL2Rvd25yZXYueG1sRE9Na8JAEL0X/A/LCL01G3MQG7OKitXc2qrodciOSTA7&#10;G7LbmPrru4VCb/N4n5MtB9OInjpXW1YwiWIQxIXVNZcKTse3lxkI55E1NpZJwTc5WC5GTxmm2t75&#10;k/qDL0UIYZeigsr7NpXSFRUZdJFtiQN3tZ1BH2BXSt3hPYSbRiZxPJUGaw4NFba0qai4Hb6MAnl5&#10;nHf7/Xbt1m3+gXVi3x+rXKnn8bCag/A0+H/xnzvXYf7sFX6fCRfI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cJEswwAAANwAAAAPAAAAAAAAAAAAAAAAAJcCAABkcnMvZG93&#10;bnJldi54bWxQSwUGAAAAAAQABAD1AAAAhwMAAAAA&#10;" filled="f" strokecolor="#333" strokeweight=".30975mm"/>
                <v:line id="Line 41" o:spid="_x0000_s1137" style="position:absolute;visibility:visible;mso-wrap-style:square" from="8612,1514" to="9216,15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sWEMUAAADcAAAADwAAAGRycy9kb3ducmV2LnhtbESPzW4CMQyE75V4h8hI3EqWSqCyJSDU&#10;FgkOVPz0AayN2V2xcbabFMLb4wMSN1sznvk8WyTXqAt1ofZsYDTMQBEX3tZcGvg9rl7fQYWIbLHx&#10;TAZuFGAx773MMLf+ynu6HGKpJIRDjgaqGNtc61BU5DAMfUss2sl3DqOsXalth1cJd41+y7KJdliz&#10;NFTY0mdFxfnw7wxk483ferSd+u99/XWKO51+NrdkzKCflh+gIqX4ND+u11bwp4Ivz8gEen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sWEMUAAADcAAAADwAAAAAAAAAA&#10;AAAAAAChAgAAZHJzL2Rvd25yZXYueG1sUEsFBgAAAAAEAAQA+QAAAJMDAAAAAA==&#10;" strokecolor="#333" strokeweight="22198emu"/>
                <v:shape id="Freeform 40" o:spid="_x0000_s1138" style="position:absolute;left:9688;top:1063;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r7wwgAA&#10;ANwAAAAPAAAAZHJzL2Rvd25yZXYueG1sRE/fa8IwEH4X9j+EG/imqYJiO6OMwUREB3Zjvt6asy1r&#10;LrGJWv97MxD2dh/fz5svO9OIC7W+tqxgNExAEBdW11wq+Pp8H8xA+ICssbFMCm7kYbl46s0x0/bK&#10;e7rkoRQxhH2GCqoQXCalLyoy6IfWEUfuaFuDIcK2lLrFaww3jRwnyVQarDk2VOjoraLiNz8bBR+7&#10;cNq40/b4fUjxZ3LIU7cyWqn+c/f6AiJQF/7FD/dax/npCP6eiRfIx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WSvvDCAAAA3AAAAA8AAAAAAAAAAAAAAAAAlwIAAGRycy9kb3du&#10;cmV2LnhtbFBLBQYAAAAABAAEAPUAAACGAwAAAAA=&#10;" path="m32,0l19,3,9,10,2,20,,32,2,45,9,55,19,62,32,64,44,62,54,55,61,45,64,32,61,20,54,10,44,3,32,0xe" fillcolor="#333" stroked="f">
                  <v:path arrowok="t" o:connecttype="custom" o:connectlocs="32,1063;19,1066;9,1073;2,1083;0,1095;2,1108;9,1118;19,1125;32,1127;44,1125;54,1118;61,1108;64,1095;61,1083;54,1073;44,1066;32,1063" o:connectangles="0,0,0,0,0,0,0,0,0,0,0,0,0,0,0,0,0"/>
                </v:shape>
                <v:polyline id="Freeform 39" o:spid="_x0000_s1139" style="position:absolute;visibility:visible;mso-wrap-style:square;v-text-anchor:top" points="9688,1095,9690,1083,9697,1073,9707,1066,9720,1063,9732,1066,9742,1073,9749,1083,9752,1095,9749,1108,9742,1118,9732,1125,9720,1127,9707,1125,9697,1118,9690,1108,9688,1095"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LuxGwAAA&#10;ANwAAAAPAAAAZHJzL2Rvd25yZXYueG1sRE9Ni8IwEL0v+B/CCN7WVIVFq1FUEDy6XUWPQzM21WZS&#10;mmjrvzcLC3ubx/ucxaqzlXhS40vHCkbDBARx7nTJhYLjz+5zCsIHZI2VY1LwIg+rZe9jgal2LX/T&#10;MwuFiCHsU1RgQqhTKX1uyKIfupo4clfXWAwRNoXUDbYx3FZynCRf0mLJscFgTVtD+T17WAWuO+vD&#10;bZK81vZ0n17aYmN8tlFq0O/WcxCBuvAv/nPvdZw/G8PvM/ECuX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xLuxGwAAAANwAAAAPAAAAAAAAAAAAAAAAAJcCAABkcnMvZG93bnJl&#10;di54bWxQSwUGAAAAAAQABAD1AAAAhAMAAAAA&#10;" filled="f" strokecolor="#333" strokeweight="7399emu">
                  <v:path arrowok="t" o:connecttype="custom" o:connectlocs="0,1095;2,1083;9,1073;19,1066;32,1063;44,1066;54,1073;61,1083;64,1095;61,1108;54,1118;44,1125;32,1127;19,1125;9,1118;2,1108;0,1095" o:connectangles="0,0,0,0,0,0,0,0,0,0,0,0,0,0,0,0,0"/>
                </v:polyline>
                <v:shape id="Freeform 38" o:spid="_x0000_s1140" style="position:absolute;left:9688;top:1313;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DIUcwwAA&#10;ANwAAAAPAAAAZHJzL2Rvd25yZXYueG1sRE/fa8IwEH4f+D+EE3ybqcqG7YwigjKGE+zGfD2bsy02&#10;l9hkWv/7ZTDY2318P2+26EwjrtT62rKC0TABQVxYXXOp4PNj/TgF4QOyxsYyKbiTh8W89zDDTNsb&#10;7+mah1LEEPYZKqhCcJmUvqjIoB9aRxy5k20NhgjbUuoWbzHcNHKcJM/SYM2xoUJHq4qKc/5tFOze&#10;w+XNXbanr0OKx6dDnrqN0UoN+t3yBUSgLvyL/9yvOs5PJ/D7TLxAz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DIUcwwAAANwAAAAPAAAAAAAAAAAAAAAAAJcCAABkcnMvZG93&#10;bnJldi54bWxQSwUGAAAAAAQABAD1AAAAhwMAAAAA&#10;" path="m32,0l19,3,9,10,2,20,,32,2,45,9,55,19,62,32,64,44,62,54,55,61,45,64,32,61,20,54,10,44,3,32,0xe" fillcolor="#333" stroked="f">
                  <v:path arrowok="t" o:connecttype="custom" o:connectlocs="32,1313;19,1316;9,1323;2,1333;0,1345;2,1358;9,1368;19,1375;32,1377;44,1375;54,1368;61,1358;64,1345;61,1333;54,1323;44,1316;32,1313" o:connectangles="0,0,0,0,0,0,0,0,0,0,0,0,0,0,0,0,0"/>
                </v:shape>
                <v:polyline id="Freeform 37" o:spid="_x0000_s1141" style="position:absolute;visibility:visible;mso-wrap-style:square;v-text-anchor:top" points="9688,1345,9690,1333,9697,1323,9707,1316,9720,1313,9732,1316,9742,1323,9749,1333,9752,1345,9749,1358,9742,1368,9732,1375,9720,1377,9707,1375,9697,1368,9690,1358,9688,1345"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i9GpwQAA&#10;ANwAAAAPAAAAZHJzL2Rvd25yZXYueG1sRE9Li8IwEL4L+x/CLOxN030gtRpFhYU9rnUXPQ7N2FSb&#10;SWmirf/eCIK3+fieM1v0thYXan3lWMH7KAFBXDhdcangb/s9TEH4gKyxdkwKruRhMX8ZzDDTruMN&#10;XfJQihjCPkMFJoQmk9IXhiz6kWuII3dwrcUQYVtK3WIXw20tP5JkLC1WHBsMNrQ2VJzys1Xg+p3+&#10;PX4m16X9P6X7rlwZn6+Uenvtl1MQgfrwFD/cPzrOn3zB/Zl4gZz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YvRqcEAAADcAAAADwAAAAAAAAAAAAAAAACXAgAAZHJzL2Rvd25y&#10;ZXYueG1sUEsFBgAAAAAEAAQA9QAAAIUDAAAAAA==&#10;" filled="f" strokecolor="#333" strokeweight="7399emu">
                  <v:path arrowok="t" o:connecttype="custom" o:connectlocs="0,1345;2,1333;9,1323;19,1316;32,1313;44,1316;54,1323;61,1333;64,1345;61,1358;54,1368;44,1375;32,1377;19,1375;9,1368;2,1358;0,1345" o:connectangles="0,0,0,0,0,0,0,0,0,0,0,0,0,0,0,0,0"/>
                </v:polyline>
                <v:shape id="Freeform 36" o:spid="_x0000_s1142" style="position:absolute;left:9688;top:1109;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qbjzwgAA&#10;ANwAAAAPAAAAZHJzL2Rvd25yZXYueG1sRE/fa8IwEH4f+D+EG+xtphMU2xlFBEXGNrCKvt6asy02&#10;l9hkWv/7ZSD4dh/fz5vMOtOIC7W+tqzgrZ+AIC6srrlUsNsuX8cgfEDW2FgmBTfyMJv2niaYaXvl&#10;DV3yUIoYwj5DBVUILpPSFxUZ9H3riCN3tK3BEGFbSt3iNYabRg6SZCQN1hwbKnS0qKg45b9GwfdX&#10;OH+48+dxf0jxZ3jIU7cyWqmX527+DiJQFx7iu3ut4/x0CP/PxAvk9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qpuPPCAAAA3AAAAA8AAAAAAAAAAAAAAAAAlwIAAGRycy9kb3du&#10;cmV2LnhtbFBLBQYAAAAABAAEAPUAAACGAwAAAAA=&#10;" path="m32,0l19,3,9,10,2,20,,32,2,45,9,55,19,62,32,64,44,62,54,55,61,45,64,32,61,20,54,10,44,3,32,0xe" fillcolor="#333" stroked="f">
                  <v:path arrowok="t" o:connecttype="custom" o:connectlocs="32,1109;19,1112;9,1119;2,1129;0,1141;2,1154;9,1164;19,1171;32,1173;44,1171;54,1164;61,1154;64,1141;61,1129;54,1119;44,1112;32,1109" o:connectangles="0,0,0,0,0,0,0,0,0,0,0,0,0,0,0,0,0"/>
                </v:shape>
                <v:polyline id="Freeform 35" o:spid="_x0000_s1143" style="position:absolute;visibility:visible;mso-wrap-style:square;v-text-anchor:top" points="9688,1141,9690,1129,9697,1119,9707,1112,9720,1109,9732,1112,9742,1119,9749,1129,9752,1141,9749,1154,9742,1164,9732,1171,9720,1173,9707,1171,9697,1164,9690,1154,9688,1141"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FepFwgAA&#10;ANwAAAAPAAAAZHJzL2Rvd25yZXYueG1sRE9Na8JAEL0X/A/LCL01G1sINmYVLRR6rKlFj0N2zEaz&#10;syG7Ncm/dwuF3ubxPqfYjLYVN+p941jBIklBEFdON1wrOHy9Py1B+ICssXVMCibysFnPHgrMtRt4&#10;T7cy1CKGsM9RgQmhy6X0lSGLPnEdceTOrrcYIuxrqXscYrht5XOaZtJiw7HBYEdvhqpr+WMVuPGo&#10;Py8v6bS139flaah3xpc7pR7n43YFItAY/sV/7g8d579m8PtMvECu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4V6kXCAAAA3AAAAA8AAAAAAAAAAAAAAAAAlwIAAGRycy9kb3du&#10;cmV2LnhtbFBLBQYAAAAABAAEAPUAAACGAwAAAAA=&#10;" filled="f" strokecolor="#333" strokeweight="7399emu">
                  <v:path arrowok="t" o:connecttype="custom" o:connectlocs="0,1141;2,1129;9,1119;19,1112;32,1109;44,1112;54,1119;61,1129;64,1141;61,1154;54,1164;44,1171;32,1173;19,1171;9,1164;2,1154;0,1141" o:connectangles="0,0,0,0,0,0,0,0,0,0,0,0,0,0,0,0,0"/>
                </v:polyline>
                <v:shape id="Freeform 34" o:spid="_x0000_s1144" style="position:absolute;left:9688;top:1302;width:65;height:65;visibility:visible;mso-wrap-style:square;v-text-anchor:top"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N4MfwwAA&#10;ANwAAAAPAAAAZHJzL2Rvd25yZXYueG1sRE/fa8IwEH4f+D+EE3ybqYKb7YwigjKGE+zGfD2bsy02&#10;l9hkWv/7ZTDY2318P2+26EwjrtT62rKC0TABQVxYXXOp4PNj/TgF4QOyxsYyKbiTh8W89zDDTNsb&#10;7+mah1LEEPYZKqhCcJmUvqjIoB9aRxy5k20NhgjbUuoWbzHcNHKcJE/SYM2xoUJHq4qKc/5tFOze&#10;w+XNXbanr0OKx8khT93GaKUG/W75AiJQF/7Ff+5XHeenz/D7TLxAz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N4MfwwAAANwAAAAPAAAAAAAAAAAAAAAAAJcCAABkcnMvZG93&#10;bnJldi54bWxQSwUGAAAAAAQABAD1AAAAhwMAAAAA&#10;" path="m32,0l19,2,9,9,2,20,,32,2,44,9,55,19,62,32,64,44,62,54,55,61,44,64,32,61,20,54,9,44,2,32,0xe" fillcolor="#333" stroked="f">
                  <v:path arrowok="t" o:connecttype="custom" o:connectlocs="32,1302;19,1304;9,1311;2,1322;0,1334;2,1346;9,1357;19,1364;32,1366;44,1364;54,1357;61,1346;64,1334;61,1322;54,1311;44,1304;32,1302" o:connectangles="0,0,0,0,0,0,0,0,0,0,0,0,0,0,0,0,0"/>
                </v:shape>
                <v:polyline id="Freeform 33" o:spid="_x0000_s1145" style="position:absolute;visibility:visible;mso-wrap-style:square;v-text-anchor:top" points="9688,1334,9690,1322,9697,1311,9707,1304,9720,1302,9732,1304,9742,1311,9749,1322,9752,1334,9749,1346,9742,1357,9732,1364,9720,1366,9707,1364,9697,1357,9690,1346,9688,1334" coordsize="6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xtusxAAA&#10;ANwAAAAPAAAAZHJzL2Rvd25yZXYueG1sRI9Ba8JAEIXvQv/DMoXezKYWRFNXUUHosU2V9jhkp9nU&#10;7GzIrib++85B6G2G9+a9b1ab0bfqSn1sAht4znJQxFWwDdcGjp+H6QJUTMgW28Bk4EYRNuuHyQoL&#10;Gwb+oGuZaiUhHAs04FLqCq1j5chjzEJHLNpP6D0mWfta2x4HCfetnuX5XHtsWBocdrR3VJ3LizcQ&#10;xi/7/vuS37b+dF58D/XOxXJnzNPjuH0FlWhM/+b79ZsV/KXQyjMygV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MbbrMQAAADcAAAADwAAAAAAAAAAAAAAAACXAgAAZHJzL2Rv&#10;d25yZXYueG1sUEsFBgAAAAAEAAQA9QAAAIgDAAAAAA==&#10;" filled="f" strokecolor="#333" strokeweight="7399emu">
                  <v:path arrowok="t" o:connecttype="custom" o:connectlocs="0,1334;2,1322;9,1311;19,1304;32,1302;44,1304;54,1311;61,1322;64,1334;61,1346;54,1357;44,1364;32,1366;19,1364;9,1357;2,1346;0,1334" o:connectangles="0,0,0,0,0,0,0,0,0,0,0,0,0,0,0,0,0"/>
                </v:polyline>
                <v:shape id="AutoShape 32" o:spid="_x0000_s1146" style="position:absolute;left:8390;top:2815;width:2;height:882;visibility:visible;mso-wrap-style:square;v-text-anchor:top" coordsize="2,8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YWzJwwAA&#10;ANwAAAAPAAAAZHJzL2Rvd25yZXYueG1sRE9Ni8IwEL0L/ocwwt40dQ+rrUZRQZBlL3UXxNvQjG2x&#10;mdQkW7v/fiMI3ubxPme57k0jOnK+tqxgOklAEBdW11wq+Pnej+cgfEDW2FgmBX/kYb0aDpaYaXvn&#10;nLpjKEUMYZ+hgiqENpPSFxUZ9BPbEkfuYp3BEKErpXZ4j+Gmke9J8iEN1hwbKmxpV1FxPf4aBbnp&#10;3eY2/0y/9kW3217P28PslCv1Nuo3CxCB+vASP90HHeenKTyeiRfI1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YWzJwwAAANwAAAAPAAAAAAAAAAAAAAAAAJcCAABkcnMvZG93&#10;bnJldi54bWxQSwUGAAAAAAQABAD1AAAAhwMAAAAA&#10;" path="m1330,-2498l1330,-2641m1330,-2244l1330,-1917e" filled="f" strokecolor="#333" strokeweight=".30975mm">
                  <v:path arrowok="t" o:connecttype="custom" o:connectlocs="0,317;0,174;0,571;0,898" o:connectangles="0,0,0,0"/>
                </v:shape>
                <v:rect id="Rectangle 31" o:spid="_x0000_s1147" style="position:absolute;left:9418;top:317;width:604;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vFqXwQAA&#10;ANwAAAAPAAAAZHJzL2Rvd25yZXYueG1sRI9Lq8IwFIT3gv8hHMGdproQqUZR8dGdT+7dHppz23Kb&#10;k9JErf56Iwguh5n5hpnOG1OKG9WusKxg0I9AEKdWF5wpuJw3vTEI55E1lpZJwYMczGft1hRjbe98&#10;pNvJZyJA2MWoIPe+iqV0aU4GXd9WxMH7s7VBH2SdSV3jPcBNKYdRNJIGCw4LOVa0yin9P12NAvn7&#10;/NnuduulW1bJAYuh3T8XiVLdTrOYgPDU+G/40060gkCE95lwBOTs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rxal8EAAADcAAAADwAAAAAAAAAAAAAAAACXAgAAZHJzL2Rvd25y&#10;ZXYueG1sUEsFBgAAAAAEAAQA9QAAAIUDAAAAAA==&#10;" filled="f" strokecolor="#333" strokeweight=".30975mm"/>
                <v:line id="Line 30" o:spid="_x0000_s1148" style="position:absolute;visibility:visible;mso-wrap-style:square" from="9418,448" to="10022,4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hHcMQAAADcAAAADwAAAGRycy9kb3ducmV2LnhtbESP3WoCMRSE7wu+QzhC72qyQktdjSL+&#10;gF60+PcAh81xd3Fzsm6ixrdvCoVeDjPzDTOZRduIO3W+dqwhGygQxIUzNZcaTsf12ycIH5ANNo5J&#10;w5M8zKa9lwnmxj14T/dDKEWCsM9RQxVCm0vpi4os+oFriZN3dp3FkGRXStPhI8FtI4dKfUiLNaeF&#10;CltaVFRcDjerQb1vr5vsa+RW+3p5DjsZv7fPqPVrP87HIALF8B/+a2+MhqHK4PdMOgJy+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uEdwxAAAANwAAAAPAAAAAAAAAAAA&#10;AAAAAKECAABkcnMvZG93bnJldi54bWxQSwUGAAAAAAQABAD5AAAAkgMAAAAA&#10;" strokecolor="#333" strokeweight="22198emu"/>
                <v:line id="Line 29" o:spid="_x0000_s1149" style="position:absolute;visibility:visible;mso-wrap-style:square" from="10516,176" to="10534,1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B+4cUAAADcAAAADwAAAGRycy9kb3ducmV2LnhtbESPQWvCQBSE74X+h+UJvdVdI4im2YgU&#10;hZ4sWlvs7TX7TILZtyG7avrvXUHwOMzMN0w2720jztT52rGG0VCBIC6cqbnUsPtavU5B+IBssHFM&#10;Gv7Jwzx/fsowNe7CGzpvQykihH2KGqoQ2lRKX1Rk0Q9dSxy9g+sshii7UpoOLxFuG5koNZEWa44L&#10;Fbb0XlFx3J6shmY9rn92n7/lZDabLsdm//23VyOtXwb94g1EoD48wvf2h9GQqARuZ+IRkPk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wB+4cUAAADcAAAADwAAAAAAAAAA&#10;AAAAAAChAgAAZHJzL2Rvd25yZXYueG1sUEsFBgAAAAAEAAQA+QAAAJMDAAAAAA==&#10;" strokecolor="#333" strokeweight="1563emu"/>
                <v:line id="Line 28" o:spid="_x0000_s1150" style="position:absolute;visibility:visible;mso-wrap-style:square" from="10516,182" to="10534,1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68tTMYAAADcAAAADwAAAGRycy9kb3ducmV2LnhtbESPQWvCQBSE7wX/w/IKvdVNLYikriEI&#10;SmlQqG3V3h7Z1ySYfRuyaxL/fVcQPA4z8w0zTwZTi45aV1lW8DKOQBDnVldcKPj+Wj3PQDiPrLG2&#10;TAou5CBZjB7mGGvb8yd1O1+IAGEXo4LS+yaW0uUlGXRj2xAH78+2Bn2QbSF1i32Am1pOomgqDVYc&#10;FkpsaFlSftqdjYJDs/lJf/d2djz0cpsZNB/Zcq3U0+OQvoHwNPh7+NZ+1wom0Stcz4QjIB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vLUzGAAAA3AAAAA8AAAAAAAAA&#10;AAAAAAAAoQIAAGRycy9kb3ducmV2LnhtbFBLBQYAAAAABAAEAPkAAACUAwAAAAA=&#10;" strokecolor="#333" strokeweight="625emu"/>
                <v:line id="Line 27" o:spid="_x0000_s1151" style="position:absolute;visibility:visible;mso-wrap-style:square" from="10223,179" to="10827,1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YelsUAAADcAAAADwAAAGRycy9kb3ducmV2LnhtbESPQUsDMRSE74L/IbyCN5vtoqJr01JF&#10;QQoeWj3o7bF57q5uXkLy2sZ/3whCj8PMfMPMl9mNak8xDZ4NzKYVKOLW24E7A+9vz5e3oJIgWxw9&#10;k4FfSrBcnJ/NsbH+wBvab6VTBcKpQQO9SGi0Tm1PDtPUB+LiffnoUIqMnbYRDwXuRl1X1Y12OHBZ&#10;6DHQY0/tz3bnDDzcfeZOXkXq1UcMm6ddyOvva2MuJnl1D0ooyyn8336xBurqCv7OlCOgF0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UYelsUAAADcAAAADwAAAAAAAAAA&#10;AAAAAAChAgAAZHJzL2Rvd25yZXYueG1sUEsFBgAAAAAEAAQA+QAAAJMDAAAAAA==&#10;" strokecolor="white" strokeweight="2188emu"/>
                <v:rect id="Rectangle 26" o:spid="_x0000_s1152" style="position:absolute;left:10214;top:169;width:622;height: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uGtxQAA&#10;ANwAAAAPAAAAZHJzL2Rvd25yZXYueG1sRI9La8MwEITvhf4HsYXeajmGmuJaDiG0EEghJCmF3hZr&#10;/SDWyliKH/++CgR6HGbmGyZfz6YTIw2utaxgFcUgiEurW64VfJ8/X95AOI+ssbNMChZysC4eH3LM&#10;tJ34SOPJ1yJA2GWooPG+z6R0ZUMGXWR74uBVdjDogxxqqQecAtx0MonjVBpsOSw02NO2ofJyuhoF&#10;vx8rWSXLdW/LdPna/rjDZJNKqeenefMOwtPs/8P39k4rSOJXuJ0JR0AW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qG4a3FAAAA3AAAAA8AAAAAAAAAAAAAAAAAlwIAAGRycy9k&#10;b3ducmV2LnhtbFBLBQYAAAAABAAEAPUAAACJAwAAAAA=&#10;" fillcolor="#333" stroked="f"/>
                <v:rect id="Rectangle 25" o:spid="_x0000_s1153" style="position:absolute;left:10223;top:162;width:604;height: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VH/axAAA&#10;ANwAAAAPAAAAZHJzL2Rvd25yZXYueG1sRI9La8MwEITvgf4HsYXeYjk+mOJGDiG0UGghxA2B3hZr&#10;/SDWyliKH/8+ChR6HGbmG2a7m00nRhpca1nBJopBEJdWt1wrOP98rF9BOI+ssbNMChZysMufVlvM&#10;tJ34RGPhaxEg7DJU0HjfZ1K6siGDLrI9cfAqOxj0QQ611ANOAW46mcRxKg22HBYa7OnQUHktbkbB&#10;7/tGVsly+7JlunwfLu442aRS6uV53r+B8DT7//Bf+1MrSOIUHmfCEZD5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lR/2sQAAADcAAAADwAAAAAAAAAAAAAAAACXAgAAZHJzL2Rv&#10;d25yZXYueG1sUEsFBgAAAAAEAAQA9QAAAIgDAAAAAA==&#10;" fillcolor="#333" stroked="f"/>
                <v:line id="Line 24" o:spid="_x0000_s1154" style="position:absolute;visibility:visible;mso-wrap-style:square" from="3600,476" to="11008,4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u86cMAAADcAAAADwAAAGRycy9kb3ducmV2LnhtbESPT4vCMBTE7wt+h/AEL4sm9uCWahT/&#10;wl5XPfT4bJ5tsXkpTdT67TfCwh6HmfkNs1j1thEP6nztWMN0okAQF87UXGo4nw7jFIQPyAYbx6Th&#10;RR5Wy8HHAjPjnvxDj2MoRYSwz1BDFUKbSemLiiz6iWuJo3d1ncUQZVdK0+Ezwm0jE6Vm0mLNcaHC&#10;lrYVFbfj3WrIP9d3td9istlN0+TCaX4O11zr0bBfz0EE6sN/+K/9bTQk6gveZ+IRkM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7bvOnDAAAA3AAAAA8AAAAAAAAAAAAA&#10;AAAAoQIAAGRycy9kb3ducmV2LnhtbFBLBQYAAAAABAAEAPkAAACRAwAAAAA=&#10;" strokecolor="#999" strokeweight=".30975mm">
                  <v:stroke dashstyle="longDash"/>
                </v:line>
                <v:rect id="Rectangle 23" o:spid="_x0000_s1155" style="position:absolute;left:3600;top:-125;width:7409;height:65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2vhvwAA&#10;ANwAAAAPAAAAZHJzL2Rvd25yZXYueG1sRE/LisIwFN0L8w/hDrjTVBdVOkYZHASZndUPuDS3TR+5&#10;qU2mdv7eLASXh/PeHSbbiZEGXztWsFomIIgLp2uuFNyup8UWhA/IGjvHpOCfPBz2H7MdZto9+EJj&#10;HioRQ9hnqMCE0GdS+sKQRb90PXHkSjdYDBEOldQDPmK47eQ6SVJpsebYYLCno6Gizf+sgrrZpOHi&#10;uP35zcmUTTre9bFUav45fX+BCDSFt/jlPmsF6ySujWfiEZD7J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43a+G/AAAA3AAAAA8AAAAAAAAAAAAAAAAAlwIAAGRycy9kb3ducmV2&#10;LnhtbFBLBQYAAAAABAAEAPUAAACDAwAAAAA=&#10;" filled="f" strokecolor="#7f7f7f" strokeweight=".30975mm"/>
                <v:shape id="AutoShape 22" o:spid="_x0000_s1156" style="position:absolute;left:872;top:2815;width:8500;height:7718;visibility:visible;mso-wrap-style:square;v-text-anchor:top" coordsize="8500,77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XcTLwgAA&#10;ANwAAAAPAAAAZHJzL2Rvd25yZXYueG1sRI/RisIwFETfF/yHcAXf1lQRcbtGEUEQFMW6H3C3uduW&#10;bW5CE2v1640g+DjMzBlmvuxMLVpqfGVZwWiYgCDOra64UPBz3nzOQPiArLG2TApu5GG56H3MMdX2&#10;yidqs1CICGGfooIyBJdK6fOSDPqhdcTR+7ONwRBlU0jd4DXCTS3HSTKVBiuOCyU6WpeU/2cXowD1&#10;/uhOO/frfHt3h/M0m7hbptSg362+QQTqwjv8am+1gnHyBc8z8Qj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FdxMvCAAAA3AAAAA8AAAAAAAAAAAAAAAAAlwIAAGRycy9kb3du&#10;cmV2LnhtbFBLBQYAAAAABAAEAPUAAACGAwAAAAA=&#10;" path="m2679,3387l2728,3387m2679,1880l2728,1880m2679,373l2728,373m2679,-1134l2728,-1134m2679,-2641l2728,-2641m3211,3693l3211,3644m4016,3693l4016,3644m4821,3693l4821,3644m5627,3693l5627,3644m6432,3693l6432,3644m7237,3693l7237,3644m8042,3693l8042,3644m8848,3693l8848,3644m9653,3693l9653,3644e" filled="f" strokeweight=".30975mm">
                  <v:path arrowok="t" o:connecttype="custom" o:connectlocs="2679,6202;2728,6202;2679,4695;2728,4695;2679,3188;2728,3188;2679,1681;2728,1681;2679,174;2728,174;3211,6508;3211,6459;4016,6508;4016,6459;4821,6508;4821,6459;5627,6508;5627,6459;6432,6508;6432,6459;7237,6508;7237,6459;8042,6508;8042,6459;8848,6508;8848,6459;9653,6508;9653,6459" o:connectangles="0,0,0,0,0,0,0,0,0,0,0,0,0,0,0,0,0,0,0,0,0,0,0,0,0,0,0,0"/>
                </v:shape>
                <w10:wrap anchorx="page"/>
              </v:group>
            </w:pict>
          </mc:Fallback>
        </mc:AlternateContent>
      </w:r>
      <w:bookmarkStart w:id="154" w:name="_bookmark3"/>
      <w:bookmarkEnd w:id="154"/>
      <w:r w:rsidR="004E417C">
        <w:rPr>
          <w:rFonts w:ascii="Helvetica"/>
          <w:w w:val="105"/>
          <w:sz w:val="16"/>
        </w:rPr>
        <w:t>1.00</w:t>
      </w:r>
    </w:p>
    <w:p w14:paraId="0FAF7F4A" w14:textId="77777777" w:rsidR="006312AD" w:rsidRDefault="006312AD">
      <w:pPr>
        <w:pStyle w:val="BodyText"/>
        <w:spacing w:before="0"/>
        <w:rPr>
          <w:rFonts w:ascii="Helvetica"/>
        </w:rPr>
      </w:pPr>
    </w:p>
    <w:p w14:paraId="5AB2FCB8" w14:textId="77777777" w:rsidR="006312AD" w:rsidRDefault="006312AD">
      <w:pPr>
        <w:pStyle w:val="BodyText"/>
        <w:spacing w:before="0"/>
        <w:rPr>
          <w:rFonts w:ascii="Helvetica"/>
        </w:rPr>
      </w:pPr>
    </w:p>
    <w:p w14:paraId="1F95F996" w14:textId="77777777" w:rsidR="006312AD" w:rsidRDefault="006312AD">
      <w:pPr>
        <w:pStyle w:val="BodyText"/>
        <w:spacing w:before="0"/>
        <w:rPr>
          <w:rFonts w:ascii="Helvetica"/>
        </w:rPr>
      </w:pPr>
    </w:p>
    <w:p w14:paraId="5794A1B1" w14:textId="77777777" w:rsidR="006312AD" w:rsidRDefault="006312AD">
      <w:pPr>
        <w:pStyle w:val="BodyText"/>
        <w:spacing w:before="0"/>
        <w:rPr>
          <w:rFonts w:ascii="Helvetica"/>
        </w:rPr>
      </w:pPr>
    </w:p>
    <w:p w14:paraId="7C0BF7F6" w14:textId="77777777" w:rsidR="006312AD" w:rsidRDefault="006312AD">
      <w:pPr>
        <w:pStyle w:val="BodyText"/>
        <w:spacing w:before="0"/>
        <w:rPr>
          <w:rFonts w:ascii="Helvetica"/>
        </w:rPr>
      </w:pPr>
    </w:p>
    <w:p w14:paraId="72349173" w14:textId="77777777" w:rsidR="006312AD" w:rsidRDefault="006312AD">
      <w:pPr>
        <w:pStyle w:val="BodyText"/>
        <w:spacing w:before="7"/>
        <w:rPr>
          <w:rFonts w:ascii="Helvetica"/>
          <w:sz w:val="23"/>
        </w:rPr>
      </w:pPr>
    </w:p>
    <w:p w14:paraId="65BCD6FF" w14:textId="77777777" w:rsidR="006312AD" w:rsidRDefault="004E417C">
      <w:pPr>
        <w:spacing w:before="109"/>
        <w:ind w:left="1471" w:right="7"/>
        <w:rPr>
          <w:rFonts w:ascii="Helvetica"/>
          <w:sz w:val="16"/>
        </w:rPr>
      </w:pPr>
      <w:r>
        <w:rPr>
          <w:rFonts w:ascii="Helvetica"/>
          <w:w w:val="105"/>
          <w:sz w:val="16"/>
        </w:rPr>
        <w:t>0.75</w:t>
      </w:r>
    </w:p>
    <w:p w14:paraId="1890D5F9" w14:textId="77777777" w:rsidR="006312AD" w:rsidRDefault="006312AD">
      <w:pPr>
        <w:pStyle w:val="BodyText"/>
        <w:spacing w:before="0"/>
        <w:rPr>
          <w:rFonts w:ascii="Helvetica"/>
        </w:rPr>
      </w:pPr>
    </w:p>
    <w:p w14:paraId="076D6310" w14:textId="77777777" w:rsidR="006312AD" w:rsidRDefault="006312AD">
      <w:pPr>
        <w:pStyle w:val="BodyText"/>
        <w:spacing w:before="0"/>
        <w:rPr>
          <w:rFonts w:ascii="Helvetica"/>
        </w:rPr>
      </w:pPr>
    </w:p>
    <w:p w14:paraId="0A7E19BC" w14:textId="77777777" w:rsidR="006312AD" w:rsidRDefault="006312AD">
      <w:pPr>
        <w:pStyle w:val="BodyText"/>
        <w:spacing w:before="0"/>
        <w:rPr>
          <w:rFonts w:ascii="Helvetica"/>
        </w:rPr>
      </w:pPr>
    </w:p>
    <w:p w14:paraId="22ADE843" w14:textId="77777777" w:rsidR="006312AD" w:rsidRDefault="006312AD">
      <w:pPr>
        <w:pStyle w:val="BodyText"/>
        <w:spacing w:before="0"/>
        <w:rPr>
          <w:rFonts w:ascii="Helvetica"/>
        </w:rPr>
      </w:pPr>
    </w:p>
    <w:p w14:paraId="04B41734" w14:textId="77777777" w:rsidR="006312AD" w:rsidRDefault="006312AD">
      <w:pPr>
        <w:pStyle w:val="BodyText"/>
        <w:spacing w:before="0"/>
        <w:rPr>
          <w:rFonts w:ascii="Helvetica"/>
        </w:rPr>
      </w:pPr>
    </w:p>
    <w:p w14:paraId="0BEAD699" w14:textId="77777777" w:rsidR="006312AD" w:rsidRDefault="006312AD">
      <w:pPr>
        <w:pStyle w:val="BodyText"/>
        <w:spacing w:before="7"/>
        <w:rPr>
          <w:rFonts w:ascii="Helvetica"/>
          <w:sz w:val="23"/>
        </w:rPr>
      </w:pPr>
    </w:p>
    <w:p w14:paraId="4B37619B" w14:textId="77777777" w:rsidR="006312AD" w:rsidRDefault="0053712E">
      <w:pPr>
        <w:spacing w:before="110"/>
        <w:ind w:left="1471" w:right="7"/>
        <w:rPr>
          <w:rFonts w:ascii="Helvetica"/>
          <w:sz w:val="16"/>
        </w:rPr>
      </w:pPr>
      <w:r>
        <w:rPr>
          <w:noProof/>
        </w:rPr>
        <mc:AlternateContent>
          <mc:Choice Requires="wps">
            <w:drawing>
              <wp:anchor distT="0" distB="0" distL="114300" distR="114300" simplePos="0" relativeHeight="251675136" behindDoc="0" locked="0" layoutInCell="1" allowOverlap="1" wp14:anchorId="303108C7" wp14:editId="642A8E83">
                <wp:simplePos x="0" y="0"/>
                <wp:positionH relativeFrom="page">
                  <wp:posOffset>1862455</wp:posOffset>
                </wp:positionH>
                <wp:positionV relativeFrom="paragraph">
                  <wp:posOffset>-594995</wp:posOffset>
                </wp:positionV>
                <wp:extent cx="150495" cy="1384935"/>
                <wp:effectExtent l="0" t="1905" r="6350" b="0"/>
                <wp:wrapNone/>
                <wp:docPr id="4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38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74986" w14:textId="77777777" w:rsidR="009532C9" w:rsidRDefault="009532C9">
                            <w:pPr>
                              <w:spacing w:before="33"/>
                              <w:ind w:left="20" w:right="-719"/>
                              <w:rPr>
                                <w:rFonts w:ascii="Helvetica"/>
                                <w:sz w:val="19"/>
                              </w:rPr>
                            </w:pPr>
                            <w:r>
                              <w:rPr>
                                <w:rFonts w:ascii="Helvetica"/>
                                <w:w w:val="103"/>
                                <w:sz w:val="19"/>
                              </w:rPr>
                              <w:t>Ge</w:t>
                            </w:r>
                            <w:r>
                              <w:rPr>
                                <w:rFonts w:ascii="Helvetica"/>
                                <w:spacing w:val="-2"/>
                                <w:w w:val="103"/>
                                <w:sz w:val="19"/>
                              </w:rPr>
                              <w:t>n</w:t>
                            </w:r>
                            <w:r>
                              <w:rPr>
                                <w:rFonts w:ascii="Helvetica"/>
                                <w:w w:val="103"/>
                                <w:sz w:val="19"/>
                              </w:rPr>
                              <w:t>us</w:t>
                            </w:r>
                            <w:r>
                              <w:rPr>
                                <w:rFonts w:ascii="Helvetica"/>
                                <w:spacing w:val="1"/>
                                <w:sz w:val="19"/>
                              </w:rPr>
                              <w:t xml:space="preserve"> </w:t>
                            </w:r>
                            <w:r>
                              <w:rPr>
                                <w:rFonts w:ascii="Helvetica"/>
                                <w:w w:val="103"/>
                                <w:sz w:val="19"/>
                              </w:rPr>
                              <w:t>Match</w:t>
                            </w:r>
                            <w:r>
                              <w:rPr>
                                <w:rFonts w:ascii="Helvetica"/>
                                <w:spacing w:val="1"/>
                                <w:sz w:val="19"/>
                              </w:rPr>
                              <w:t xml:space="preserve"> </w:t>
                            </w:r>
                            <w:r>
                              <w:rPr>
                                <w:rFonts w:ascii="Helvetica"/>
                                <w:w w:val="103"/>
                                <w:sz w:val="19"/>
                              </w:rPr>
                              <w:t>Propo</w:t>
                            </w:r>
                            <w:r>
                              <w:rPr>
                                <w:rFonts w:ascii="Helvetica"/>
                                <w:spacing w:val="7"/>
                                <w:w w:val="103"/>
                                <w:sz w:val="19"/>
                              </w:rPr>
                              <w:t>r</w:t>
                            </w:r>
                            <w:r>
                              <w:rPr>
                                <w:rFonts w:ascii="Helvetica"/>
                                <w:w w:val="103"/>
                                <w:sz w:val="19"/>
                              </w:rPr>
                              <w:t>tion</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5" type="#_x0000_t202" style="position:absolute;left:0;text-align:left;margin-left:146.65pt;margin-top:-46.8pt;width:11.85pt;height:109.0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" filled="f" stroked="f">
                <v:textbox style="layout-flow:vertical;mso-layout-flow-alt:bottom-to-top" inset="0,0,0,0">
                  <w:txbxContent>
                    <w:p w14:paraId="71074986" w14:textId="77777777" w:rsidR="009532C9" w:rsidRDefault="009532C9">
                      <w:pPr>
                        <w:spacing w:before="33"/>
                        <w:ind w:left="20" w:right="-719"/>
                        <w:rPr>
                          <w:rFonts w:ascii="Helvetica"/>
                          <w:sz w:val="19"/>
                        </w:rPr>
                      </w:pPr>
                      <w:r>
                        <w:rPr>
                          <w:rFonts w:ascii="Helvetica"/>
                          <w:w w:val="103"/>
                          <w:sz w:val="19"/>
                        </w:rPr>
                        <w:t>Ge</w:t>
                      </w:r>
                      <w:r>
                        <w:rPr>
                          <w:rFonts w:ascii="Helvetica"/>
                          <w:spacing w:val="-2"/>
                          <w:w w:val="103"/>
                          <w:sz w:val="19"/>
                        </w:rPr>
                        <w:t>n</w:t>
                      </w:r>
                      <w:r>
                        <w:rPr>
                          <w:rFonts w:ascii="Helvetica"/>
                          <w:w w:val="103"/>
                          <w:sz w:val="19"/>
                        </w:rPr>
                        <w:t>us</w:t>
                      </w:r>
                      <w:r>
                        <w:rPr>
                          <w:rFonts w:ascii="Helvetica"/>
                          <w:spacing w:val="1"/>
                          <w:sz w:val="19"/>
                        </w:rPr>
                        <w:t xml:space="preserve"> </w:t>
                      </w:r>
                      <w:r>
                        <w:rPr>
                          <w:rFonts w:ascii="Helvetica"/>
                          <w:w w:val="103"/>
                          <w:sz w:val="19"/>
                        </w:rPr>
                        <w:t>Match</w:t>
                      </w:r>
                      <w:r>
                        <w:rPr>
                          <w:rFonts w:ascii="Helvetica"/>
                          <w:spacing w:val="1"/>
                          <w:sz w:val="19"/>
                        </w:rPr>
                        <w:t xml:space="preserve"> </w:t>
                      </w:r>
                      <w:r>
                        <w:rPr>
                          <w:rFonts w:ascii="Helvetica"/>
                          <w:w w:val="103"/>
                          <w:sz w:val="19"/>
                        </w:rPr>
                        <w:t>Propo</w:t>
                      </w:r>
                      <w:r>
                        <w:rPr>
                          <w:rFonts w:ascii="Helvetica"/>
                          <w:spacing w:val="7"/>
                          <w:w w:val="103"/>
                          <w:sz w:val="19"/>
                        </w:rPr>
                        <w:t>r</w:t>
                      </w:r>
                      <w:r>
                        <w:rPr>
                          <w:rFonts w:ascii="Helvetica"/>
                          <w:w w:val="103"/>
                          <w:sz w:val="19"/>
                        </w:rPr>
                        <w:t>tion</w:t>
                      </w:r>
                    </w:p>
                  </w:txbxContent>
                </v:textbox>
                <w10:wrap anchorx="page"/>
              </v:shape>
            </w:pict>
          </mc:Fallback>
        </mc:AlternateContent>
      </w:r>
      <w:r w:rsidR="004E417C">
        <w:rPr>
          <w:rFonts w:ascii="Helvetica"/>
          <w:w w:val="105"/>
          <w:sz w:val="16"/>
        </w:rPr>
        <w:t>0.50</w:t>
      </w:r>
    </w:p>
    <w:p w14:paraId="26A84FBA" w14:textId="77777777" w:rsidR="006312AD" w:rsidRDefault="006312AD">
      <w:pPr>
        <w:pStyle w:val="BodyText"/>
        <w:spacing w:before="0"/>
        <w:rPr>
          <w:rFonts w:ascii="Helvetica"/>
        </w:rPr>
      </w:pPr>
    </w:p>
    <w:p w14:paraId="220752F0" w14:textId="77777777" w:rsidR="006312AD" w:rsidRDefault="006312AD">
      <w:pPr>
        <w:pStyle w:val="BodyText"/>
        <w:spacing w:before="0"/>
        <w:rPr>
          <w:rFonts w:ascii="Helvetica"/>
        </w:rPr>
      </w:pPr>
    </w:p>
    <w:p w14:paraId="0E0575CA" w14:textId="77777777" w:rsidR="006312AD" w:rsidRDefault="006312AD">
      <w:pPr>
        <w:pStyle w:val="BodyText"/>
        <w:spacing w:before="0"/>
        <w:rPr>
          <w:rFonts w:ascii="Helvetica"/>
        </w:rPr>
      </w:pPr>
    </w:p>
    <w:p w14:paraId="02848D7E" w14:textId="77777777" w:rsidR="006312AD" w:rsidRDefault="006312AD">
      <w:pPr>
        <w:pStyle w:val="BodyText"/>
        <w:spacing w:before="0"/>
        <w:rPr>
          <w:rFonts w:ascii="Helvetica"/>
        </w:rPr>
      </w:pPr>
    </w:p>
    <w:p w14:paraId="3234DCB6" w14:textId="77777777" w:rsidR="006312AD" w:rsidRDefault="006312AD">
      <w:pPr>
        <w:pStyle w:val="BodyText"/>
        <w:spacing w:before="0"/>
        <w:rPr>
          <w:rFonts w:ascii="Helvetica"/>
        </w:rPr>
      </w:pPr>
    </w:p>
    <w:p w14:paraId="310405F7" w14:textId="77777777" w:rsidR="006312AD" w:rsidRDefault="006312AD">
      <w:pPr>
        <w:pStyle w:val="BodyText"/>
        <w:spacing w:before="7"/>
        <w:rPr>
          <w:rFonts w:ascii="Helvetica"/>
          <w:sz w:val="23"/>
        </w:rPr>
      </w:pPr>
    </w:p>
    <w:p w14:paraId="0265A907" w14:textId="77777777" w:rsidR="006312AD" w:rsidRDefault="004E417C">
      <w:pPr>
        <w:spacing w:before="109"/>
        <w:ind w:left="1471" w:right="7"/>
        <w:rPr>
          <w:rFonts w:ascii="Helvetica"/>
          <w:sz w:val="16"/>
        </w:rPr>
      </w:pPr>
      <w:r>
        <w:rPr>
          <w:rFonts w:ascii="Helvetica"/>
          <w:w w:val="105"/>
          <w:sz w:val="16"/>
        </w:rPr>
        <w:t>0.25</w:t>
      </w:r>
    </w:p>
    <w:p w14:paraId="11123249" w14:textId="77777777" w:rsidR="006312AD" w:rsidRDefault="006312AD">
      <w:pPr>
        <w:pStyle w:val="BodyText"/>
        <w:spacing w:before="0"/>
        <w:rPr>
          <w:rFonts w:ascii="Helvetica"/>
        </w:rPr>
      </w:pPr>
    </w:p>
    <w:p w14:paraId="021FCB9B" w14:textId="77777777" w:rsidR="006312AD" w:rsidRDefault="006312AD">
      <w:pPr>
        <w:pStyle w:val="BodyText"/>
        <w:spacing w:before="0"/>
        <w:rPr>
          <w:rFonts w:ascii="Helvetica"/>
        </w:rPr>
      </w:pPr>
    </w:p>
    <w:p w14:paraId="18D29C74" w14:textId="77777777" w:rsidR="006312AD" w:rsidRDefault="006312AD">
      <w:pPr>
        <w:pStyle w:val="BodyText"/>
        <w:spacing w:before="0"/>
        <w:rPr>
          <w:rFonts w:ascii="Helvetica"/>
        </w:rPr>
      </w:pPr>
    </w:p>
    <w:p w14:paraId="62C8C8E3" w14:textId="77777777" w:rsidR="006312AD" w:rsidRDefault="006312AD">
      <w:pPr>
        <w:pStyle w:val="BodyText"/>
        <w:spacing w:before="0"/>
        <w:rPr>
          <w:rFonts w:ascii="Helvetica"/>
        </w:rPr>
      </w:pPr>
    </w:p>
    <w:p w14:paraId="4BCF8687" w14:textId="77777777" w:rsidR="006312AD" w:rsidRDefault="006312AD">
      <w:pPr>
        <w:pStyle w:val="BodyText"/>
        <w:spacing w:before="0"/>
        <w:rPr>
          <w:rFonts w:ascii="Helvetica"/>
        </w:rPr>
      </w:pPr>
    </w:p>
    <w:p w14:paraId="7368CF9E" w14:textId="77777777" w:rsidR="006312AD" w:rsidRDefault="006312AD">
      <w:pPr>
        <w:pStyle w:val="BodyText"/>
        <w:spacing w:before="7"/>
        <w:rPr>
          <w:rFonts w:ascii="Helvetica"/>
          <w:sz w:val="23"/>
        </w:rPr>
      </w:pPr>
    </w:p>
    <w:p w14:paraId="16F1D3CA" w14:textId="77777777" w:rsidR="006312AD" w:rsidRDefault="0053712E">
      <w:pPr>
        <w:spacing w:before="109"/>
        <w:ind w:left="1471" w:right="7"/>
        <w:rPr>
          <w:rFonts w:ascii="Helvetica"/>
          <w:sz w:val="16"/>
        </w:rPr>
      </w:pPr>
      <w:r>
        <w:rPr>
          <w:noProof/>
        </w:rPr>
        <mc:AlternateContent>
          <mc:Choice Requires="wps">
            <w:drawing>
              <wp:anchor distT="0" distB="0" distL="114300" distR="114300" simplePos="0" relativeHeight="251676160" behindDoc="0" locked="0" layoutInCell="1" allowOverlap="1" wp14:anchorId="4FAA17B9" wp14:editId="4B5CEFC5">
                <wp:simplePos x="0" y="0"/>
                <wp:positionH relativeFrom="page">
                  <wp:posOffset>2532380</wp:posOffset>
                </wp:positionH>
                <wp:positionV relativeFrom="paragraph">
                  <wp:posOffset>316230</wp:posOffset>
                </wp:positionV>
                <wp:extent cx="130175" cy="384810"/>
                <wp:effectExtent l="5080" t="0" r="4445" b="0"/>
                <wp:wrapNone/>
                <wp:docPr id="3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384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446C9" w14:textId="77777777" w:rsidR="009532C9" w:rsidRDefault="009532C9">
                            <w:pPr>
                              <w:spacing w:before="29"/>
                              <w:ind w:left="20" w:right="-401"/>
                              <w:rPr>
                                <w:rFonts w:ascii="Helvetica"/>
                                <w:i/>
                                <w:sz w:val="16"/>
                              </w:rPr>
                            </w:pPr>
                            <w:r>
                              <w:rPr>
                                <w:rFonts w:ascii="Helvetica"/>
                                <w:i/>
                                <w:w w:val="102"/>
                                <w:sz w:val="16"/>
                              </w:rPr>
                              <w:t>Bacillus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6" type="#_x0000_t202" style="position:absolute;left:0;text-align:left;margin-left:199.4pt;margin-top:24.9pt;width:10.25pt;height:30.3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" filled="f" stroked="f">
                <v:textbox style="layout-flow:vertical;mso-layout-flow-alt:bottom-to-top" inset="0,0,0,0">
                  <w:txbxContent>
                    <w:p w14:paraId="72D446C9" w14:textId="77777777" w:rsidR="009532C9" w:rsidRDefault="009532C9">
                      <w:pPr>
                        <w:spacing w:before="29"/>
                        <w:ind w:left="20" w:right="-401"/>
                        <w:rPr>
                          <w:rFonts w:ascii="Helvetica"/>
                          <w:i/>
                          <w:sz w:val="16"/>
                        </w:rPr>
                      </w:pPr>
                      <w:r>
                        <w:rPr>
                          <w:rFonts w:ascii="Helvetica"/>
                          <w:i/>
                          <w:w w:val="102"/>
                          <w:sz w:val="16"/>
                        </w:rPr>
                        <w:t>Bacillus</w:t>
                      </w:r>
                    </w:p>
                  </w:txbxContent>
                </v:textbox>
                <w10:wrap anchorx="page"/>
              </v:shape>
            </w:pict>
          </mc:Fallback>
        </mc:AlternateContent>
      </w:r>
      <w:r>
        <w:rPr>
          <w:noProof/>
        </w:rPr>
        <mc:AlternateContent>
          <mc:Choice Requires="wps">
            <w:drawing>
              <wp:anchor distT="0" distB="0" distL="114300" distR="114300" simplePos="0" relativeHeight="251677184" behindDoc="0" locked="0" layoutInCell="1" allowOverlap="1" wp14:anchorId="4767310E" wp14:editId="5CD1D3C8">
                <wp:simplePos x="0" y="0"/>
                <wp:positionH relativeFrom="page">
                  <wp:posOffset>3043555</wp:posOffset>
                </wp:positionH>
                <wp:positionV relativeFrom="paragraph">
                  <wp:posOffset>316230</wp:posOffset>
                </wp:positionV>
                <wp:extent cx="130175" cy="548640"/>
                <wp:effectExtent l="0" t="0" r="1270" b="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467D5" w14:textId="77777777" w:rsidR="009532C9" w:rsidRDefault="009532C9">
                            <w:pPr>
                              <w:spacing w:before="29"/>
                              <w:ind w:left="20" w:right="-658"/>
                              <w:rPr>
                                <w:rFonts w:ascii="Helvetica"/>
                                <w:i/>
                                <w:sz w:val="16"/>
                              </w:rPr>
                            </w:pPr>
                            <w:r>
                              <w:rPr>
                                <w:rFonts w:ascii="Helvetica"/>
                                <w:i/>
                                <w:w w:val="102"/>
                                <w:sz w:val="16"/>
                              </w:rPr>
                              <w:t>Clost</w:t>
                            </w:r>
                            <w:r>
                              <w:rPr>
                                <w:rFonts w:ascii="Helvetica"/>
                                <w:i/>
                                <w:spacing w:val="2"/>
                                <w:w w:val="102"/>
                                <w:sz w:val="16"/>
                              </w:rPr>
                              <w:t>r</w:t>
                            </w:r>
                            <w:r>
                              <w:rPr>
                                <w:rFonts w:ascii="Helvetica"/>
                                <w:i/>
                                <w:w w:val="102"/>
                                <w:sz w:val="16"/>
                              </w:rPr>
                              <w:t>idium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7" type="#_x0000_t202" style="position:absolute;left:0;text-align:left;margin-left:239.65pt;margin-top:24.9pt;width:10.25pt;height:43.2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" filled="f" stroked="f">
                <v:textbox style="layout-flow:vertical;mso-layout-flow-alt:bottom-to-top" inset="0,0,0,0">
                  <w:txbxContent>
                    <w:p w14:paraId="765467D5" w14:textId="77777777" w:rsidR="009532C9" w:rsidRDefault="009532C9">
                      <w:pPr>
                        <w:spacing w:before="29"/>
                        <w:ind w:left="20" w:right="-658"/>
                        <w:rPr>
                          <w:rFonts w:ascii="Helvetica"/>
                          <w:i/>
                          <w:sz w:val="16"/>
                        </w:rPr>
                      </w:pPr>
                      <w:r>
                        <w:rPr>
                          <w:rFonts w:ascii="Helvetica"/>
                          <w:i/>
                          <w:w w:val="102"/>
                          <w:sz w:val="16"/>
                        </w:rPr>
                        <w:t>Clost</w:t>
                      </w:r>
                      <w:r>
                        <w:rPr>
                          <w:rFonts w:ascii="Helvetica"/>
                          <w:i/>
                          <w:spacing w:val="2"/>
                          <w:w w:val="102"/>
                          <w:sz w:val="16"/>
                        </w:rPr>
                        <w:t>r</w:t>
                      </w:r>
                      <w:r>
                        <w:rPr>
                          <w:rFonts w:ascii="Helvetica"/>
                          <w:i/>
                          <w:w w:val="102"/>
                          <w:sz w:val="16"/>
                        </w:rPr>
                        <w:t>idium</w:t>
                      </w:r>
                    </w:p>
                  </w:txbxContent>
                </v:textbox>
                <w10:wrap anchorx="page"/>
              </v:shape>
            </w:pict>
          </mc:Fallback>
        </mc:AlternateContent>
      </w:r>
      <w:r>
        <w:rPr>
          <w:noProof/>
        </w:rPr>
        <mc:AlternateContent>
          <mc:Choice Requires="wps">
            <w:drawing>
              <wp:anchor distT="0" distB="0" distL="114300" distR="114300" simplePos="0" relativeHeight="251678208" behindDoc="0" locked="0" layoutInCell="1" allowOverlap="1" wp14:anchorId="78B6767F" wp14:editId="0AECD3FC">
                <wp:simplePos x="0" y="0"/>
                <wp:positionH relativeFrom="page">
                  <wp:posOffset>3555365</wp:posOffset>
                </wp:positionH>
                <wp:positionV relativeFrom="paragraph">
                  <wp:posOffset>316230</wp:posOffset>
                </wp:positionV>
                <wp:extent cx="130175" cy="565785"/>
                <wp:effectExtent l="0" t="0" r="0" b="0"/>
                <wp:wrapNone/>
                <wp:docPr id="3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565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27AC5" w14:textId="77777777" w:rsidR="009532C9" w:rsidRDefault="009532C9">
                            <w:pPr>
                              <w:spacing w:before="29"/>
                              <w:ind w:left="20" w:right="-686"/>
                              <w:rPr>
                                <w:rFonts w:ascii="Helvetica"/>
                                <w:i/>
                                <w:sz w:val="16"/>
                              </w:rPr>
                            </w:pPr>
                            <w:r>
                              <w:rPr>
                                <w:rFonts w:ascii="Helvetica"/>
                                <w:i/>
                                <w:w w:val="102"/>
                                <w:sz w:val="16"/>
                              </w:rPr>
                              <w:t>Esche</w:t>
                            </w:r>
                            <w:r>
                              <w:rPr>
                                <w:rFonts w:ascii="Helvetica"/>
                                <w:i/>
                                <w:spacing w:val="2"/>
                                <w:w w:val="102"/>
                                <w:sz w:val="16"/>
                              </w:rPr>
                              <w:t>r</w:t>
                            </w:r>
                            <w:r>
                              <w:rPr>
                                <w:rFonts w:ascii="Helvetica"/>
                                <w:i/>
                                <w:w w:val="102"/>
                                <w:sz w:val="16"/>
                              </w:rPr>
                              <w:t>ichia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8" type="#_x0000_t202" style="position:absolute;left:0;text-align:left;margin-left:279.95pt;margin-top:24.9pt;width:10.25pt;height:44.5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" filled="f" stroked="f">
                <v:textbox style="layout-flow:vertical;mso-layout-flow-alt:bottom-to-top" inset="0,0,0,0">
                  <w:txbxContent>
                    <w:p w14:paraId="37727AC5" w14:textId="77777777" w:rsidR="009532C9" w:rsidRDefault="009532C9">
                      <w:pPr>
                        <w:spacing w:before="29"/>
                        <w:ind w:left="20" w:right="-686"/>
                        <w:rPr>
                          <w:rFonts w:ascii="Helvetica"/>
                          <w:i/>
                          <w:sz w:val="16"/>
                        </w:rPr>
                      </w:pPr>
                      <w:r>
                        <w:rPr>
                          <w:rFonts w:ascii="Helvetica"/>
                          <w:i/>
                          <w:w w:val="102"/>
                          <w:sz w:val="16"/>
                        </w:rPr>
                        <w:t>Esche</w:t>
                      </w:r>
                      <w:r>
                        <w:rPr>
                          <w:rFonts w:ascii="Helvetica"/>
                          <w:i/>
                          <w:spacing w:val="2"/>
                          <w:w w:val="102"/>
                          <w:sz w:val="16"/>
                        </w:rPr>
                        <w:t>r</w:t>
                      </w:r>
                      <w:r>
                        <w:rPr>
                          <w:rFonts w:ascii="Helvetica"/>
                          <w:i/>
                          <w:w w:val="102"/>
                          <w:sz w:val="16"/>
                        </w:rPr>
                        <w:t>ichia</w:t>
                      </w:r>
                    </w:p>
                  </w:txbxContent>
                </v:textbox>
                <w10:wrap anchorx="page"/>
              </v:shape>
            </w:pict>
          </mc:Fallback>
        </mc:AlternateContent>
      </w:r>
      <w:r>
        <w:rPr>
          <w:noProof/>
        </w:rPr>
        <mc:AlternateContent>
          <mc:Choice Requires="wps">
            <w:drawing>
              <wp:anchor distT="0" distB="0" distL="114300" distR="114300" simplePos="0" relativeHeight="251679232" behindDoc="0" locked="0" layoutInCell="1" allowOverlap="1" wp14:anchorId="3A8D291D" wp14:editId="546F0AB6">
                <wp:simplePos x="0" y="0"/>
                <wp:positionH relativeFrom="page">
                  <wp:posOffset>4066540</wp:posOffset>
                </wp:positionH>
                <wp:positionV relativeFrom="paragraph">
                  <wp:posOffset>316230</wp:posOffset>
                </wp:positionV>
                <wp:extent cx="130175" cy="363220"/>
                <wp:effectExtent l="2540" t="0" r="0" b="6350"/>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966B0" w14:textId="77777777" w:rsidR="009532C9" w:rsidRDefault="009532C9">
                            <w:pPr>
                              <w:spacing w:before="29"/>
                              <w:ind w:left="20" w:right="-366"/>
                              <w:rPr>
                                <w:rFonts w:ascii="Helvetica"/>
                                <w:i/>
                                <w:sz w:val="16"/>
                              </w:rPr>
                            </w:pPr>
                            <w:r>
                              <w:rPr>
                                <w:rFonts w:ascii="Helvetica"/>
                                <w:i/>
                                <w:w w:val="102"/>
                                <w:sz w:val="16"/>
                              </w:rPr>
                              <w:t>Liste</w:t>
                            </w:r>
                            <w:r>
                              <w:rPr>
                                <w:rFonts w:ascii="Helvetica"/>
                                <w:i/>
                                <w:spacing w:val="2"/>
                                <w:w w:val="102"/>
                                <w:sz w:val="16"/>
                              </w:rPr>
                              <w:t>r</w:t>
                            </w:r>
                            <w:r>
                              <w:rPr>
                                <w:rFonts w:ascii="Helvetica"/>
                                <w:i/>
                                <w:w w:val="102"/>
                                <w:sz w:val="16"/>
                              </w:rPr>
                              <w:t>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49" type="#_x0000_t202" style="position:absolute;left:0;text-align:left;margin-left:320.2pt;margin-top:24.9pt;width:10.25pt;height:28.6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" filled="f" stroked="f">
                <v:textbox style="layout-flow:vertical;mso-layout-flow-alt:bottom-to-top" inset="0,0,0,0">
                  <w:txbxContent>
                    <w:p w14:paraId="54F966B0" w14:textId="77777777" w:rsidR="009532C9" w:rsidRDefault="009532C9">
                      <w:pPr>
                        <w:spacing w:before="29"/>
                        <w:ind w:left="20" w:right="-366"/>
                        <w:rPr>
                          <w:rFonts w:ascii="Helvetica"/>
                          <w:i/>
                          <w:sz w:val="16"/>
                        </w:rPr>
                      </w:pPr>
                      <w:r>
                        <w:rPr>
                          <w:rFonts w:ascii="Helvetica"/>
                          <w:i/>
                          <w:w w:val="102"/>
                          <w:sz w:val="16"/>
                        </w:rPr>
                        <w:t>Liste</w:t>
                      </w:r>
                      <w:r>
                        <w:rPr>
                          <w:rFonts w:ascii="Helvetica"/>
                          <w:i/>
                          <w:spacing w:val="2"/>
                          <w:w w:val="102"/>
                          <w:sz w:val="16"/>
                        </w:rPr>
                        <w:t>r</w:t>
                      </w:r>
                      <w:r>
                        <w:rPr>
                          <w:rFonts w:ascii="Helvetica"/>
                          <w:i/>
                          <w:w w:val="102"/>
                          <w:sz w:val="16"/>
                        </w:rPr>
                        <w:t>ia</w:t>
                      </w:r>
                    </w:p>
                  </w:txbxContent>
                </v:textbox>
                <w10:wrap anchorx="page"/>
              </v:shape>
            </w:pict>
          </mc:Fallback>
        </mc:AlternateContent>
      </w:r>
      <w:r>
        <w:rPr>
          <w:noProof/>
        </w:rPr>
        <mc:AlternateContent>
          <mc:Choice Requires="wps">
            <w:drawing>
              <wp:anchor distT="0" distB="0" distL="114300" distR="114300" simplePos="0" relativeHeight="251681280" behindDoc="0" locked="0" layoutInCell="1" allowOverlap="1" wp14:anchorId="42FAC567" wp14:editId="2973DFBA">
                <wp:simplePos x="0" y="0"/>
                <wp:positionH relativeFrom="page">
                  <wp:posOffset>5089525</wp:posOffset>
                </wp:positionH>
                <wp:positionV relativeFrom="paragraph">
                  <wp:posOffset>316230</wp:posOffset>
                </wp:positionV>
                <wp:extent cx="130175" cy="541020"/>
                <wp:effectExtent l="0" t="0" r="0" b="6350"/>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541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5C60B" w14:textId="77777777" w:rsidR="009532C9" w:rsidRDefault="009532C9">
                            <w:pPr>
                              <w:spacing w:before="29"/>
                              <w:ind w:left="20" w:right="-647"/>
                              <w:rPr>
                                <w:rFonts w:ascii="Helvetica"/>
                                <w:i/>
                                <w:sz w:val="16"/>
                              </w:rPr>
                            </w:pPr>
                            <w:r>
                              <w:rPr>
                                <w:rFonts w:ascii="Helvetica"/>
                                <w:i/>
                                <w:w w:val="102"/>
                                <w:sz w:val="16"/>
                              </w:rPr>
                              <w:t>Salmonella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50" type="#_x0000_t202" style="position:absolute;left:0;text-align:left;margin-left:400.75pt;margin-top:24.9pt;width:10.25pt;height:42.6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" filled="f" stroked="f">
                <v:textbox style="layout-flow:vertical;mso-layout-flow-alt:bottom-to-top" inset="0,0,0,0">
                  <w:txbxContent>
                    <w:p w14:paraId="3DC5C60B" w14:textId="77777777" w:rsidR="009532C9" w:rsidRDefault="009532C9">
                      <w:pPr>
                        <w:spacing w:before="29"/>
                        <w:ind w:left="20" w:right="-647"/>
                        <w:rPr>
                          <w:rFonts w:ascii="Helvetica"/>
                          <w:i/>
                          <w:sz w:val="16"/>
                        </w:rPr>
                      </w:pPr>
                      <w:r>
                        <w:rPr>
                          <w:rFonts w:ascii="Helvetica"/>
                          <w:i/>
                          <w:w w:val="102"/>
                          <w:sz w:val="16"/>
                        </w:rPr>
                        <w:t>Salmonella</w:t>
                      </w:r>
                    </w:p>
                  </w:txbxContent>
                </v:textbox>
                <w10:wrap anchorx="page"/>
              </v:shape>
            </w:pict>
          </mc:Fallback>
        </mc:AlternateContent>
      </w:r>
      <w:r>
        <w:rPr>
          <w:noProof/>
        </w:rPr>
        <mc:AlternateContent>
          <mc:Choice Requires="wps">
            <w:drawing>
              <wp:anchor distT="0" distB="0" distL="114300" distR="114300" simplePos="0" relativeHeight="251682304" behindDoc="0" locked="0" layoutInCell="1" allowOverlap="1" wp14:anchorId="5D5ABE35" wp14:editId="7D3FD6B6">
                <wp:simplePos x="0" y="0"/>
                <wp:positionH relativeFrom="page">
                  <wp:posOffset>5600700</wp:posOffset>
                </wp:positionH>
                <wp:positionV relativeFrom="paragraph">
                  <wp:posOffset>316230</wp:posOffset>
                </wp:positionV>
                <wp:extent cx="130175" cy="396240"/>
                <wp:effectExtent l="0" t="0" r="0" b="0"/>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49859" w14:textId="77777777" w:rsidR="009532C9" w:rsidRDefault="009532C9">
                            <w:pPr>
                              <w:spacing w:before="29"/>
                              <w:ind w:left="20" w:right="-419"/>
                              <w:rPr>
                                <w:rFonts w:ascii="Helvetica"/>
                                <w:i/>
                                <w:sz w:val="16"/>
                              </w:rPr>
                            </w:pPr>
                            <w:proofErr w:type="spellStart"/>
                            <w:r>
                              <w:rPr>
                                <w:rFonts w:ascii="Helvetica"/>
                                <w:i/>
                                <w:w w:val="102"/>
                                <w:sz w:val="16"/>
                              </w:rPr>
                              <w:t>Shigella</w:t>
                            </w:r>
                            <w:proofErr w:type="spellEnd"/>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51" type="#_x0000_t202" style="position:absolute;left:0;text-align:left;margin-left:441pt;margin-top:24.9pt;width:10.25pt;height:31.2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" filled="f" stroked="f">
                <v:textbox style="layout-flow:vertical;mso-layout-flow-alt:bottom-to-top" inset="0,0,0,0">
                  <w:txbxContent>
                    <w:p w14:paraId="51549859" w14:textId="77777777" w:rsidR="009532C9" w:rsidRDefault="009532C9">
                      <w:pPr>
                        <w:spacing w:before="29"/>
                        <w:ind w:left="20" w:right="-419"/>
                        <w:rPr>
                          <w:rFonts w:ascii="Helvetica"/>
                          <w:i/>
                          <w:sz w:val="16"/>
                        </w:rPr>
                      </w:pPr>
                      <w:proofErr w:type="spellStart"/>
                      <w:r>
                        <w:rPr>
                          <w:rFonts w:ascii="Helvetica"/>
                          <w:i/>
                          <w:w w:val="102"/>
                          <w:sz w:val="16"/>
                        </w:rPr>
                        <w:t>Shigella</w:t>
                      </w:r>
                      <w:proofErr w:type="spellEnd"/>
                    </w:p>
                  </w:txbxContent>
                </v:textbox>
                <w10:wrap anchorx="page"/>
              </v:shape>
            </w:pict>
          </mc:Fallback>
        </mc:AlternateContent>
      </w:r>
      <w:r>
        <w:rPr>
          <w:noProof/>
        </w:rPr>
        <mc:AlternateContent>
          <mc:Choice Requires="wps">
            <w:drawing>
              <wp:anchor distT="0" distB="0" distL="114300" distR="114300" simplePos="0" relativeHeight="251684352" behindDoc="0" locked="0" layoutInCell="1" allowOverlap="1" wp14:anchorId="151CEDB2" wp14:editId="11D77698">
                <wp:simplePos x="0" y="0"/>
                <wp:positionH relativeFrom="page">
                  <wp:posOffset>6623050</wp:posOffset>
                </wp:positionH>
                <wp:positionV relativeFrom="paragraph">
                  <wp:posOffset>316230</wp:posOffset>
                </wp:positionV>
                <wp:extent cx="130175" cy="387350"/>
                <wp:effectExtent l="6350" t="0" r="3175"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3E4FC" w14:textId="77777777" w:rsidR="009532C9" w:rsidRDefault="009532C9">
                            <w:pPr>
                              <w:spacing w:before="29"/>
                              <w:ind w:left="20" w:right="-405"/>
                              <w:rPr>
                                <w:rFonts w:ascii="Helvetica"/>
                                <w:i/>
                                <w:sz w:val="16"/>
                              </w:rPr>
                            </w:pPr>
                            <w:r>
                              <w:rPr>
                                <w:rFonts w:ascii="Helvetica"/>
                                <w:i/>
                                <w:spacing w:val="-23"/>
                                <w:w w:val="102"/>
                                <w:sz w:val="16"/>
                              </w:rPr>
                              <w:t>Y</w:t>
                            </w:r>
                            <w:r>
                              <w:rPr>
                                <w:rFonts w:ascii="Helvetica"/>
                                <w:i/>
                                <w:w w:val="102"/>
                                <w:sz w:val="16"/>
                              </w:rPr>
                              <w:t>ersinia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52" type="#_x0000_t202" style="position:absolute;left:0;text-align:left;margin-left:521.5pt;margin-top:24.9pt;width:10.25pt;height:30.5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" filled="f" stroked="f">
                <v:textbox style="layout-flow:vertical;mso-layout-flow-alt:bottom-to-top" inset="0,0,0,0">
                  <w:txbxContent>
                    <w:p w14:paraId="0F73E4FC" w14:textId="77777777" w:rsidR="009532C9" w:rsidRDefault="009532C9">
                      <w:pPr>
                        <w:spacing w:before="29"/>
                        <w:ind w:left="20" w:right="-405"/>
                        <w:rPr>
                          <w:rFonts w:ascii="Helvetica"/>
                          <w:i/>
                          <w:sz w:val="16"/>
                        </w:rPr>
                      </w:pPr>
                      <w:r>
                        <w:rPr>
                          <w:rFonts w:ascii="Helvetica"/>
                          <w:i/>
                          <w:spacing w:val="-23"/>
                          <w:w w:val="102"/>
                          <w:sz w:val="16"/>
                        </w:rPr>
                        <w:t>Y</w:t>
                      </w:r>
                      <w:r>
                        <w:rPr>
                          <w:rFonts w:ascii="Helvetica"/>
                          <w:i/>
                          <w:w w:val="102"/>
                          <w:sz w:val="16"/>
                        </w:rPr>
                        <w:t>ersinia</w:t>
                      </w:r>
                    </w:p>
                  </w:txbxContent>
                </v:textbox>
                <w10:wrap anchorx="page"/>
              </v:shape>
            </w:pict>
          </mc:Fallback>
        </mc:AlternateContent>
      </w:r>
      <w:r w:rsidR="004E417C">
        <w:rPr>
          <w:rFonts w:ascii="Helvetica"/>
          <w:w w:val="105"/>
          <w:sz w:val="16"/>
        </w:rPr>
        <w:t>0.00</w:t>
      </w:r>
    </w:p>
    <w:p w14:paraId="5656BBBB" w14:textId="77777777" w:rsidR="006312AD" w:rsidRDefault="006312AD">
      <w:pPr>
        <w:pStyle w:val="BodyText"/>
        <w:spacing w:before="0"/>
        <w:rPr>
          <w:rFonts w:ascii="Helvetica"/>
        </w:rPr>
      </w:pPr>
    </w:p>
    <w:p w14:paraId="586CDC7C" w14:textId="77777777" w:rsidR="006312AD" w:rsidRDefault="006312AD">
      <w:pPr>
        <w:pStyle w:val="BodyText"/>
        <w:spacing w:before="0"/>
        <w:rPr>
          <w:rFonts w:ascii="Helvetica"/>
        </w:rPr>
      </w:pPr>
    </w:p>
    <w:p w14:paraId="63535BEF" w14:textId="77777777" w:rsidR="006312AD" w:rsidRDefault="006312AD">
      <w:pPr>
        <w:pStyle w:val="BodyText"/>
        <w:spacing w:before="0"/>
        <w:rPr>
          <w:rFonts w:ascii="Helvetica"/>
        </w:rPr>
      </w:pPr>
    </w:p>
    <w:p w14:paraId="0FFAC654" w14:textId="77777777" w:rsidR="006312AD" w:rsidRDefault="006312AD">
      <w:pPr>
        <w:pStyle w:val="BodyText"/>
        <w:spacing w:before="0"/>
        <w:rPr>
          <w:rFonts w:ascii="Helvetica"/>
        </w:rPr>
      </w:pPr>
    </w:p>
    <w:p w14:paraId="22974A93" w14:textId="77777777" w:rsidR="006312AD" w:rsidRDefault="006312AD">
      <w:pPr>
        <w:pStyle w:val="BodyText"/>
        <w:spacing w:before="0"/>
        <w:rPr>
          <w:rFonts w:ascii="Helvetica"/>
        </w:rPr>
      </w:pPr>
    </w:p>
    <w:p w14:paraId="2114BCE0" w14:textId="77777777" w:rsidR="006312AD" w:rsidRDefault="006312AD">
      <w:pPr>
        <w:pStyle w:val="BodyText"/>
        <w:spacing w:before="0"/>
        <w:rPr>
          <w:rFonts w:ascii="Helvetica"/>
        </w:rPr>
      </w:pPr>
    </w:p>
    <w:p w14:paraId="339E9E30" w14:textId="77777777" w:rsidR="006312AD" w:rsidRDefault="006312AD">
      <w:pPr>
        <w:pStyle w:val="BodyText"/>
        <w:spacing w:before="7"/>
        <w:rPr>
          <w:rFonts w:ascii="Helvetica"/>
          <w:sz w:val="26"/>
        </w:rPr>
      </w:pPr>
    </w:p>
    <w:p w14:paraId="672775D8" w14:textId="77777777" w:rsidR="006312AD" w:rsidRDefault="0053712E">
      <w:pPr>
        <w:ind w:left="4970" w:right="3303"/>
        <w:jc w:val="center"/>
        <w:rPr>
          <w:rFonts w:ascii="Helvetica"/>
          <w:sz w:val="19"/>
        </w:rPr>
      </w:pPr>
      <w:r>
        <w:rPr>
          <w:noProof/>
        </w:rPr>
        <mc:AlternateContent>
          <mc:Choice Requires="wps">
            <w:drawing>
              <wp:anchor distT="0" distB="0" distL="114300" distR="114300" simplePos="0" relativeHeight="251680256" behindDoc="0" locked="0" layoutInCell="1" allowOverlap="1" wp14:anchorId="11ED7026" wp14:editId="5CF42DDB">
                <wp:simplePos x="0" y="0"/>
                <wp:positionH relativeFrom="page">
                  <wp:posOffset>4577715</wp:posOffset>
                </wp:positionH>
                <wp:positionV relativeFrom="paragraph">
                  <wp:posOffset>-786130</wp:posOffset>
                </wp:positionV>
                <wp:extent cx="130175" cy="692150"/>
                <wp:effectExtent l="5715" t="1270" r="3810" b="508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69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55855" w14:textId="77777777" w:rsidR="009532C9" w:rsidRDefault="009532C9">
                            <w:pPr>
                              <w:spacing w:before="29"/>
                              <w:ind w:left="20" w:right="-885"/>
                              <w:rPr>
                                <w:rFonts w:ascii="Helvetica"/>
                                <w:i/>
                                <w:sz w:val="16"/>
                              </w:rPr>
                            </w:pPr>
                            <w:r>
                              <w:rPr>
                                <w:rFonts w:ascii="Helvetica"/>
                                <w:i/>
                                <w:w w:val="102"/>
                                <w:sz w:val="16"/>
                              </w:rPr>
                              <w:t>Pseudomonas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53" type="#_x0000_t202" style="position:absolute;left:0;text-align:left;margin-left:360.45pt;margin-top:-61.85pt;width:10.25pt;height:54.5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" filled="f" stroked="f">
                <v:textbox style="layout-flow:vertical;mso-layout-flow-alt:bottom-to-top" inset="0,0,0,0">
                  <w:txbxContent>
                    <w:p w14:paraId="4A055855" w14:textId="77777777" w:rsidR="009532C9" w:rsidRDefault="009532C9">
                      <w:pPr>
                        <w:spacing w:before="29"/>
                        <w:ind w:left="20" w:right="-885"/>
                        <w:rPr>
                          <w:rFonts w:ascii="Helvetica"/>
                          <w:i/>
                          <w:sz w:val="16"/>
                        </w:rPr>
                      </w:pPr>
                      <w:r>
                        <w:rPr>
                          <w:rFonts w:ascii="Helvetica"/>
                          <w:i/>
                          <w:w w:val="102"/>
                          <w:sz w:val="16"/>
                        </w:rPr>
                        <w:t>Pseudomonas</w:t>
                      </w:r>
                    </w:p>
                  </w:txbxContent>
                </v:textbox>
                <w10:wrap anchorx="page"/>
              </v:shape>
            </w:pict>
          </mc:Fallback>
        </mc:AlternateContent>
      </w:r>
      <w:r>
        <w:rPr>
          <w:noProof/>
        </w:rPr>
        <mc:AlternateContent>
          <mc:Choice Requires="wps">
            <w:drawing>
              <wp:anchor distT="0" distB="0" distL="114300" distR="114300" simplePos="0" relativeHeight="251683328" behindDoc="0" locked="0" layoutInCell="1" allowOverlap="1" wp14:anchorId="1E901269" wp14:editId="181F168C">
                <wp:simplePos x="0" y="0"/>
                <wp:positionH relativeFrom="page">
                  <wp:posOffset>6111875</wp:posOffset>
                </wp:positionH>
                <wp:positionV relativeFrom="paragraph">
                  <wp:posOffset>-786130</wp:posOffset>
                </wp:positionV>
                <wp:extent cx="130175" cy="752475"/>
                <wp:effectExtent l="3175" t="1270" r="635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1124F" w14:textId="77777777" w:rsidR="009532C9" w:rsidRDefault="009532C9">
                            <w:pPr>
                              <w:spacing w:before="29"/>
                              <w:ind w:left="20" w:right="-980"/>
                              <w:rPr>
                                <w:rFonts w:ascii="Helvetica"/>
                                <w:i/>
                                <w:sz w:val="16"/>
                              </w:rPr>
                            </w:pPr>
                            <w:r>
                              <w:rPr>
                                <w:rFonts w:ascii="Helvetica"/>
                                <w:i/>
                                <w:w w:val="102"/>
                                <w:sz w:val="16"/>
                              </w:rPr>
                              <w:t>Stap</w:t>
                            </w:r>
                            <w:r>
                              <w:rPr>
                                <w:rFonts w:ascii="Helvetica"/>
                                <w:i/>
                                <w:spacing w:val="-5"/>
                                <w:w w:val="102"/>
                                <w:sz w:val="16"/>
                              </w:rPr>
                              <w:t>h</w:t>
                            </w:r>
                            <w:r>
                              <w:rPr>
                                <w:rFonts w:ascii="Helvetica"/>
                                <w:i/>
                                <w:w w:val="102"/>
                                <w:sz w:val="16"/>
                              </w:rPr>
                              <w:t>ylococcus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54" type="#_x0000_t202" style="position:absolute;left:0;text-align:left;margin-left:481.25pt;margin-top:-61.85pt;width:10.25pt;height:59.2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" filled="f" stroked="f">
                <v:textbox style="layout-flow:vertical;mso-layout-flow-alt:bottom-to-top" inset="0,0,0,0">
                  <w:txbxContent>
                    <w:p w14:paraId="75D1124F" w14:textId="77777777" w:rsidR="009532C9" w:rsidRDefault="009532C9">
                      <w:pPr>
                        <w:spacing w:before="29"/>
                        <w:ind w:left="20" w:right="-980"/>
                        <w:rPr>
                          <w:rFonts w:ascii="Helvetica"/>
                          <w:i/>
                          <w:sz w:val="16"/>
                        </w:rPr>
                      </w:pPr>
                      <w:r>
                        <w:rPr>
                          <w:rFonts w:ascii="Helvetica"/>
                          <w:i/>
                          <w:w w:val="102"/>
                          <w:sz w:val="16"/>
                        </w:rPr>
                        <w:t>Stap</w:t>
                      </w:r>
                      <w:r>
                        <w:rPr>
                          <w:rFonts w:ascii="Helvetica"/>
                          <w:i/>
                          <w:spacing w:val="-5"/>
                          <w:w w:val="102"/>
                          <w:sz w:val="16"/>
                        </w:rPr>
                        <w:t>h</w:t>
                      </w:r>
                      <w:r>
                        <w:rPr>
                          <w:rFonts w:ascii="Helvetica"/>
                          <w:i/>
                          <w:w w:val="102"/>
                          <w:sz w:val="16"/>
                        </w:rPr>
                        <w:t>ylococcus</w:t>
                      </w:r>
                    </w:p>
                  </w:txbxContent>
                </v:textbox>
                <w10:wrap anchorx="page"/>
              </v:shape>
            </w:pict>
          </mc:Fallback>
        </mc:AlternateContent>
      </w:r>
      <w:r w:rsidR="004E417C">
        <w:rPr>
          <w:rFonts w:ascii="Helvetica"/>
          <w:w w:val="105"/>
          <w:sz w:val="19"/>
        </w:rPr>
        <w:t>Query Genus</w:t>
      </w:r>
    </w:p>
    <w:p w14:paraId="6FE0DA93" w14:textId="77777777" w:rsidR="006312AD" w:rsidRDefault="006312AD">
      <w:pPr>
        <w:pStyle w:val="BodyText"/>
        <w:spacing w:before="7"/>
        <w:rPr>
          <w:rFonts w:ascii="Helvetica"/>
        </w:rPr>
      </w:pPr>
    </w:p>
    <w:p w14:paraId="202E23F4" w14:textId="77777777" w:rsidR="006312AD" w:rsidRDefault="004E417C">
      <w:pPr>
        <w:pStyle w:val="BodyText"/>
        <w:spacing w:before="65" w:line="249" w:lineRule="auto"/>
        <w:ind w:left="1114" w:right="102"/>
      </w:pPr>
      <w:r>
        <w:rPr>
          <w:rFonts w:ascii="Arial"/>
          <w:b/>
        </w:rPr>
        <w:t xml:space="preserve">Figure 3. </w:t>
      </w:r>
      <w:r>
        <w:t xml:space="preserve">Distribution of the proportion of reads assigned to the source genome at or above the genus level. Horizontal grey line highlights a </w:t>
      </w:r>
      <w:commentRangeStart w:id="155"/>
      <w:r>
        <w:t xml:space="preserve">match proportion </w:t>
      </w:r>
      <w:commentRangeEnd w:id="155"/>
      <w:r w:rsidR="00812A21">
        <w:rPr>
          <w:rStyle w:val="CommentReference"/>
        </w:rPr>
        <w:commentReference w:id="155"/>
      </w:r>
      <w:r>
        <w:t>of 0.95. Boxplots hinges represent the 25th and 75th percentiles, line through box represent is the median, whiskers are the 95% confidence interval, and the black dots are outliers.</w:t>
      </w:r>
    </w:p>
    <w:p w14:paraId="25260682" w14:textId="77777777" w:rsidR="006312AD" w:rsidRDefault="006312AD">
      <w:pPr>
        <w:spacing w:line="249" w:lineRule="auto"/>
        <w:sectPr w:rsidR="006312AD">
          <w:pgSz w:w="12240" w:h="15840"/>
          <w:pgMar w:top="1500" w:right="1020" w:bottom="800" w:left="1720" w:header="0" w:footer="613" w:gutter="0"/>
          <w:cols w:space="720"/>
        </w:sectPr>
      </w:pPr>
    </w:p>
    <w:p w14:paraId="3ED46BEA" w14:textId="77777777" w:rsidR="006312AD" w:rsidRDefault="004E417C">
      <w:pPr>
        <w:pStyle w:val="BodyText"/>
        <w:spacing w:before="48"/>
        <w:ind w:left="749" w:right="98"/>
      </w:pPr>
      <w:proofErr w:type="gramStart"/>
      <w:r>
        <w:rPr>
          <w:rFonts w:ascii="Arial"/>
          <w:sz w:val="10"/>
        </w:rPr>
        <w:lastRenderedPageBreak/>
        <w:t xml:space="preserve">133  </w:t>
      </w:r>
      <w:r>
        <w:t>study</w:t>
      </w:r>
      <w:proofErr w:type="gramEnd"/>
      <w:r>
        <w:t xml:space="preserve"> (Table </w:t>
      </w:r>
      <w:hyperlink w:anchor="_bookmark4" w:history="1">
        <w:r>
          <w:t>2</w:t>
        </w:r>
      </w:hyperlink>
      <w:r>
        <w:t xml:space="preserve">). </w:t>
      </w:r>
      <w:commentRangeStart w:id="156"/>
      <w:r>
        <w:t>Due to the overall high proportion of reads matched to the correct genome in the method</w:t>
      </w:r>
    </w:p>
    <w:p w14:paraId="763CBCCE" w14:textId="021412E6" w:rsidR="006312AD" w:rsidDel="00B80778" w:rsidRDefault="004E417C" w:rsidP="00B80778">
      <w:pPr>
        <w:pStyle w:val="BodyText"/>
        <w:ind w:left="749" w:right="98"/>
        <w:rPr>
          <w:del w:id="157" w:author="Justin Zook" w:date="2016-07-18T09:08:00Z"/>
        </w:rPr>
        <w:pPrChange w:id="158" w:author="Justin Zook" w:date="2016-07-18T09:08:00Z">
          <w:pPr>
            <w:pStyle w:val="BodyText"/>
            <w:ind w:left="749" w:right="98"/>
          </w:pPr>
        </w:pPrChange>
      </w:pPr>
      <w:r>
        <w:rPr>
          <w:rFonts w:ascii="Arial"/>
          <w:sz w:val="10"/>
        </w:rPr>
        <w:t xml:space="preserve">134   </w:t>
      </w:r>
      <w:r>
        <w:t>specificity study</w:t>
      </w:r>
      <w:ins w:id="159" w:author="Justin Zook" w:date="2016-07-18T09:06:00Z">
        <w:r w:rsidR="00B80778">
          <w:t>,</w:t>
        </w:r>
      </w:ins>
      <w:r>
        <w:t xml:space="preserve"> the simulated contaminant datasets were evaluated at the genus level</w:t>
      </w:r>
      <w:ins w:id="160" w:author="Justin Zook" w:date="2016-07-18T09:07:00Z">
        <w:r w:rsidR="00B80778">
          <w:t xml:space="preserve"> for sensitivity</w:t>
        </w:r>
      </w:ins>
      <w:r>
        <w:t>. For all</w:t>
      </w:r>
      <w:ins w:id="161" w:author="Justin Zook" w:date="2016-07-18T09:08:00Z">
        <w:r w:rsidR="00B80778">
          <w:t xml:space="preserve"> of</w:t>
        </w:r>
      </w:ins>
      <w:r>
        <w:t xml:space="preserve"> the </w:t>
      </w:r>
      <w:del w:id="162" w:author="Justin Zook" w:date="2016-07-18T09:08:00Z">
        <w:r w:rsidDel="00B80778">
          <w:delText>uncon-</w:delText>
        </w:r>
      </w:del>
    </w:p>
    <w:p w14:paraId="13243202" w14:textId="5725A6DE" w:rsidR="006312AD" w:rsidRDefault="004E417C" w:rsidP="00B80778">
      <w:pPr>
        <w:pStyle w:val="BodyText"/>
        <w:ind w:left="749" w:right="98"/>
      </w:pPr>
      <w:del w:id="163" w:author="Justin Zook" w:date="2016-07-18T09:08:00Z">
        <w:r w:rsidDel="00B80778">
          <w:rPr>
            <w:rFonts w:ascii="Arial"/>
            <w:sz w:val="10"/>
          </w:rPr>
          <w:delText xml:space="preserve">135      </w:delText>
        </w:r>
        <w:r w:rsidDel="00B80778">
          <w:delText xml:space="preserve">taminated representative set of target </w:delText>
        </w:r>
      </w:del>
      <w:proofErr w:type="gramStart"/>
      <w:r>
        <w:t>genomes</w:t>
      </w:r>
      <w:proofErr w:type="gramEnd"/>
      <w:ins w:id="164" w:author="Justin Zook" w:date="2016-07-18T09:08:00Z">
        <w:r w:rsidR="00B80778">
          <w:t xml:space="preserve"> selected for the sensitivity study,</w:t>
        </w:r>
      </w:ins>
      <w:r>
        <w:t xml:space="preserve"> the proportion of simulated reads that matched at species</w:t>
      </w:r>
    </w:p>
    <w:p w14:paraId="6E9F4446" w14:textId="2753BB5D" w:rsidR="006312AD" w:rsidRDefault="004E417C">
      <w:pPr>
        <w:spacing w:before="9"/>
        <w:ind w:left="749" w:right="98"/>
        <w:rPr>
          <w:sz w:val="20"/>
        </w:rPr>
      </w:pPr>
      <w:r>
        <w:rPr>
          <w:rFonts w:ascii="Arial"/>
          <w:sz w:val="10"/>
        </w:rPr>
        <w:t xml:space="preserve">136       </w:t>
      </w:r>
      <w:r>
        <w:rPr>
          <w:sz w:val="20"/>
        </w:rPr>
        <w:t xml:space="preserve">level or higher </w:t>
      </w:r>
      <w:proofErr w:type="gramStart"/>
      <w:r>
        <w:rPr>
          <w:sz w:val="20"/>
        </w:rPr>
        <w:t>was</w:t>
      </w:r>
      <w:proofErr w:type="gramEnd"/>
      <w:r>
        <w:rPr>
          <w:sz w:val="20"/>
        </w:rPr>
        <w:t xml:space="preserve"> 0.98 (Table </w:t>
      </w:r>
      <w:hyperlink w:anchor="_bookmark4" w:history="1">
        <w:r>
          <w:rPr>
            <w:sz w:val="20"/>
          </w:rPr>
          <w:t>2</w:t>
        </w:r>
      </w:hyperlink>
      <w:r>
        <w:rPr>
          <w:sz w:val="20"/>
        </w:rPr>
        <w:t>).</w:t>
      </w:r>
      <w:ins w:id="165" w:author="Justin Zook" w:date="2016-07-18T10:44:00Z">
        <w:r w:rsidR="00AB3FA0">
          <w:rPr>
            <w:sz w:val="20"/>
          </w:rPr>
          <w:t xml:space="preserve">  </w:t>
        </w:r>
      </w:ins>
    </w:p>
    <w:commentRangeEnd w:id="156"/>
    <w:p w14:paraId="6F0B318E" w14:textId="77777777" w:rsidR="006312AD" w:rsidRDefault="009D4A3B">
      <w:pPr>
        <w:pStyle w:val="BodyText"/>
        <w:spacing w:before="0"/>
        <w:rPr>
          <w:sz w:val="21"/>
        </w:rPr>
      </w:pPr>
      <w:r>
        <w:rPr>
          <w:rStyle w:val="CommentReference"/>
        </w:rPr>
        <w:commentReference w:id="156"/>
      </w:r>
    </w:p>
    <w:tbl>
      <w:tblPr>
        <w:tblW w:w="0" w:type="auto"/>
        <w:tblInd w:w="1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785"/>
        <w:gridCol w:w="551"/>
        <w:gridCol w:w="454"/>
        <w:gridCol w:w="814"/>
        <w:gridCol w:w="440"/>
        <w:gridCol w:w="2260"/>
      </w:tblGrid>
      <w:tr w:rsidR="006312AD" w14:paraId="20AC53FD" w14:textId="77777777">
        <w:trPr>
          <w:trHeight w:hRule="exact" w:val="161"/>
        </w:trPr>
        <w:tc>
          <w:tcPr>
            <w:tcW w:w="3785" w:type="dxa"/>
            <w:tcBorders>
              <w:left w:val="nil"/>
              <w:right w:val="nil"/>
            </w:tcBorders>
          </w:tcPr>
          <w:p w14:paraId="1B7905CE" w14:textId="77777777" w:rsidR="006312AD" w:rsidRDefault="004E417C">
            <w:pPr>
              <w:pStyle w:val="TableParagraph"/>
              <w:spacing w:line="137" w:lineRule="exact"/>
              <w:ind w:left="77"/>
              <w:rPr>
                <w:sz w:val="13"/>
              </w:rPr>
            </w:pPr>
            <w:bookmarkStart w:id="166" w:name="_bookmark4"/>
            <w:bookmarkEnd w:id="166"/>
            <w:r>
              <w:rPr>
                <w:sz w:val="13"/>
              </w:rPr>
              <w:t>Representative Strain</w:t>
            </w:r>
          </w:p>
        </w:tc>
        <w:tc>
          <w:tcPr>
            <w:tcW w:w="551" w:type="dxa"/>
            <w:tcBorders>
              <w:left w:val="nil"/>
              <w:right w:val="nil"/>
            </w:tcBorders>
          </w:tcPr>
          <w:p w14:paraId="0CE07500" w14:textId="77777777" w:rsidR="006312AD" w:rsidRDefault="004E417C">
            <w:pPr>
              <w:pStyle w:val="TableParagraph"/>
              <w:spacing w:line="137" w:lineRule="exact"/>
              <w:ind w:left="0" w:right="75"/>
              <w:jc w:val="right"/>
              <w:rPr>
                <w:sz w:val="13"/>
              </w:rPr>
            </w:pPr>
            <w:r>
              <w:rPr>
                <w:w w:val="95"/>
                <w:sz w:val="13"/>
              </w:rPr>
              <w:t>Species</w:t>
            </w:r>
          </w:p>
        </w:tc>
        <w:tc>
          <w:tcPr>
            <w:tcW w:w="454" w:type="dxa"/>
            <w:tcBorders>
              <w:left w:val="nil"/>
              <w:right w:val="nil"/>
            </w:tcBorders>
          </w:tcPr>
          <w:p w14:paraId="19F52737" w14:textId="77777777" w:rsidR="006312AD" w:rsidRDefault="004E417C">
            <w:pPr>
              <w:pStyle w:val="TableParagraph"/>
              <w:spacing w:line="137" w:lineRule="exact"/>
              <w:ind w:left="57" w:right="57"/>
              <w:jc w:val="center"/>
              <w:rPr>
                <w:sz w:val="13"/>
              </w:rPr>
            </w:pPr>
            <w:r>
              <w:rPr>
                <w:sz w:val="13"/>
              </w:rPr>
              <w:t>C Mb</w:t>
            </w:r>
          </w:p>
        </w:tc>
        <w:tc>
          <w:tcPr>
            <w:tcW w:w="814" w:type="dxa"/>
            <w:tcBorders>
              <w:left w:val="nil"/>
              <w:right w:val="nil"/>
            </w:tcBorders>
          </w:tcPr>
          <w:p w14:paraId="6CEE34E1" w14:textId="77777777" w:rsidR="006312AD" w:rsidRDefault="004E417C">
            <w:pPr>
              <w:pStyle w:val="TableParagraph"/>
              <w:spacing w:line="137" w:lineRule="exact"/>
              <w:ind w:left="77"/>
              <w:rPr>
                <w:sz w:val="13"/>
              </w:rPr>
            </w:pPr>
            <w:r>
              <w:rPr>
                <w:sz w:val="13"/>
              </w:rPr>
              <w:t xml:space="preserve">C </w:t>
            </w:r>
            <w:proofErr w:type="spellStart"/>
            <w:r>
              <w:rPr>
                <w:sz w:val="13"/>
              </w:rPr>
              <w:t>Acc</w:t>
            </w:r>
            <w:proofErr w:type="spellEnd"/>
          </w:p>
        </w:tc>
        <w:tc>
          <w:tcPr>
            <w:tcW w:w="440" w:type="dxa"/>
            <w:tcBorders>
              <w:left w:val="nil"/>
              <w:right w:val="nil"/>
            </w:tcBorders>
          </w:tcPr>
          <w:p w14:paraId="096F9C05" w14:textId="77777777" w:rsidR="006312AD" w:rsidRDefault="004E417C">
            <w:pPr>
              <w:pStyle w:val="TableParagraph"/>
              <w:spacing w:line="137" w:lineRule="exact"/>
              <w:ind w:left="57" w:right="57"/>
              <w:jc w:val="center"/>
              <w:rPr>
                <w:sz w:val="13"/>
              </w:rPr>
            </w:pPr>
            <w:r>
              <w:rPr>
                <w:sz w:val="13"/>
              </w:rPr>
              <w:t>P Mb</w:t>
            </w:r>
          </w:p>
        </w:tc>
        <w:tc>
          <w:tcPr>
            <w:tcW w:w="2260" w:type="dxa"/>
            <w:tcBorders>
              <w:left w:val="nil"/>
              <w:right w:val="nil"/>
            </w:tcBorders>
          </w:tcPr>
          <w:p w14:paraId="19C11E19" w14:textId="77777777" w:rsidR="006312AD" w:rsidRDefault="004E417C">
            <w:pPr>
              <w:pStyle w:val="TableParagraph"/>
              <w:spacing w:line="137" w:lineRule="exact"/>
              <w:ind w:left="77"/>
              <w:rPr>
                <w:sz w:val="13"/>
              </w:rPr>
            </w:pPr>
            <w:r>
              <w:rPr>
                <w:sz w:val="13"/>
              </w:rPr>
              <w:t xml:space="preserve">P </w:t>
            </w:r>
            <w:proofErr w:type="spellStart"/>
            <w:r>
              <w:rPr>
                <w:sz w:val="13"/>
              </w:rPr>
              <w:t>Acc</w:t>
            </w:r>
            <w:proofErr w:type="spellEnd"/>
          </w:p>
        </w:tc>
      </w:tr>
      <w:tr w:rsidR="006312AD" w14:paraId="032B5DD5" w14:textId="77777777">
        <w:trPr>
          <w:trHeight w:hRule="exact" w:val="155"/>
        </w:trPr>
        <w:tc>
          <w:tcPr>
            <w:tcW w:w="3785" w:type="dxa"/>
            <w:tcBorders>
              <w:left w:val="nil"/>
              <w:bottom w:val="nil"/>
              <w:right w:val="nil"/>
            </w:tcBorders>
          </w:tcPr>
          <w:p w14:paraId="0E1EDF83" w14:textId="77777777" w:rsidR="006312AD" w:rsidRDefault="004E417C">
            <w:pPr>
              <w:pStyle w:val="TableParagraph"/>
              <w:spacing w:line="137" w:lineRule="exact"/>
              <w:ind w:left="77"/>
              <w:rPr>
                <w:sz w:val="13"/>
              </w:rPr>
            </w:pPr>
            <w:r>
              <w:rPr>
                <w:sz w:val="13"/>
              </w:rPr>
              <w:t xml:space="preserve">Bacillus </w:t>
            </w:r>
            <w:proofErr w:type="spellStart"/>
            <w:r>
              <w:rPr>
                <w:sz w:val="13"/>
              </w:rPr>
              <w:t>anthracis</w:t>
            </w:r>
            <w:proofErr w:type="spellEnd"/>
            <w:r>
              <w:rPr>
                <w:sz w:val="13"/>
              </w:rPr>
              <w:t xml:space="preserve"> str. Ames</w:t>
            </w:r>
          </w:p>
        </w:tc>
        <w:tc>
          <w:tcPr>
            <w:tcW w:w="551" w:type="dxa"/>
            <w:tcBorders>
              <w:left w:val="nil"/>
              <w:bottom w:val="nil"/>
              <w:right w:val="nil"/>
            </w:tcBorders>
          </w:tcPr>
          <w:p w14:paraId="51716CD2" w14:textId="77777777" w:rsidR="006312AD" w:rsidRDefault="004E417C">
            <w:pPr>
              <w:pStyle w:val="TableParagraph"/>
              <w:spacing w:line="137" w:lineRule="exact"/>
              <w:ind w:left="0" w:right="75"/>
              <w:jc w:val="right"/>
              <w:rPr>
                <w:sz w:val="13"/>
              </w:rPr>
            </w:pPr>
            <w:r>
              <w:rPr>
                <w:w w:val="95"/>
                <w:sz w:val="13"/>
              </w:rPr>
              <w:t>1.00</w:t>
            </w:r>
          </w:p>
        </w:tc>
        <w:tc>
          <w:tcPr>
            <w:tcW w:w="454" w:type="dxa"/>
            <w:tcBorders>
              <w:left w:val="nil"/>
              <w:bottom w:val="nil"/>
              <w:right w:val="nil"/>
            </w:tcBorders>
          </w:tcPr>
          <w:p w14:paraId="07689207" w14:textId="77777777" w:rsidR="006312AD" w:rsidRDefault="004E417C">
            <w:pPr>
              <w:pStyle w:val="TableParagraph"/>
              <w:spacing w:line="137" w:lineRule="exact"/>
              <w:ind w:left="57" w:right="127"/>
              <w:jc w:val="center"/>
              <w:rPr>
                <w:sz w:val="13"/>
              </w:rPr>
            </w:pPr>
            <w:r>
              <w:rPr>
                <w:sz w:val="13"/>
              </w:rPr>
              <w:t>5.23</w:t>
            </w:r>
          </w:p>
        </w:tc>
        <w:tc>
          <w:tcPr>
            <w:tcW w:w="814" w:type="dxa"/>
            <w:tcBorders>
              <w:left w:val="nil"/>
              <w:bottom w:val="nil"/>
              <w:right w:val="nil"/>
            </w:tcBorders>
          </w:tcPr>
          <w:p w14:paraId="51B6D2EF" w14:textId="77777777" w:rsidR="006312AD" w:rsidRDefault="004E417C">
            <w:pPr>
              <w:pStyle w:val="TableParagraph"/>
              <w:spacing w:line="137" w:lineRule="exact"/>
              <w:ind w:left="77"/>
              <w:rPr>
                <w:sz w:val="13"/>
              </w:rPr>
            </w:pPr>
            <w:r>
              <w:rPr>
                <w:sz w:val="13"/>
              </w:rPr>
              <w:t>AE016879.1</w:t>
            </w:r>
          </w:p>
        </w:tc>
        <w:tc>
          <w:tcPr>
            <w:tcW w:w="440" w:type="dxa"/>
            <w:tcBorders>
              <w:left w:val="nil"/>
              <w:bottom w:val="nil"/>
              <w:right w:val="nil"/>
            </w:tcBorders>
          </w:tcPr>
          <w:p w14:paraId="6DC70419" w14:textId="77777777" w:rsidR="006312AD" w:rsidRDefault="006312AD"/>
        </w:tc>
        <w:tc>
          <w:tcPr>
            <w:tcW w:w="2260" w:type="dxa"/>
            <w:tcBorders>
              <w:left w:val="nil"/>
              <w:bottom w:val="nil"/>
              <w:right w:val="nil"/>
            </w:tcBorders>
          </w:tcPr>
          <w:p w14:paraId="06F514CB" w14:textId="77777777" w:rsidR="006312AD" w:rsidRDefault="006312AD"/>
        </w:tc>
      </w:tr>
      <w:tr w:rsidR="006312AD" w14:paraId="1763DC2E" w14:textId="77777777">
        <w:trPr>
          <w:trHeight w:hRule="exact" w:val="155"/>
        </w:trPr>
        <w:tc>
          <w:tcPr>
            <w:tcW w:w="3785" w:type="dxa"/>
            <w:tcBorders>
              <w:top w:val="nil"/>
              <w:left w:val="nil"/>
              <w:bottom w:val="nil"/>
              <w:right w:val="nil"/>
            </w:tcBorders>
          </w:tcPr>
          <w:p w14:paraId="31BB5CB1" w14:textId="77777777" w:rsidR="006312AD" w:rsidRDefault="004E417C">
            <w:pPr>
              <w:pStyle w:val="TableParagraph"/>
              <w:ind w:left="77"/>
              <w:rPr>
                <w:sz w:val="13"/>
              </w:rPr>
            </w:pPr>
            <w:r>
              <w:rPr>
                <w:sz w:val="13"/>
              </w:rPr>
              <w:t xml:space="preserve">Clostridium </w:t>
            </w:r>
            <w:proofErr w:type="spellStart"/>
            <w:r>
              <w:rPr>
                <w:sz w:val="13"/>
              </w:rPr>
              <w:t>botulinum</w:t>
            </w:r>
            <w:proofErr w:type="spellEnd"/>
            <w:r>
              <w:rPr>
                <w:sz w:val="13"/>
              </w:rPr>
              <w:t xml:space="preserve"> A str. Hall</w:t>
            </w:r>
          </w:p>
        </w:tc>
        <w:tc>
          <w:tcPr>
            <w:tcW w:w="551" w:type="dxa"/>
            <w:tcBorders>
              <w:top w:val="nil"/>
              <w:left w:val="nil"/>
              <w:bottom w:val="nil"/>
              <w:right w:val="nil"/>
            </w:tcBorders>
          </w:tcPr>
          <w:p w14:paraId="7BDFC180" w14:textId="77777777" w:rsidR="006312AD" w:rsidRDefault="004E417C">
            <w:pPr>
              <w:pStyle w:val="TableParagraph"/>
              <w:ind w:left="0" w:right="75"/>
              <w:jc w:val="right"/>
              <w:rPr>
                <w:sz w:val="13"/>
              </w:rPr>
            </w:pPr>
            <w:r>
              <w:rPr>
                <w:w w:val="95"/>
                <w:sz w:val="13"/>
              </w:rPr>
              <w:t>1.00</w:t>
            </w:r>
          </w:p>
        </w:tc>
        <w:tc>
          <w:tcPr>
            <w:tcW w:w="454" w:type="dxa"/>
            <w:tcBorders>
              <w:top w:val="nil"/>
              <w:left w:val="nil"/>
              <w:bottom w:val="nil"/>
              <w:right w:val="nil"/>
            </w:tcBorders>
          </w:tcPr>
          <w:p w14:paraId="520F3C1E" w14:textId="77777777" w:rsidR="006312AD" w:rsidRDefault="004E417C">
            <w:pPr>
              <w:pStyle w:val="TableParagraph"/>
              <w:ind w:left="57" w:right="127"/>
              <w:jc w:val="center"/>
              <w:rPr>
                <w:sz w:val="13"/>
              </w:rPr>
            </w:pPr>
            <w:r>
              <w:rPr>
                <w:sz w:val="13"/>
              </w:rPr>
              <w:t>3.76</w:t>
            </w:r>
          </w:p>
        </w:tc>
        <w:tc>
          <w:tcPr>
            <w:tcW w:w="814" w:type="dxa"/>
            <w:tcBorders>
              <w:top w:val="nil"/>
              <w:left w:val="nil"/>
              <w:bottom w:val="nil"/>
              <w:right w:val="nil"/>
            </w:tcBorders>
          </w:tcPr>
          <w:p w14:paraId="2D82250A" w14:textId="77777777" w:rsidR="006312AD" w:rsidRDefault="004E417C">
            <w:pPr>
              <w:pStyle w:val="TableParagraph"/>
              <w:ind w:left="77"/>
              <w:rPr>
                <w:sz w:val="13"/>
              </w:rPr>
            </w:pPr>
            <w:r>
              <w:rPr>
                <w:sz w:val="13"/>
              </w:rPr>
              <w:t>CP000727.1</w:t>
            </w:r>
          </w:p>
        </w:tc>
        <w:tc>
          <w:tcPr>
            <w:tcW w:w="440" w:type="dxa"/>
            <w:tcBorders>
              <w:top w:val="nil"/>
              <w:left w:val="nil"/>
              <w:bottom w:val="nil"/>
              <w:right w:val="nil"/>
            </w:tcBorders>
          </w:tcPr>
          <w:p w14:paraId="74D3B7D0" w14:textId="77777777" w:rsidR="006312AD" w:rsidRDefault="006312AD"/>
        </w:tc>
        <w:tc>
          <w:tcPr>
            <w:tcW w:w="2260" w:type="dxa"/>
            <w:tcBorders>
              <w:top w:val="nil"/>
              <w:left w:val="nil"/>
              <w:bottom w:val="nil"/>
              <w:right w:val="nil"/>
            </w:tcBorders>
          </w:tcPr>
          <w:p w14:paraId="793F95D4" w14:textId="77777777" w:rsidR="006312AD" w:rsidRDefault="006312AD"/>
        </w:tc>
      </w:tr>
      <w:tr w:rsidR="006312AD" w14:paraId="3A9A683D" w14:textId="77777777">
        <w:trPr>
          <w:trHeight w:hRule="exact" w:val="155"/>
        </w:trPr>
        <w:tc>
          <w:tcPr>
            <w:tcW w:w="3785" w:type="dxa"/>
            <w:tcBorders>
              <w:top w:val="nil"/>
              <w:left w:val="nil"/>
              <w:bottom w:val="nil"/>
              <w:right w:val="nil"/>
            </w:tcBorders>
          </w:tcPr>
          <w:p w14:paraId="6D02956B" w14:textId="77777777" w:rsidR="006312AD" w:rsidRDefault="004E417C">
            <w:pPr>
              <w:pStyle w:val="TableParagraph"/>
              <w:ind w:left="77"/>
              <w:rPr>
                <w:sz w:val="13"/>
              </w:rPr>
            </w:pPr>
            <w:r>
              <w:rPr>
                <w:sz w:val="13"/>
              </w:rPr>
              <w:t>Escherichia coli O157:H7 str. EC4115</w:t>
            </w:r>
          </w:p>
        </w:tc>
        <w:tc>
          <w:tcPr>
            <w:tcW w:w="551" w:type="dxa"/>
            <w:tcBorders>
              <w:top w:val="nil"/>
              <w:left w:val="nil"/>
              <w:bottom w:val="nil"/>
              <w:right w:val="nil"/>
            </w:tcBorders>
          </w:tcPr>
          <w:p w14:paraId="172B195E" w14:textId="77777777" w:rsidR="006312AD" w:rsidRDefault="004E417C">
            <w:pPr>
              <w:pStyle w:val="TableParagraph"/>
              <w:ind w:left="0" w:right="75"/>
              <w:jc w:val="right"/>
              <w:rPr>
                <w:sz w:val="13"/>
              </w:rPr>
            </w:pPr>
            <w:r>
              <w:rPr>
                <w:w w:val="95"/>
                <w:sz w:val="13"/>
              </w:rPr>
              <w:t>0.98</w:t>
            </w:r>
          </w:p>
        </w:tc>
        <w:tc>
          <w:tcPr>
            <w:tcW w:w="454" w:type="dxa"/>
            <w:tcBorders>
              <w:top w:val="nil"/>
              <w:left w:val="nil"/>
              <w:bottom w:val="nil"/>
              <w:right w:val="nil"/>
            </w:tcBorders>
          </w:tcPr>
          <w:p w14:paraId="6B78E969" w14:textId="77777777" w:rsidR="006312AD" w:rsidRDefault="004E417C">
            <w:pPr>
              <w:pStyle w:val="TableParagraph"/>
              <w:ind w:left="57" w:right="127"/>
              <w:jc w:val="center"/>
              <w:rPr>
                <w:sz w:val="13"/>
              </w:rPr>
            </w:pPr>
            <w:r>
              <w:rPr>
                <w:sz w:val="13"/>
              </w:rPr>
              <w:t>5.57</w:t>
            </w:r>
          </w:p>
        </w:tc>
        <w:tc>
          <w:tcPr>
            <w:tcW w:w="814" w:type="dxa"/>
            <w:tcBorders>
              <w:top w:val="nil"/>
              <w:left w:val="nil"/>
              <w:bottom w:val="nil"/>
              <w:right w:val="nil"/>
            </w:tcBorders>
          </w:tcPr>
          <w:p w14:paraId="189F5F2D" w14:textId="77777777" w:rsidR="006312AD" w:rsidRDefault="004E417C">
            <w:pPr>
              <w:pStyle w:val="TableParagraph"/>
              <w:ind w:left="77"/>
              <w:rPr>
                <w:sz w:val="13"/>
              </w:rPr>
            </w:pPr>
            <w:r>
              <w:rPr>
                <w:sz w:val="13"/>
              </w:rPr>
              <w:t>CP001164.1</w:t>
            </w:r>
          </w:p>
        </w:tc>
        <w:tc>
          <w:tcPr>
            <w:tcW w:w="440" w:type="dxa"/>
            <w:tcBorders>
              <w:top w:val="nil"/>
              <w:left w:val="nil"/>
              <w:bottom w:val="nil"/>
              <w:right w:val="nil"/>
            </w:tcBorders>
          </w:tcPr>
          <w:p w14:paraId="351308E8" w14:textId="77777777" w:rsidR="006312AD" w:rsidRDefault="004E417C">
            <w:pPr>
              <w:pStyle w:val="TableParagraph"/>
              <w:ind w:left="2" w:right="57"/>
              <w:jc w:val="center"/>
              <w:rPr>
                <w:sz w:val="13"/>
              </w:rPr>
            </w:pPr>
            <w:r>
              <w:rPr>
                <w:sz w:val="13"/>
              </w:rPr>
              <w:t>0.13</w:t>
            </w:r>
          </w:p>
        </w:tc>
        <w:tc>
          <w:tcPr>
            <w:tcW w:w="2260" w:type="dxa"/>
            <w:tcBorders>
              <w:top w:val="nil"/>
              <w:left w:val="nil"/>
              <w:bottom w:val="nil"/>
              <w:right w:val="nil"/>
            </w:tcBorders>
          </w:tcPr>
          <w:p w14:paraId="364971AA" w14:textId="77777777" w:rsidR="006312AD" w:rsidRDefault="004E417C">
            <w:pPr>
              <w:pStyle w:val="TableParagraph"/>
              <w:ind w:left="77"/>
              <w:rPr>
                <w:sz w:val="13"/>
              </w:rPr>
            </w:pPr>
            <w:r>
              <w:rPr>
                <w:sz w:val="13"/>
              </w:rPr>
              <w:t>CP001163.1, CP001165.1</w:t>
            </w:r>
          </w:p>
        </w:tc>
      </w:tr>
      <w:tr w:rsidR="006312AD" w14:paraId="0228371E" w14:textId="77777777">
        <w:trPr>
          <w:trHeight w:hRule="exact" w:val="155"/>
        </w:trPr>
        <w:tc>
          <w:tcPr>
            <w:tcW w:w="3785" w:type="dxa"/>
            <w:tcBorders>
              <w:top w:val="nil"/>
              <w:left w:val="nil"/>
              <w:bottom w:val="nil"/>
              <w:right w:val="nil"/>
            </w:tcBorders>
          </w:tcPr>
          <w:p w14:paraId="509DD210" w14:textId="77777777" w:rsidR="006312AD" w:rsidRDefault="004E417C">
            <w:pPr>
              <w:pStyle w:val="TableParagraph"/>
              <w:ind w:left="77"/>
              <w:rPr>
                <w:sz w:val="13"/>
              </w:rPr>
            </w:pPr>
            <w:proofErr w:type="spellStart"/>
            <w:r>
              <w:rPr>
                <w:sz w:val="13"/>
              </w:rPr>
              <w:t>Francisella</w:t>
            </w:r>
            <w:proofErr w:type="spellEnd"/>
            <w:r>
              <w:rPr>
                <w:sz w:val="13"/>
              </w:rPr>
              <w:t xml:space="preserve"> </w:t>
            </w:r>
            <w:proofErr w:type="spellStart"/>
            <w:r>
              <w:rPr>
                <w:sz w:val="13"/>
              </w:rPr>
              <w:t>tularensis</w:t>
            </w:r>
            <w:proofErr w:type="spellEnd"/>
            <w:r>
              <w:rPr>
                <w:sz w:val="13"/>
              </w:rPr>
              <w:t xml:space="preserve"> subsp. </w:t>
            </w:r>
            <w:proofErr w:type="spellStart"/>
            <w:r>
              <w:rPr>
                <w:sz w:val="13"/>
              </w:rPr>
              <w:t>tularensis</w:t>
            </w:r>
            <w:proofErr w:type="spellEnd"/>
            <w:r>
              <w:rPr>
                <w:sz w:val="13"/>
              </w:rPr>
              <w:t xml:space="preserve"> SCHU S4</w:t>
            </w:r>
          </w:p>
        </w:tc>
        <w:tc>
          <w:tcPr>
            <w:tcW w:w="551" w:type="dxa"/>
            <w:tcBorders>
              <w:top w:val="nil"/>
              <w:left w:val="nil"/>
              <w:bottom w:val="nil"/>
              <w:right w:val="nil"/>
            </w:tcBorders>
          </w:tcPr>
          <w:p w14:paraId="51908ADA" w14:textId="77777777" w:rsidR="006312AD" w:rsidRDefault="004E417C">
            <w:pPr>
              <w:pStyle w:val="TableParagraph"/>
              <w:ind w:left="0" w:right="75"/>
              <w:jc w:val="right"/>
              <w:rPr>
                <w:sz w:val="13"/>
              </w:rPr>
            </w:pPr>
            <w:r>
              <w:rPr>
                <w:w w:val="95"/>
                <w:sz w:val="13"/>
              </w:rPr>
              <w:t>1.00</w:t>
            </w:r>
          </w:p>
        </w:tc>
        <w:tc>
          <w:tcPr>
            <w:tcW w:w="454" w:type="dxa"/>
            <w:tcBorders>
              <w:top w:val="nil"/>
              <w:left w:val="nil"/>
              <w:bottom w:val="nil"/>
              <w:right w:val="nil"/>
            </w:tcBorders>
          </w:tcPr>
          <w:p w14:paraId="312B9B46" w14:textId="77777777" w:rsidR="006312AD" w:rsidRDefault="004E417C">
            <w:pPr>
              <w:pStyle w:val="TableParagraph"/>
              <w:ind w:left="57" w:right="127"/>
              <w:jc w:val="center"/>
              <w:rPr>
                <w:sz w:val="13"/>
              </w:rPr>
            </w:pPr>
            <w:r>
              <w:rPr>
                <w:sz w:val="13"/>
              </w:rPr>
              <w:t>1.89</w:t>
            </w:r>
          </w:p>
        </w:tc>
        <w:tc>
          <w:tcPr>
            <w:tcW w:w="814" w:type="dxa"/>
            <w:tcBorders>
              <w:top w:val="nil"/>
              <w:left w:val="nil"/>
              <w:bottom w:val="nil"/>
              <w:right w:val="nil"/>
            </w:tcBorders>
          </w:tcPr>
          <w:p w14:paraId="70F08A3E" w14:textId="77777777" w:rsidR="006312AD" w:rsidRDefault="004E417C">
            <w:pPr>
              <w:pStyle w:val="TableParagraph"/>
              <w:ind w:left="77"/>
              <w:rPr>
                <w:sz w:val="13"/>
              </w:rPr>
            </w:pPr>
            <w:r>
              <w:rPr>
                <w:sz w:val="13"/>
              </w:rPr>
              <w:t>AJ749949.2</w:t>
            </w:r>
          </w:p>
        </w:tc>
        <w:tc>
          <w:tcPr>
            <w:tcW w:w="440" w:type="dxa"/>
            <w:tcBorders>
              <w:top w:val="nil"/>
              <w:left w:val="nil"/>
              <w:bottom w:val="nil"/>
              <w:right w:val="nil"/>
            </w:tcBorders>
          </w:tcPr>
          <w:p w14:paraId="56F4671B" w14:textId="77777777" w:rsidR="006312AD" w:rsidRDefault="006312AD"/>
        </w:tc>
        <w:tc>
          <w:tcPr>
            <w:tcW w:w="2260" w:type="dxa"/>
            <w:tcBorders>
              <w:top w:val="nil"/>
              <w:left w:val="nil"/>
              <w:bottom w:val="nil"/>
              <w:right w:val="nil"/>
            </w:tcBorders>
          </w:tcPr>
          <w:p w14:paraId="792456F0" w14:textId="77777777" w:rsidR="006312AD" w:rsidRDefault="006312AD"/>
        </w:tc>
      </w:tr>
      <w:tr w:rsidR="006312AD" w14:paraId="4D307A2C" w14:textId="77777777">
        <w:trPr>
          <w:trHeight w:hRule="exact" w:val="155"/>
        </w:trPr>
        <w:tc>
          <w:tcPr>
            <w:tcW w:w="3785" w:type="dxa"/>
            <w:tcBorders>
              <w:top w:val="nil"/>
              <w:left w:val="nil"/>
              <w:bottom w:val="nil"/>
              <w:right w:val="nil"/>
            </w:tcBorders>
          </w:tcPr>
          <w:p w14:paraId="5BD72C2D" w14:textId="77777777" w:rsidR="006312AD" w:rsidRDefault="004E417C">
            <w:pPr>
              <w:pStyle w:val="TableParagraph"/>
              <w:ind w:left="77"/>
              <w:rPr>
                <w:sz w:val="13"/>
              </w:rPr>
            </w:pPr>
            <w:r>
              <w:rPr>
                <w:sz w:val="13"/>
              </w:rPr>
              <w:t xml:space="preserve">Pseudomonas </w:t>
            </w:r>
            <w:proofErr w:type="spellStart"/>
            <w:r>
              <w:rPr>
                <w:sz w:val="13"/>
              </w:rPr>
              <w:t>aeruginosa</w:t>
            </w:r>
            <w:proofErr w:type="spellEnd"/>
            <w:r>
              <w:rPr>
                <w:sz w:val="13"/>
              </w:rPr>
              <w:t xml:space="preserve"> PAO1</w:t>
            </w:r>
          </w:p>
        </w:tc>
        <w:tc>
          <w:tcPr>
            <w:tcW w:w="551" w:type="dxa"/>
            <w:tcBorders>
              <w:top w:val="nil"/>
              <w:left w:val="nil"/>
              <w:bottom w:val="nil"/>
              <w:right w:val="nil"/>
            </w:tcBorders>
          </w:tcPr>
          <w:p w14:paraId="68C68F9E" w14:textId="77777777" w:rsidR="006312AD" w:rsidRDefault="004E417C">
            <w:pPr>
              <w:pStyle w:val="TableParagraph"/>
              <w:ind w:left="0" w:right="75"/>
              <w:jc w:val="right"/>
              <w:rPr>
                <w:sz w:val="13"/>
              </w:rPr>
            </w:pPr>
            <w:r>
              <w:rPr>
                <w:w w:val="95"/>
                <w:sz w:val="13"/>
              </w:rPr>
              <w:t>1.00</w:t>
            </w:r>
          </w:p>
        </w:tc>
        <w:tc>
          <w:tcPr>
            <w:tcW w:w="454" w:type="dxa"/>
            <w:tcBorders>
              <w:top w:val="nil"/>
              <w:left w:val="nil"/>
              <w:bottom w:val="nil"/>
              <w:right w:val="nil"/>
            </w:tcBorders>
          </w:tcPr>
          <w:p w14:paraId="24808601" w14:textId="77777777" w:rsidR="006312AD" w:rsidRDefault="004E417C">
            <w:pPr>
              <w:pStyle w:val="TableParagraph"/>
              <w:ind w:left="57" w:right="127"/>
              <w:jc w:val="center"/>
              <w:rPr>
                <w:sz w:val="13"/>
              </w:rPr>
            </w:pPr>
            <w:r>
              <w:rPr>
                <w:sz w:val="13"/>
              </w:rPr>
              <w:t>6.26</w:t>
            </w:r>
          </w:p>
        </w:tc>
        <w:tc>
          <w:tcPr>
            <w:tcW w:w="814" w:type="dxa"/>
            <w:tcBorders>
              <w:top w:val="nil"/>
              <w:left w:val="nil"/>
              <w:bottom w:val="nil"/>
              <w:right w:val="nil"/>
            </w:tcBorders>
          </w:tcPr>
          <w:p w14:paraId="71A19386" w14:textId="77777777" w:rsidR="006312AD" w:rsidRDefault="004E417C">
            <w:pPr>
              <w:pStyle w:val="TableParagraph"/>
              <w:ind w:left="77"/>
              <w:rPr>
                <w:sz w:val="13"/>
              </w:rPr>
            </w:pPr>
            <w:r>
              <w:rPr>
                <w:sz w:val="13"/>
              </w:rPr>
              <w:t>AE004091.2</w:t>
            </w:r>
          </w:p>
        </w:tc>
        <w:tc>
          <w:tcPr>
            <w:tcW w:w="440" w:type="dxa"/>
            <w:tcBorders>
              <w:top w:val="nil"/>
              <w:left w:val="nil"/>
              <w:bottom w:val="nil"/>
              <w:right w:val="nil"/>
            </w:tcBorders>
          </w:tcPr>
          <w:p w14:paraId="5EA5809A" w14:textId="77777777" w:rsidR="006312AD" w:rsidRDefault="006312AD"/>
        </w:tc>
        <w:tc>
          <w:tcPr>
            <w:tcW w:w="2260" w:type="dxa"/>
            <w:tcBorders>
              <w:top w:val="nil"/>
              <w:left w:val="nil"/>
              <w:bottom w:val="nil"/>
              <w:right w:val="nil"/>
            </w:tcBorders>
          </w:tcPr>
          <w:p w14:paraId="0E4376C7" w14:textId="77777777" w:rsidR="006312AD" w:rsidRDefault="006312AD"/>
        </w:tc>
      </w:tr>
      <w:tr w:rsidR="006312AD" w14:paraId="150DF35C" w14:textId="77777777">
        <w:trPr>
          <w:trHeight w:hRule="exact" w:val="155"/>
        </w:trPr>
        <w:tc>
          <w:tcPr>
            <w:tcW w:w="3785" w:type="dxa"/>
            <w:tcBorders>
              <w:top w:val="nil"/>
              <w:left w:val="nil"/>
              <w:bottom w:val="nil"/>
              <w:right w:val="nil"/>
            </w:tcBorders>
          </w:tcPr>
          <w:p w14:paraId="57CBC792" w14:textId="77777777" w:rsidR="006312AD" w:rsidRDefault="004E417C">
            <w:pPr>
              <w:pStyle w:val="TableParagraph"/>
              <w:ind w:left="77"/>
              <w:rPr>
                <w:sz w:val="13"/>
              </w:rPr>
            </w:pPr>
            <w:r>
              <w:rPr>
                <w:sz w:val="13"/>
              </w:rPr>
              <w:t xml:space="preserve">Salmonella </w:t>
            </w:r>
            <w:proofErr w:type="spellStart"/>
            <w:r>
              <w:rPr>
                <w:sz w:val="13"/>
              </w:rPr>
              <w:t>enterica</w:t>
            </w:r>
            <w:proofErr w:type="spellEnd"/>
            <w:r>
              <w:rPr>
                <w:sz w:val="13"/>
              </w:rPr>
              <w:t xml:space="preserve"> subsp. </w:t>
            </w:r>
            <w:proofErr w:type="spellStart"/>
            <w:r>
              <w:rPr>
                <w:sz w:val="13"/>
              </w:rPr>
              <w:t>enterica</w:t>
            </w:r>
            <w:proofErr w:type="spellEnd"/>
            <w:r>
              <w:rPr>
                <w:sz w:val="13"/>
              </w:rPr>
              <w:t xml:space="preserve"> </w:t>
            </w:r>
            <w:proofErr w:type="spellStart"/>
            <w:r>
              <w:rPr>
                <w:sz w:val="13"/>
              </w:rPr>
              <w:t>serovar</w:t>
            </w:r>
            <w:proofErr w:type="spellEnd"/>
            <w:r>
              <w:rPr>
                <w:sz w:val="13"/>
              </w:rPr>
              <w:t xml:space="preserve"> </w:t>
            </w:r>
            <w:proofErr w:type="spellStart"/>
            <w:r>
              <w:rPr>
                <w:sz w:val="13"/>
              </w:rPr>
              <w:t>Typhimurium</w:t>
            </w:r>
            <w:proofErr w:type="spellEnd"/>
            <w:r>
              <w:rPr>
                <w:sz w:val="13"/>
              </w:rPr>
              <w:t xml:space="preserve"> str. D23580</w:t>
            </w:r>
          </w:p>
        </w:tc>
        <w:tc>
          <w:tcPr>
            <w:tcW w:w="551" w:type="dxa"/>
            <w:tcBorders>
              <w:top w:val="nil"/>
              <w:left w:val="nil"/>
              <w:bottom w:val="nil"/>
              <w:right w:val="nil"/>
            </w:tcBorders>
          </w:tcPr>
          <w:p w14:paraId="3FB400DC" w14:textId="77777777" w:rsidR="006312AD" w:rsidRDefault="004E417C">
            <w:pPr>
              <w:pStyle w:val="TableParagraph"/>
              <w:ind w:left="0" w:right="75"/>
              <w:jc w:val="right"/>
              <w:rPr>
                <w:sz w:val="13"/>
              </w:rPr>
            </w:pPr>
            <w:r>
              <w:rPr>
                <w:w w:val="95"/>
                <w:sz w:val="13"/>
              </w:rPr>
              <w:t>1.00</w:t>
            </w:r>
          </w:p>
        </w:tc>
        <w:tc>
          <w:tcPr>
            <w:tcW w:w="454" w:type="dxa"/>
            <w:tcBorders>
              <w:top w:val="nil"/>
              <w:left w:val="nil"/>
              <w:bottom w:val="nil"/>
              <w:right w:val="nil"/>
            </w:tcBorders>
          </w:tcPr>
          <w:p w14:paraId="7791C312" w14:textId="77777777" w:rsidR="006312AD" w:rsidRDefault="004E417C">
            <w:pPr>
              <w:pStyle w:val="TableParagraph"/>
              <w:ind w:left="57" w:right="127"/>
              <w:jc w:val="center"/>
              <w:rPr>
                <w:sz w:val="13"/>
              </w:rPr>
            </w:pPr>
            <w:r>
              <w:rPr>
                <w:sz w:val="13"/>
              </w:rPr>
              <w:t>4.88</w:t>
            </w:r>
          </w:p>
        </w:tc>
        <w:tc>
          <w:tcPr>
            <w:tcW w:w="814" w:type="dxa"/>
            <w:tcBorders>
              <w:top w:val="nil"/>
              <w:left w:val="nil"/>
              <w:bottom w:val="nil"/>
              <w:right w:val="nil"/>
            </w:tcBorders>
          </w:tcPr>
          <w:p w14:paraId="2DF590DC" w14:textId="77777777" w:rsidR="006312AD" w:rsidRDefault="004E417C">
            <w:pPr>
              <w:pStyle w:val="TableParagraph"/>
              <w:ind w:left="77"/>
              <w:rPr>
                <w:sz w:val="13"/>
              </w:rPr>
            </w:pPr>
            <w:r>
              <w:rPr>
                <w:sz w:val="13"/>
              </w:rPr>
              <w:t>FN424405.1</w:t>
            </w:r>
          </w:p>
        </w:tc>
        <w:tc>
          <w:tcPr>
            <w:tcW w:w="440" w:type="dxa"/>
            <w:tcBorders>
              <w:top w:val="nil"/>
              <w:left w:val="nil"/>
              <w:bottom w:val="nil"/>
              <w:right w:val="nil"/>
            </w:tcBorders>
          </w:tcPr>
          <w:p w14:paraId="40C3238F" w14:textId="77777777" w:rsidR="006312AD" w:rsidRDefault="006312AD"/>
        </w:tc>
        <w:tc>
          <w:tcPr>
            <w:tcW w:w="2260" w:type="dxa"/>
            <w:tcBorders>
              <w:top w:val="nil"/>
              <w:left w:val="nil"/>
              <w:bottom w:val="nil"/>
              <w:right w:val="nil"/>
            </w:tcBorders>
          </w:tcPr>
          <w:p w14:paraId="19380469" w14:textId="77777777" w:rsidR="006312AD" w:rsidRDefault="006312AD"/>
        </w:tc>
      </w:tr>
      <w:tr w:rsidR="006312AD" w14:paraId="751ED7BA" w14:textId="77777777">
        <w:trPr>
          <w:trHeight w:hRule="exact" w:val="155"/>
        </w:trPr>
        <w:tc>
          <w:tcPr>
            <w:tcW w:w="3785" w:type="dxa"/>
            <w:tcBorders>
              <w:top w:val="nil"/>
              <w:left w:val="nil"/>
              <w:bottom w:val="nil"/>
              <w:right w:val="nil"/>
            </w:tcBorders>
          </w:tcPr>
          <w:p w14:paraId="533DC146" w14:textId="77777777" w:rsidR="006312AD" w:rsidRDefault="004E417C">
            <w:pPr>
              <w:pStyle w:val="TableParagraph"/>
              <w:ind w:left="77"/>
              <w:rPr>
                <w:sz w:val="13"/>
              </w:rPr>
            </w:pPr>
            <w:r>
              <w:rPr>
                <w:sz w:val="13"/>
              </w:rPr>
              <w:t xml:space="preserve">Staphylococcus </w:t>
            </w:r>
            <w:proofErr w:type="spellStart"/>
            <w:r>
              <w:rPr>
                <w:sz w:val="13"/>
              </w:rPr>
              <w:t>aureus</w:t>
            </w:r>
            <w:proofErr w:type="spellEnd"/>
            <w:r>
              <w:rPr>
                <w:sz w:val="13"/>
              </w:rPr>
              <w:t xml:space="preserve"> subsp. </w:t>
            </w:r>
            <w:proofErr w:type="spellStart"/>
            <w:r>
              <w:rPr>
                <w:sz w:val="13"/>
              </w:rPr>
              <w:t>aureus</w:t>
            </w:r>
            <w:proofErr w:type="spellEnd"/>
            <w:r>
              <w:rPr>
                <w:sz w:val="13"/>
              </w:rPr>
              <w:t xml:space="preserve"> ED133</w:t>
            </w:r>
          </w:p>
        </w:tc>
        <w:tc>
          <w:tcPr>
            <w:tcW w:w="551" w:type="dxa"/>
            <w:tcBorders>
              <w:top w:val="nil"/>
              <w:left w:val="nil"/>
              <w:bottom w:val="nil"/>
              <w:right w:val="nil"/>
            </w:tcBorders>
          </w:tcPr>
          <w:p w14:paraId="032C84C2" w14:textId="77777777" w:rsidR="006312AD" w:rsidRDefault="004E417C">
            <w:pPr>
              <w:pStyle w:val="TableParagraph"/>
              <w:ind w:left="0" w:right="75"/>
              <w:jc w:val="right"/>
              <w:rPr>
                <w:sz w:val="13"/>
              </w:rPr>
            </w:pPr>
            <w:r>
              <w:rPr>
                <w:w w:val="95"/>
                <w:sz w:val="13"/>
              </w:rPr>
              <w:t>0.98</w:t>
            </w:r>
          </w:p>
        </w:tc>
        <w:tc>
          <w:tcPr>
            <w:tcW w:w="454" w:type="dxa"/>
            <w:tcBorders>
              <w:top w:val="nil"/>
              <w:left w:val="nil"/>
              <w:bottom w:val="nil"/>
              <w:right w:val="nil"/>
            </w:tcBorders>
          </w:tcPr>
          <w:p w14:paraId="5DEDB049" w14:textId="77777777" w:rsidR="006312AD" w:rsidRDefault="004E417C">
            <w:pPr>
              <w:pStyle w:val="TableParagraph"/>
              <w:ind w:left="57" w:right="127"/>
              <w:jc w:val="center"/>
              <w:rPr>
                <w:sz w:val="13"/>
              </w:rPr>
            </w:pPr>
            <w:r>
              <w:rPr>
                <w:sz w:val="13"/>
              </w:rPr>
              <w:t>2.83</w:t>
            </w:r>
          </w:p>
        </w:tc>
        <w:tc>
          <w:tcPr>
            <w:tcW w:w="814" w:type="dxa"/>
            <w:tcBorders>
              <w:top w:val="nil"/>
              <w:left w:val="nil"/>
              <w:bottom w:val="nil"/>
              <w:right w:val="nil"/>
            </w:tcBorders>
          </w:tcPr>
          <w:p w14:paraId="0290C800" w14:textId="77777777" w:rsidR="006312AD" w:rsidRDefault="004E417C">
            <w:pPr>
              <w:pStyle w:val="TableParagraph"/>
              <w:ind w:left="77"/>
              <w:rPr>
                <w:sz w:val="13"/>
              </w:rPr>
            </w:pPr>
            <w:r>
              <w:rPr>
                <w:sz w:val="13"/>
              </w:rPr>
              <w:t>CP001996.1</w:t>
            </w:r>
          </w:p>
        </w:tc>
        <w:tc>
          <w:tcPr>
            <w:tcW w:w="440" w:type="dxa"/>
            <w:tcBorders>
              <w:top w:val="nil"/>
              <w:left w:val="nil"/>
              <w:bottom w:val="nil"/>
              <w:right w:val="nil"/>
            </w:tcBorders>
          </w:tcPr>
          <w:p w14:paraId="07556C90" w14:textId="77777777" w:rsidR="006312AD" w:rsidRDefault="006312AD"/>
        </w:tc>
        <w:tc>
          <w:tcPr>
            <w:tcW w:w="2260" w:type="dxa"/>
            <w:tcBorders>
              <w:top w:val="nil"/>
              <w:left w:val="nil"/>
              <w:bottom w:val="nil"/>
              <w:right w:val="nil"/>
            </w:tcBorders>
          </w:tcPr>
          <w:p w14:paraId="73328B81" w14:textId="77777777" w:rsidR="006312AD" w:rsidRDefault="006312AD"/>
        </w:tc>
      </w:tr>
      <w:tr w:rsidR="006312AD" w14:paraId="6F6EF092" w14:textId="77777777">
        <w:trPr>
          <w:trHeight w:hRule="exact" w:val="161"/>
        </w:trPr>
        <w:tc>
          <w:tcPr>
            <w:tcW w:w="3785" w:type="dxa"/>
            <w:tcBorders>
              <w:top w:val="nil"/>
              <w:left w:val="nil"/>
              <w:right w:val="nil"/>
            </w:tcBorders>
          </w:tcPr>
          <w:p w14:paraId="3B46DFA6" w14:textId="77777777" w:rsidR="006312AD" w:rsidRDefault="004E417C">
            <w:pPr>
              <w:pStyle w:val="TableParagraph"/>
              <w:ind w:left="77"/>
              <w:rPr>
                <w:sz w:val="13"/>
              </w:rPr>
            </w:pPr>
            <w:r>
              <w:rPr>
                <w:sz w:val="13"/>
              </w:rPr>
              <w:t xml:space="preserve">Yersinia </w:t>
            </w:r>
            <w:proofErr w:type="spellStart"/>
            <w:r>
              <w:rPr>
                <w:sz w:val="13"/>
              </w:rPr>
              <w:t>pestis</w:t>
            </w:r>
            <w:proofErr w:type="spellEnd"/>
            <w:r>
              <w:rPr>
                <w:sz w:val="13"/>
              </w:rPr>
              <w:t xml:space="preserve"> CO92</w:t>
            </w:r>
          </w:p>
        </w:tc>
        <w:tc>
          <w:tcPr>
            <w:tcW w:w="551" w:type="dxa"/>
            <w:tcBorders>
              <w:top w:val="nil"/>
              <w:left w:val="nil"/>
              <w:right w:val="nil"/>
            </w:tcBorders>
          </w:tcPr>
          <w:p w14:paraId="28FEBE7F" w14:textId="77777777" w:rsidR="006312AD" w:rsidRDefault="004E417C">
            <w:pPr>
              <w:pStyle w:val="TableParagraph"/>
              <w:ind w:left="0" w:right="75"/>
              <w:jc w:val="right"/>
              <w:rPr>
                <w:sz w:val="13"/>
              </w:rPr>
            </w:pPr>
            <w:r>
              <w:rPr>
                <w:w w:val="95"/>
                <w:sz w:val="13"/>
              </w:rPr>
              <w:t>1.00</w:t>
            </w:r>
          </w:p>
        </w:tc>
        <w:tc>
          <w:tcPr>
            <w:tcW w:w="454" w:type="dxa"/>
            <w:tcBorders>
              <w:top w:val="nil"/>
              <w:left w:val="nil"/>
              <w:right w:val="nil"/>
            </w:tcBorders>
          </w:tcPr>
          <w:p w14:paraId="4FDEC3C9" w14:textId="77777777" w:rsidR="006312AD" w:rsidRDefault="004E417C">
            <w:pPr>
              <w:pStyle w:val="TableParagraph"/>
              <w:ind w:left="57" w:right="127"/>
              <w:jc w:val="center"/>
              <w:rPr>
                <w:sz w:val="13"/>
              </w:rPr>
            </w:pPr>
            <w:r>
              <w:rPr>
                <w:sz w:val="13"/>
              </w:rPr>
              <w:t>4.65</w:t>
            </w:r>
          </w:p>
        </w:tc>
        <w:tc>
          <w:tcPr>
            <w:tcW w:w="814" w:type="dxa"/>
            <w:tcBorders>
              <w:top w:val="nil"/>
              <w:left w:val="nil"/>
              <w:right w:val="nil"/>
            </w:tcBorders>
          </w:tcPr>
          <w:p w14:paraId="3009D1F5" w14:textId="77777777" w:rsidR="006312AD" w:rsidRDefault="004E417C">
            <w:pPr>
              <w:pStyle w:val="TableParagraph"/>
              <w:ind w:left="77"/>
              <w:rPr>
                <w:sz w:val="13"/>
              </w:rPr>
            </w:pPr>
            <w:r>
              <w:rPr>
                <w:sz w:val="13"/>
              </w:rPr>
              <w:t>AL590842.1</w:t>
            </w:r>
          </w:p>
        </w:tc>
        <w:tc>
          <w:tcPr>
            <w:tcW w:w="440" w:type="dxa"/>
            <w:tcBorders>
              <w:top w:val="nil"/>
              <w:left w:val="nil"/>
              <w:right w:val="nil"/>
            </w:tcBorders>
          </w:tcPr>
          <w:p w14:paraId="03C878FA" w14:textId="77777777" w:rsidR="006312AD" w:rsidRDefault="004E417C">
            <w:pPr>
              <w:pStyle w:val="TableParagraph"/>
              <w:ind w:left="2" w:right="57"/>
              <w:jc w:val="center"/>
              <w:rPr>
                <w:sz w:val="13"/>
              </w:rPr>
            </w:pPr>
            <w:r>
              <w:rPr>
                <w:sz w:val="13"/>
              </w:rPr>
              <w:t>0.18</w:t>
            </w:r>
          </w:p>
        </w:tc>
        <w:tc>
          <w:tcPr>
            <w:tcW w:w="2260" w:type="dxa"/>
            <w:tcBorders>
              <w:top w:val="nil"/>
              <w:left w:val="nil"/>
              <w:right w:val="nil"/>
            </w:tcBorders>
          </w:tcPr>
          <w:p w14:paraId="3CD5C18C" w14:textId="77777777" w:rsidR="006312AD" w:rsidRDefault="004E417C">
            <w:pPr>
              <w:pStyle w:val="TableParagraph"/>
              <w:ind w:left="77"/>
              <w:rPr>
                <w:sz w:val="13"/>
              </w:rPr>
            </w:pPr>
            <w:r>
              <w:rPr>
                <w:sz w:val="13"/>
              </w:rPr>
              <w:t>AL109969.1, AL117189.1, AL117211.1</w:t>
            </w:r>
          </w:p>
        </w:tc>
      </w:tr>
    </w:tbl>
    <w:p w14:paraId="0E1013A4" w14:textId="77777777" w:rsidR="006312AD" w:rsidRDefault="006312AD">
      <w:pPr>
        <w:pStyle w:val="BodyText"/>
        <w:spacing w:before="7"/>
        <w:rPr>
          <w:sz w:val="9"/>
        </w:rPr>
      </w:pPr>
    </w:p>
    <w:p w14:paraId="19CE4522" w14:textId="2D386826" w:rsidR="006312AD" w:rsidRDefault="004E417C">
      <w:pPr>
        <w:pStyle w:val="BodyText"/>
        <w:spacing w:before="66" w:line="249" w:lineRule="auto"/>
        <w:ind w:left="1114" w:right="98" w:hanging="7"/>
      </w:pPr>
      <w:r>
        <w:rPr>
          <w:rFonts w:ascii="Arial"/>
          <w:b/>
        </w:rPr>
        <w:t xml:space="preserve">Table 2. </w:t>
      </w:r>
      <w:del w:id="167" w:author="Justin Zook" w:date="2016-07-18T10:37:00Z">
        <w:r w:rsidDel="009D4A3B">
          <w:delText>Represenative</w:delText>
        </w:r>
      </w:del>
      <w:ins w:id="168" w:author="Justin Zook" w:date="2016-07-18T10:37:00Z">
        <w:r w:rsidR="009D4A3B">
          <w:t>Representative</w:t>
        </w:r>
      </w:ins>
      <w:r>
        <w:t xml:space="preserve"> strains used in simulated contaminant datasets. Species indicates the proportion of simulated reads assigned to the correct taxa at the species level or higher. DNA size (Mb) and </w:t>
      </w:r>
      <w:proofErr w:type="spellStart"/>
      <w:r>
        <w:t>Genbank</w:t>
      </w:r>
      <w:proofErr w:type="spellEnd"/>
      <w:r>
        <w:t xml:space="preserve"> accession numbers (</w:t>
      </w:r>
      <w:proofErr w:type="spellStart"/>
      <w:r>
        <w:t>Acc</w:t>
      </w:r>
      <w:proofErr w:type="spellEnd"/>
      <w:r>
        <w:t xml:space="preserve">) are indicated for chromosomes (C) and plasmids (P). Escherichia coli O157:H7 str. EC4115 and Yersinia </w:t>
      </w:r>
      <w:proofErr w:type="spellStart"/>
      <w:r>
        <w:t>pestis</w:t>
      </w:r>
      <w:proofErr w:type="spellEnd"/>
      <w:r>
        <w:t xml:space="preserve"> CO92 have two and three plasmids </w:t>
      </w:r>
      <w:del w:id="169" w:author="Justin Zook" w:date="2016-07-18T10:37:00Z">
        <w:r w:rsidDel="009D4A3B">
          <w:delText>respecitively</w:delText>
        </w:r>
      </w:del>
      <w:ins w:id="170" w:author="Justin Zook" w:date="2016-07-18T10:37:00Z">
        <w:r w:rsidR="009D4A3B">
          <w:t>respectively</w:t>
        </w:r>
      </w:ins>
      <w:r>
        <w:t>.</w:t>
      </w:r>
    </w:p>
    <w:p w14:paraId="193EF8EE" w14:textId="77777777" w:rsidR="006312AD" w:rsidRDefault="006312AD">
      <w:pPr>
        <w:pStyle w:val="BodyText"/>
        <w:spacing w:before="6"/>
        <w:rPr>
          <w:sz w:val="17"/>
        </w:rPr>
      </w:pPr>
    </w:p>
    <w:p w14:paraId="1FE07231" w14:textId="1B8CFE4C" w:rsidR="006312AD" w:rsidRDefault="004E417C">
      <w:pPr>
        <w:pStyle w:val="BodyText"/>
        <w:tabs>
          <w:tab w:val="left" w:pos="1413"/>
        </w:tabs>
        <w:spacing w:before="66"/>
        <w:ind w:left="749" w:right="98"/>
      </w:pPr>
      <w:r>
        <w:rPr>
          <w:rFonts w:ascii="Arial"/>
          <w:sz w:val="10"/>
        </w:rPr>
        <w:t>137</w:t>
      </w:r>
      <w:r>
        <w:rPr>
          <w:rFonts w:ascii="Arial"/>
          <w:sz w:val="10"/>
        </w:rPr>
        <w:tab/>
      </w:r>
      <w:del w:id="171" w:author="Justin Zook" w:date="2016-07-18T10:51:00Z">
        <w:r w:rsidDel="00AB3FA0">
          <w:delText>W</w:delText>
        </w:r>
      </w:del>
      <w:ins w:id="172" w:author="Justin Zook" w:date="2016-07-18T10:50:00Z">
        <w:r w:rsidR="00AB3FA0">
          <w:t xml:space="preserve">To evaluate </w:t>
        </w:r>
        <w:commentRangeStart w:id="173"/>
        <w:r w:rsidR="00AB3FA0">
          <w:t>sensitivity</w:t>
        </w:r>
      </w:ins>
      <w:commentRangeEnd w:id="173"/>
      <w:ins w:id="174" w:author="Justin Zook" w:date="2016-07-18T11:03:00Z">
        <w:r w:rsidR="009532C9">
          <w:rPr>
            <w:rStyle w:val="CommentReference"/>
          </w:rPr>
          <w:commentReference w:id="173"/>
        </w:r>
      </w:ins>
      <w:ins w:id="176" w:author="Justin Zook" w:date="2016-07-18T10:50:00Z">
        <w:r w:rsidR="00AB3FA0">
          <w:t xml:space="preserve">, we plot the proportion of reads assigned to the contaminant </w:t>
        </w:r>
      </w:ins>
      <w:ins w:id="177" w:author="Justin Zook" w:date="2016-07-18T10:51:00Z">
        <w:r w:rsidR="00AB3FA0">
          <w:t xml:space="preserve">genus or species vs. </w:t>
        </w:r>
        <w:commentRangeStart w:id="178"/>
        <w:r w:rsidR="00AB3FA0">
          <w:t>the proportion of reads simulated from the contaminating genome</w:t>
        </w:r>
      </w:ins>
      <w:commentRangeEnd w:id="178"/>
      <w:ins w:id="179" w:author="Justin Zook" w:date="2016-07-18T10:53:00Z">
        <w:r w:rsidR="00AB3FA0">
          <w:rPr>
            <w:rStyle w:val="CommentReference"/>
          </w:rPr>
          <w:commentReference w:id="178"/>
        </w:r>
      </w:ins>
      <w:ins w:id="181" w:author="Justin Zook" w:date="2016-07-18T10:51:00Z">
        <w:r w:rsidR="00AB3FA0">
          <w:t xml:space="preserve">.  </w:t>
        </w:r>
        <w:commentRangeStart w:id="182"/>
        <w:r w:rsidR="00AB3FA0">
          <w:t>W</w:t>
        </w:r>
      </w:ins>
      <w:r>
        <w:t>hile</w:t>
      </w:r>
      <w:r>
        <w:rPr>
          <w:spacing w:val="11"/>
        </w:rPr>
        <w:t xml:space="preserve"> </w:t>
      </w:r>
      <w:r>
        <w:t>the</w:t>
      </w:r>
      <w:r>
        <w:rPr>
          <w:spacing w:val="11"/>
        </w:rPr>
        <w:t xml:space="preserve"> </w:t>
      </w:r>
      <w:r>
        <w:t>proportion</w:t>
      </w:r>
      <w:r>
        <w:rPr>
          <w:spacing w:val="11"/>
        </w:rPr>
        <w:t xml:space="preserve"> </w:t>
      </w:r>
      <w:r>
        <w:t>of</w:t>
      </w:r>
      <w:r>
        <w:rPr>
          <w:spacing w:val="11"/>
        </w:rPr>
        <w:t xml:space="preserve"> </w:t>
      </w:r>
      <w:r>
        <w:t>contaminant</w:t>
      </w:r>
      <w:r>
        <w:rPr>
          <w:spacing w:val="11"/>
        </w:rPr>
        <w:t xml:space="preserve"> </w:t>
      </w:r>
      <w:r>
        <w:t>reads</w:t>
      </w:r>
      <w:r>
        <w:rPr>
          <w:spacing w:val="11"/>
        </w:rPr>
        <w:t xml:space="preserve"> </w:t>
      </w:r>
      <w:r>
        <w:t>in</w:t>
      </w:r>
      <w:r>
        <w:rPr>
          <w:spacing w:val="11"/>
        </w:rPr>
        <w:t xml:space="preserve"> </w:t>
      </w:r>
      <w:r>
        <w:t>the</w:t>
      </w:r>
      <w:r>
        <w:rPr>
          <w:spacing w:val="11"/>
        </w:rPr>
        <w:t xml:space="preserve"> </w:t>
      </w:r>
      <w:r>
        <w:t>simulated</w:t>
      </w:r>
      <w:r>
        <w:rPr>
          <w:spacing w:val="11"/>
        </w:rPr>
        <w:t xml:space="preserve"> </w:t>
      </w:r>
      <w:r>
        <w:t>datasets</w:t>
      </w:r>
      <w:r>
        <w:rPr>
          <w:spacing w:val="11"/>
        </w:rPr>
        <w:t xml:space="preserve"> </w:t>
      </w:r>
      <w:r>
        <w:t>was</w:t>
      </w:r>
      <w:r>
        <w:rPr>
          <w:spacing w:val="11"/>
        </w:rPr>
        <w:t xml:space="preserve"> </w:t>
      </w:r>
      <w:r>
        <w:t>not</w:t>
      </w:r>
      <w:r>
        <w:rPr>
          <w:spacing w:val="11"/>
        </w:rPr>
        <w:t xml:space="preserve"> </w:t>
      </w:r>
      <w:r>
        <w:t>equal</w:t>
      </w:r>
      <w:r>
        <w:rPr>
          <w:spacing w:val="11"/>
        </w:rPr>
        <w:t xml:space="preserve"> </w:t>
      </w:r>
      <w:r>
        <w:t>to</w:t>
      </w:r>
      <w:r>
        <w:rPr>
          <w:spacing w:val="11"/>
        </w:rPr>
        <w:t xml:space="preserve"> </w:t>
      </w:r>
      <w:ins w:id="183" w:author="Justin Zook" w:date="2016-07-18T09:08:00Z">
        <w:r w:rsidR="00B80778">
          <w:rPr>
            <w:spacing w:val="11"/>
          </w:rPr>
          <w:t xml:space="preserve">the </w:t>
        </w:r>
      </w:ins>
      <w:r>
        <w:t>defined</w:t>
      </w:r>
      <w:r>
        <w:rPr>
          <w:spacing w:val="11"/>
        </w:rPr>
        <w:t xml:space="preserve"> </w:t>
      </w:r>
      <w:r>
        <w:t>con-</w:t>
      </w:r>
    </w:p>
    <w:p w14:paraId="00899054" w14:textId="681281D2" w:rsidR="006312AD" w:rsidRDefault="004E417C">
      <w:pPr>
        <w:pStyle w:val="BodyText"/>
        <w:ind w:left="749" w:right="98"/>
      </w:pPr>
      <w:r>
        <w:rPr>
          <w:rFonts w:ascii="Arial"/>
          <w:sz w:val="10"/>
        </w:rPr>
        <w:t xml:space="preserve">138            </w:t>
      </w:r>
      <w:proofErr w:type="spellStart"/>
      <w:r>
        <w:t>taminant</w:t>
      </w:r>
      <w:proofErr w:type="spellEnd"/>
      <w:r>
        <w:t xml:space="preserve"> proportion</w:t>
      </w:r>
      <w:ins w:id="184" w:author="Justin Zook" w:date="2016-07-18T09:08:00Z">
        <w:r w:rsidR="00B80778">
          <w:t>,</w:t>
        </w:r>
      </w:ins>
      <w:r>
        <w:t xml:space="preserve"> the proportion of reads assigned to the contaminant genus was comparable to the</w:t>
      </w:r>
    </w:p>
    <w:p w14:paraId="3872A7C7" w14:textId="77777777" w:rsidR="006312AD" w:rsidRDefault="004E417C">
      <w:pPr>
        <w:pStyle w:val="BodyText"/>
        <w:ind w:left="749" w:right="98"/>
      </w:pPr>
      <w:r>
        <w:rPr>
          <w:rFonts w:ascii="Arial"/>
          <w:sz w:val="10"/>
        </w:rPr>
        <w:t xml:space="preserve">139       </w:t>
      </w:r>
      <w:r>
        <w:t xml:space="preserve">expected proportion (Fig.  </w:t>
      </w:r>
      <w:hyperlink w:anchor="_bookmark5" w:history="1">
        <w:r>
          <w:t>4</w:t>
        </w:r>
      </w:hyperlink>
      <w:r>
        <w:t>).</w:t>
      </w:r>
      <w:commentRangeEnd w:id="182"/>
      <w:r w:rsidR="00AB3FA0">
        <w:rPr>
          <w:rStyle w:val="CommentReference"/>
        </w:rPr>
        <w:commentReference w:id="182"/>
      </w:r>
      <w:proofErr w:type="gramStart"/>
      <w:r>
        <w:t xml:space="preserve">  This</w:t>
      </w:r>
      <w:proofErr w:type="gramEnd"/>
      <w:r>
        <w:t xml:space="preserve"> was especially true for datasets containing mixtures of </w:t>
      </w:r>
      <w:r>
        <w:rPr>
          <w:i/>
        </w:rPr>
        <w:t xml:space="preserve">B. </w:t>
      </w:r>
      <w:proofErr w:type="spellStart"/>
      <w:r>
        <w:rPr>
          <w:i/>
        </w:rPr>
        <w:t>anthracis</w:t>
      </w:r>
      <w:proofErr w:type="spellEnd"/>
      <w:r>
        <w:t>,</w:t>
      </w:r>
    </w:p>
    <w:p w14:paraId="219B5F27" w14:textId="77777777" w:rsidR="006312AD" w:rsidRDefault="004E417C">
      <w:pPr>
        <w:spacing w:before="9" w:line="228" w:lineRule="exact"/>
        <w:ind w:left="749" w:right="98"/>
        <w:rPr>
          <w:sz w:val="20"/>
        </w:rPr>
      </w:pPr>
      <w:r>
        <w:rPr>
          <w:rFonts w:ascii="Arial"/>
          <w:sz w:val="10"/>
        </w:rPr>
        <w:t xml:space="preserve">140       </w:t>
      </w:r>
      <w:r>
        <w:rPr>
          <w:i/>
          <w:sz w:val="20"/>
        </w:rPr>
        <w:t xml:space="preserve">Y. </w:t>
      </w:r>
      <w:proofErr w:type="spellStart"/>
      <w:r>
        <w:rPr>
          <w:i/>
          <w:sz w:val="20"/>
        </w:rPr>
        <w:t>pestis</w:t>
      </w:r>
      <w:proofErr w:type="spellEnd"/>
      <w:r>
        <w:rPr>
          <w:sz w:val="20"/>
        </w:rPr>
        <w:t xml:space="preserve">, </w:t>
      </w:r>
      <w:r>
        <w:rPr>
          <w:i/>
          <w:sz w:val="20"/>
        </w:rPr>
        <w:t>E. coli</w:t>
      </w:r>
      <w:r>
        <w:rPr>
          <w:sz w:val="20"/>
        </w:rPr>
        <w:t xml:space="preserve">, and </w:t>
      </w:r>
      <w:r>
        <w:rPr>
          <w:i/>
          <w:sz w:val="20"/>
        </w:rPr>
        <w:t xml:space="preserve">S. </w:t>
      </w:r>
      <w:proofErr w:type="spellStart"/>
      <w:r>
        <w:rPr>
          <w:i/>
          <w:sz w:val="20"/>
        </w:rPr>
        <w:t>enteria</w:t>
      </w:r>
      <w:proofErr w:type="spellEnd"/>
      <w:r>
        <w:rPr>
          <w:i/>
          <w:sz w:val="20"/>
        </w:rPr>
        <w:t xml:space="preserve"> </w:t>
      </w:r>
      <w:r>
        <w:rPr>
          <w:sz w:val="20"/>
        </w:rPr>
        <w:t>as they had similar sized genom</w:t>
      </w:r>
      <w:bookmarkStart w:id="185" w:name="_GoBack"/>
      <w:bookmarkEnd w:id="185"/>
      <w:r>
        <w:rPr>
          <w:sz w:val="20"/>
        </w:rPr>
        <w:t xml:space="preserve">es (Table </w:t>
      </w:r>
      <w:hyperlink w:anchor="_bookmark4" w:history="1">
        <w:r>
          <w:rPr>
            <w:sz w:val="20"/>
          </w:rPr>
          <w:t>2</w:t>
        </w:r>
      </w:hyperlink>
      <w:r>
        <w:rPr>
          <w:sz w:val="20"/>
        </w:rPr>
        <w:t xml:space="preserve">).  Three </w:t>
      </w:r>
      <w:proofErr w:type="gramStart"/>
      <w:r>
        <w:rPr>
          <w:sz w:val="20"/>
        </w:rPr>
        <w:t>contaminants  were</w:t>
      </w:r>
      <w:proofErr w:type="gramEnd"/>
    </w:p>
    <w:p w14:paraId="609E22A6" w14:textId="77777777" w:rsidR="006312AD" w:rsidRDefault="004E417C">
      <w:pPr>
        <w:spacing w:line="242" w:lineRule="exact"/>
        <w:ind w:left="749" w:right="98"/>
        <w:rPr>
          <w:i/>
          <w:sz w:val="20"/>
        </w:rPr>
      </w:pPr>
      <w:r>
        <w:rPr>
          <w:rFonts w:ascii="Arial" w:hAnsi="Arial"/>
          <w:sz w:val="10"/>
        </w:rPr>
        <w:t xml:space="preserve">141              </w:t>
      </w:r>
      <w:r>
        <w:rPr>
          <w:sz w:val="20"/>
        </w:rPr>
        <w:t>detected when spiked in at contaminant proportions of 10</w:t>
      </w:r>
      <w:r>
        <w:rPr>
          <w:i/>
          <w:position w:val="7"/>
          <w:sz w:val="14"/>
        </w:rPr>
        <w:t>−</w:t>
      </w:r>
      <w:r>
        <w:rPr>
          <w:position w:val="7"/>
          <w:sz w:val="14"/>
        </w:rPr>
        <w:t>8</w:t>
      </w:r>
      <w:r>
        <w:rPr>
          <w:sz w:val="20"/>
        </w:rPr>
        <w:t xml:space="preserve">, </w:t>
      </w:r>
      <w:r>
        <w:rPr>
          <w:i/>
          <w:sz w:val="20"/>
        </w:rPr>
        <w:t xml:space="preserve">B. </w:t>
      </w:r>
      <w:proofErr w:type="spellStart"/>
      <w:r>
        <w:rPr>
          <w:i/>
          <w:sz w:val="20"/>
        </w:rPr>
        <w:t>anthracis</w:t>
      </w:r>
      <w:proofErr w:type="spellEnd"/>
      <w:r>
        <w:rPr>
          <w:i/>
          <w:sz w:val="20"/>
        </w:rPr>
        <w:t xml:space="preserve"> </w:t>
      </w:r>
      <w:r>
        <w:rPr>
          <w:sz w:val="20"/>
        </w:rPr>
        <w:t xml:space="preserve">in </w:t>
      </w:r>
      <w:r>
        <w:rPr>
          <w:i/>
          <w:sz w:val="20"/>
        </w:rPr>
        <w:t xml:space="preserve">E. coli </w:t>
      </w:r>
      <w:r>
        <w:rPr>
          <w:sz w:val="20"/>
        </w:rPr>
        <w:t xml:space="preserve">as well </w:t>
      </w:r>
      <w:r>
        <w:rPr>
          <w:i/>
          <w:sz w:val="20"/>
        </w:rPr>
        <w:t xml:space="preserve">S. </w:t>
      </w:r>
      <w:proofErr w:type="spellStart"/>
      <w:r>
        <w:rPr>
          <w:i/>
          <w:sz w:val="20"/>
        </w:rPr>
        <w:t>enteria</w:t>
      </w:r>
      <w:proofErr w:type="spellEnd"/>
    </w:p>
    <w:p w14:paraId="2DA41F16" w14:textId="77777777" w:rsidR="006312AD" w:rsidRDefault="004E417C">
      <w:pPr>
        <w:spacing w:before="9" w:line="228" w:lineRule="exact"/>
        <w:ind w:left="749" w:right="98"/>
        <w:rPr>
          <w:sz w:val="20"/>
        </w:rPr>
      </w:pPr>
      <w:proofErr w:type="gramStart"/>
      <w:r>
        <w:rPr>
          <w:rFonts w:ascii="Arial"/>
          <w:sz w:val="10"/>
        </w:rPr>
        <w:t xml:space="preserve">142       </w:t>
      </w:r>
      <w:r>
        <w:rPr>
          <w:sz w:val="20"/>
        </w:rPr>
        <w:t xml:space="preserve">and </w:t>
      </w:r>
      <w:r>
        <w:rPr>
          <w:i/>
          <w:sz w:val="20"/>
        </w:rPr>
        <w:t xml:space="preserve">E. coli </w:t>
      </w:r>
      <w:r>
        <w:rPr>
          <w:sz w:val="20"/>
        </w:rPr>
        <w:t xml:space="preserve">in </w:t>
      </w:r>
      <w:r>
        <w:rPr>
          <w:i/>
          <w:sz w:val="20"/>
        </w:rPr>
        <w:t xml:space="preserve">Y. </w:t>
      </w:r>
      <w:proofErr w:type="spellStart"/>
      <w:r>
        <w:rPr>
          <w:i/>
          <w:sz w:val="20"/>
        </w:rPr>
        <w:t>pestis</w:t>
      </w:r>
      <w:proofErr w:type="spellEnd"/>
      <w:r>
        <w:rPr>
          <w:sz w:val="20"/>
        </w:rPr>
        <w:t>.</w:t>
      </w:r>
      <w:proofErr w:type="gramEnd"/>
      <w:r>
        <w:rPr>
          <w:sz w:val="20"/>
        </w:rPr>
        <w:t xml:space="preserve">  </w:t>
      </w:r>
      <w:commentRangeStart w:id="186"/>
      <w:r>
        <w:rPr>
          <w:sz w:val="20"/>
        </w:rPr>
        <w:t xml:space="preserve">Interestingly the proportion of assigned reads did not decrease </w:t>
      </w:r>
      <w:proofErr w:type="gramStart"/>
      <w:r>
        <w:rPr>
          <w:sz w:val="20"/>
        </w:rPr>
        <w:t>with  decreasing</w:t>
      </w:r>
      <w:proofErr w:type="gramEnd"/>
    </w:p>
    <w:p w14:paraId="0C494E3C" w14:textId="77777777" w:rsidR="006312AD" w:rsidRDefault="004E417C">
      <w:pPr>
        <w:spacing w:line="242" w:lineRule="exact"/>
        <w:ind w:left="749" w:right="98"/>
        <w:rPr>
          <w:sz w:val="20"/>
        </w:rPr>
      </w:pPr>
      <w:proofErr w:type="gramStart"/>
      <w:r>
        <w:rPr>
          <w:rFonts w:ascii="Arial" w:hAnsi="Arial"/>
          <w:sz w:val="10"/>
        </w:rPr>
        <w:t xml:space="preserve">143        </w:t>
      </w:r>
      <w:r>
        <w:rPr>
          <w:sz w:val="20"/>
        </w:rPr>
        <w:t>contaminant proportions after 10</w:t>
      </w:r>
      <w:r>
        <w:rPr>
          <w:i/>
          <w:position w:val="7"/>
          <w:sz w:val="14"/>
        </w:rPr>
        <w:t>−</w:t>
      </w:r>
      <w:r>
        <w:rPr>
          <w:position w:val="7"/>
          <w:sz w:val="14"/>
        </w:rPr>
        <w:t>4</w:t>
      </w:r>
      <w:r>
        <w:rPr>
          <w:sz w:val="20"/>
        </w:rPr>
        <w:t>.</w:t>
      </w:r>
      <w:proofErr w:type="gramEnd"/>
    </w:p>
    <w:commentRangeEnd w:id="186"/>
    <w:p w14:paraId="734B12F5" w14:textId="03C3C921" w:rsidR="006312AD" w:rsidRDefault="009532C9">
      <w:pPr>
        <w:pStyle w:val="BodyText"/>
        <w:tabs>
          <w:tab w:val="left" w:pos="1413"/>
        </w:tabs>
        <w:ind w:left="749" w:right="98"/>
      </w:pPr>
      <w:r>
        <w:rPr>
          <w:rStyle w:val="CommentReference"/>
        </w:rPr>
        <w:commentReference w:id="186"/>
      </w:r>
      <w:r w:rsidR="004E417C">
        <w:rPr>
          <w:rFonts w:ascii="Arial"/>
          <w:sz w:val="10"/>
        </w:rPr>
        <w:t>144</w:t>
      </w:r>
      <w:r w:rsidR="004E417C">
        <w:rPr>
          <w:rFonts w:ascii="Arial"/>
          <w:sz w:val="10"/>
        </w:rPr>
        <w:tab/>
      </w:r>
      <w:r w:rsidR="004E417C">
        <w:t>The</w:t>
      </w:r>
      <w:r w:rsidR="004E417C">
        <w:rPr>
          <w:spacing w:val="31"/>
        </w:rPr>
        <w:t xml:space="preserve"> </w:t>
      </w:r>
      <w:del w:id="187" w:author="Justin Zook" w:date="2016-07-18T09:10:00Z">
        <w:r w:rsidR="004E417C" w:rsidDel="00B80778">
          <w:delText>lowest</w:delText>
        </w:r>
        <w:r w:rsidR="004E417C" w:rsidDel="00B80778">
          <w:rPr>
            <w:spacing w:val="30"/>
          </w:rPr>
          <w:delText xml:space="preserve"> </w:delText>
        </w:r>
        <w:r w:rsidR="004E417C" w:rsidDel="00B80778">
          <w:delText>proportion</w:delText>
        </w:r>
      </w:del>
      <w:ins w:id="188" w:author="Justin Zook" w:date="2016-07-18T09:12:00Z">
        <w:r w:rsidR="00B80778">
          <w:t>lowest detectable</w:t>
        </w:r>
      </w:ins>
      <w:del w:id="189" w:author="Justin Zook" w:date="2016-07-18T09:12:00Z">
        <w:r w:rsidR="004E417C" w:rsidDel="00B80778">
          <w:rPr>
            <w:spacing w:val="31"/>
          </w:rPr>
          <w:delText xml:space="preserve"> </w:delText>
        </w:r>
        <w:r w:rsidR="004E417C" w:rsidDel="00B80778">
          <w:delText>of</w:delText>
        </w:r>
      </w:del>
      <w:r w:rsidR="004E417C">
        <w:rPr>
          <w:spacing w:val="31"/>
        </w:rPr>
        <w:t xml:space="preserve"> </w:t>
      </w:r>
      <w:r w:rsidR="004E417C">
        <w:t>simulated</w:t>
      </w:r>
      <w:r w:rsidR="004E417C">
        <w:rPr>
          <w:spacing w:val="31"/>
        </w:rPr>
        <w:t xml:space="preserve"> </w:t>
      </w:r>
      <w:r w:rsidR="004E417C">
        <w:t>contaminant</w:t>
      </w:r>
      <w:ins w:id="190" w:author="Justin Zook" w:date="2016-07-18T09:12:00Z">
        <w:r w:rsidR="00B80778">
          <w:t xml:space="preserve"> level</w:t>
        </w:r>
      </w:ins>
      <w:r w:rsidR="004E417C">
        <w:rPr>
          <w:spacing w:val="31"/>
        </w:rPr>
        <w:t xml:space="preserve"> </w:t>
      </w:r>
      <w:del w:id="191" w:author="Justin Zook" w:date="2016-07-18T09:11:00Z">
        <w:r w:rsidR="004E417C" w:rsidDel="00B80778">
          <w:delText>detected</w:delText>
        </w:r>
        <w:r w:rsidR="004E417C" w:rsidDel="00B80778">
          <w:rPr>
            <w:spacing w:val="31"/>
          </w:rPr>
          <w:delText xml:space="preserve"> </w:delText>
        </w:r>
      </w:del>
      <w:r w:rsidR="004E417C">
        <w:t>varied</w:t>
      </w:r>
      <w:r w:rsidR="004E417C">
        <w:rPr>
          <w:spacing w:val="30"/>
        </w:rPr>
        <w:t xml:space="preserve"> </w:t>
      </w:r>
      <w:r w:rsidR="004E417C">
        <w:t>by</w:t>
      </w:r>
      <w:r w:rsidR="004E417C">
        <w:rPr>
          <w:spacing w:val="31"/>
        </w:rPr>
        <w:t xml:space="preserve"> </w:t>
      </w:r>
      <w:r w:rsidR="004E417C">
        <w:t>both</w:t>
      </w:r>
      <w:r w:rsidR="004E417C">
        <w:rPr>
          <w:spacing w:val="31"/>
        </w:rPr>
        <w:t xml:space="preserve"> </w:t>
      </w:r>
      <w:r w:rsidR="004E417C">
        <w:t>contaminant</w:t>
      </w:r>
      <w:r w:rsidR="004E417C">
        <w:rPr>
          <w:spacing w:val="31"/>
        </w:rPr>
        <w:t xml:space="preserve"> </w:t>
      </w:r>
      <w:r w:rsidR="004E417C">
        <w:t>and</w:t>
      </w:r>
      <w:r w:rsidR="004E417C">
        <w:rPr>
          <w:spacing w:val="31"/>
        </w:rPr>
        <w:t xml:space="preserve"> </w:t>
      </w:r>
      <w:proofErr w:type="spellStart"/>
      <w:r w:rsidR="004E417C">
        <w:t>taget</w:t>
      </w:r>
      <w:proofErr w:type="spellEnd"/>
    </w:p>
    <w:p w14:paraId="222345EE" w14:textId="77777777" w:rsidR="006312AD" w:rsidRDefault="004E417C">
      <w:pPr>
        <w:pStyle w:val="BodyText"/>
        <w:ind w:left="749" w:right="98"/>
      </w:pPr>
      <w:proofErr w:type="gramStart"/>
      <w:r>
        <w:rPr>
          <w:rFonts w:ascii="Arial"/>
          <w:sz w:val="10"/>
        </w:rPr>
        <w:t xml:space="preserve">145       </w:t>
      </w:r>
      <w:r>
        <w:t>genome.</w:t>
      </w:r>
      <w:proofErr w:type="gramEnd"/>
      <w:r>
        <w:t xml:space="preserve">  </w:t>
      </w:r>
      <w:commentRangeStart w:id="192"/>
      <w:r>
        <w:t>All organisms had comparable minimum contamination levels for which reads were assigned</w:t>
      </w:r>
    </w:p>
    <w:p w14:paraId="3E3E77EE" w14:textId="792E9C2E" w:rsidR="006312AD" w:rsidRDefault="004E417C">
      <w:pPr>
        <w:spacing w:before="9"/>
        <w:ind w:left="749" w:right="98"/>
        <w:rPr>
          <w:sz w:val="20"/>
        </w:rPr>
      </w:pPr>
      <w:proofErr w:type="gramStart"/>
      <w:r>
        <w:rPr>
          <w:rFonts w:ascii="Arial"/>
          <w:sz w:val="10"/>
        </w:rPr>
        <w:t xml:space="preserve">146       </w:t>
      </w:r>
      <w:r>
        <w:rPr>
          <w:sz w:val="20"/>
        </w:rPr>
        <w:t>to the contamin</w:t>
      </w:r>
      <w:ins w:id="193" w:author="Justin Zook" w:date="2016-07-18T09:11:00Z">
        <w:r w:rsidR="00B80778">
          <w:rPr>
            <w:sz w:val="20"/>
          </w:rPr>
          <w:t>an</w:t>
        </w:r>
      </w:ins>
      <w:del w:id="194" w:author="Justin Zook" w:date="2016-07-18T09:11:00Z">
        <w:r w:rsidDel="00B80778">
          <w:rPr>
            <w:sz w:val="20"/>
          </w:rPr>
          <w:delText>a</w:delText>
        </w:r>
      </w:del>
      <w:r>
        <w:rPr>
          <w:sz w:val="20"/>
        </w:rPr>
        <w:t>t genome.</w:t>
      </w:r>
      <w:proofErr w:type="gramEnd"/>
      <w:r>
        <w:rPr>
          <w:sz w:val="20"/>
        </w:rPr>
        <w:t xml:space="preserve">  Two notable exceptions are </w:t>
      </w:r>
      <w:r>
        <w:rPr>
          <w:i/>
          <w:sz w:val="20"/>
        </w:rPr>
        <w:t xml:space="preserve">Escherichia </w:t>
      </w:r>
      <w:r>
        <w:rPr>
          <w:sz w:val="20"/>
        </w:rPr>
        <w:t xml:space="preserve">and </w:t>
      </w:r>
      <w:r>
        <w:rPr>
          <w:i/>
          <w:sz w:val="20"/>
        </w:rPr>
        <w:t>Yersinia</w:t>
      </w:r>
      <w:r>
        <w:rPr>
          <w:sz w:val="20"/>
        </w:rPr>
        <w:t xml:space="preserve">, where </w:t>
      </w:r>
      <w:r>
        <w:rPr>
          <w:i/>
          <w:sz w:val="20"/>
        </w:rPr>
        <w:t>Bacillus</w:t>
      </w:r>
      <w:proofErr w:type="gramStart"/>
      <w:r>
        <w:rPr>
          <w:sz w:val="20"/>
        </w:rPr>
        <w:t>,   and</w:t>
      </w:r>
      <w:proofErr w:type="gramEnd"/>
    </w:p>
    <w:p w14:paraId="7D8BAF56" w14:textId="77777777" w:rsidR="006312AD" w:rsidRDefault="004E417C">
      <w:pPr>
        <w:spacing w:before="9"/>
        <w:ind w:left="749" w:right="98"/>
        <w:rPr>
          <w:sz w:val="20"/>
        </w:rPr>
      </w:pPr>
      <w:r>
        <w:rPr>
          <w:rFonts w:ascii="Arial"/>
          <w:sz w:val="10"/>
        </w:rPr>
        <w:t xml:space="preserve">147      </w:t>
      </w:r>
      <w:r>
        <w:rPr>
          <w:i/>
          <w:sz w:val="20"/>
        </w:rPr>
        <w:t xml:space="preserve">Salmonella </w:t>
      </w:r>
      <w:r>
        <w:rPr>
          <w:sz w:val="20"/>
        </w:rPr>
        <w:t xml:space="preserve">and </w:t>
      </w:r>
      <w:r>
        <w:rPr>
          <w:i/>
          <w:sz w:val="20"/>
        </w:rPr>
        <w:t xml:space="preserve">Escherichia </w:t>
      </w:r>
      <w:r>
        <w:rPr>
          <w:sz w:val="20"/>
        </w:rPr>
        <w:t>were detected at the lowest contaminant levels respectively</w:t>
      </w:r>
      <w:commentRangeEnd w:id="192"/>
      <w:r w:rsidR="007F1B93">
        <w:rPr>
          <w:rStyle w:val="CommentReference"/>
        </w:rPr>
        <w:commentReference w:id="192"/>
      </w:r>
      <w:r>
        <w:rPr>
          <w:sz w:val="20"/>
        </w:rPr>
        <w:t xml:space="preserve">.  </w:t>
      </w:r>
      <w:commentRangeStart w:id="195"/>
      <w:r>
        <w:rPr>
          <w:sz w:val="20"/>
        </w:rPr>
        <w:t>As the results</w:t>
      </w:r>
    </w:p>
    <w:p w14:paraId="72D27A30" w14:textId="77777777" w:rsidR="006312AD" w:rsidRDefault="004E417C">
      <w:pPr>
        <w:pStyle w:val="BodyText"/>
        <w:ind w:left="749" w:right="98"/>
      </w:pPr>
      <w:r>
        <w:rPr>
          <w:rFonts w:ascii="Arial"/>
          <w:sz w:val="10"/>
        </w:rPr>
        <w:t xml:space="preserve">148    </w:t>
      </w:r>
      <w:r>
        <w:t>are from simulated data and based on proportions of simulated reads, these values do not indicate a limit</w:t>
      </w:r>
    </w:p>
    <w:p w14:paraId="0FA67EB3" w14:textId="0C2A8155" w:rsidR="006312AD" w:rsidRDefault="004E417C">
      <w:pPr>
        <w:spacing w:before="9"/>
        <w:ind w:left="749" w:right="98"/>
        <w:rPr>
          <w:sz w:val="20"/>
        </w:rPr>
      </w:pPr>
      <w:proofErr w:type="gramStart"/>
      <w:r>
        <w:rPr>
          <w:rFonts w:ascii="Arial"/>
          <w:sz w:val="10"/>
        </w:rPr>
        <w:t xml:space="preserve">149       </w:t>
      </w:r>
      <w:r>
        <w:rPr>
          <w:sz w:val="20"/>
        </w:rPr>
        <w:t>of de</w:t>
      </w:r>
      <w:ins w:id="196" w:author="Justin Zook" w:date="2016-07-18T09:11:00Z">
        <w:r w:rsidR="00B80778">
          <w:rPr>
            <w:sz w:val="20"/>
          </w:rPr>
          <w:t>tec</w:t>
        </w:r>
      </w:ins>
      <w:del w:id="197" w:author="Justin Zook" w:date="2016-07-18T09:11:00Z">
        <w:r w:rsidDel="00B80778">
          <w:rPr>
            <w:sz w:val="20"/>
          </w:rPr>
          <w:delText>c</w:delText>
        </w:r>
      </w:del>
      <w:r>
        <w:rPr>
          <w:sz w:val="20"/>
        </w:rPr>
        <w:t>tion for the method.</w:t>
      </w:r>
      <w:proofErr w:type="gramEnd"/>
    </w:p>
    <w:commentRangeEnd w:id="195"/>
    <w:p w14:paraId="015744DD" w14:textId="77777777" w:rsidR="006312AD" w:rsidRDefault="00B80778">
      <w:pPr>
        <w:pStyle w:val="BodyText"/>
        <w:spacing w:before="5"/>
        <w:rPr>
          <w:sz w:val="19"/>
        </w:rPr>
      </w:pPr>
      <w:r>
        <w:rPr>
          <w:rStyle w:val="CommentReference"/>
        </w:rPr>
        <w:commentReference w:id="195"/>
      </w:r>
    </w:p>
    <w:p w14:paraId="0BF98FBB" w14:textId="77777777" w:rsidR="006312AD" w:rsidRDefault="004E417C">
      <w:pPr>
        <w:spacing w:before="56"/>
        <w:ind w:left="749" w:right="98"/>
        <w:rPr>
          <w:rFonts w:ascii="Arial"/>
          <w:b/>
          <w:sz w:val="24"/>
        </w:rPr>
      </w:pPr>
      <w:r>
        <w:rPr>
          <w:rFonts w:ascii="Arial"/>
          <w:sz w:val="10"/>
        </w:rPr>
        <w:t xml:space="preserve">150      </w:t>
      </w:r>
      <w:commentRangeStart w:id="198"/>
      <w:r>
        <w:rPr>
          <w:rFonts w:ascii="Arial"/>
          <w:b/>
          <w:sz w:val="24"/>
        </w:rPr>
        <w:t>CONCLUSIONS</w:t>
      </w:r>
      <w:commentRangeEnd w:id="198"/>
      <w:r w:rsidR="009532C9">
        <w:rPr>
          <w:rStyle w:val="CommentReference"/>
        </w:rPr>
        <w:commentReference w:id="198"/>
      </w:r>
    </w:p>
    <w:p w14:paraId="000BAA51" w14:textId="77777777" w:rsidR="006312AD" w:rsidRDefault="004E417C">
      <w:pPr>
        <w:pStyle w:val="BodyText"/>
        <w:tabs>
          <w:tab w:val="left" w:pos="1443"/>
        </w:tabs>
        <w:spacing w:before="101"/>
        <w:ind w:left="749" w:right="98"/>
      </w:pPr>
      <w:r>
        <w:rPr>
          <w:rFonts w:ascii="Arial" w:hAnsi="Arial"/>
          <w:sz w:val="10"/>
        </w:rPr>
        <w:t>151</w:t>
      </w:r>
      <w:r>
        <w:rPr>
          <w:rFonts w:ascii="Arial" w:hAnsi="Arial"/>
          <w:sz w:val="10"/>
        </w:rPr>
        <w:tab/>
      </w:r>
      <w:proofErr w:type="gramStart"/>
      <w:r>
        <w:t xml:space="preserve">•     </w:t>
      </w:r>
      <w:r>
        <w:rPr>
          <w:spacing w:val="7"/>
        </w:rPr>
        <w:t xml:space="preserve"> </w:t>
      </w:r>
      <w:r>
        <w:t>Proof</w:t>
      </w:r>
      <w:proofErr w:type="gramEnd"/>
      <w:r>
        <w:t xml:space="preserve"> of concept study additional work required to validate use in assessing the purity of a test</w:t>
      </w:r>
    </w:p>
    <w:p w14:paraId="5A9198F0" w14:textId="77777777" w:rsidR="006312AD" w:rsidRDefault="004E417C">
      <w:pPr>
        <w:tabs>
          <w:tab w:val="left" w:pos="1612"/>
        </w:tabs>
        <w:spacing w:before="9"/>
        <w:ind w:left="749" w:right="98"/>
        <w:rPr>
          <w:sz w:val="20"/>
        </w:rPr>
      </w:pPr>
      <w:proofErr w:type="gramStart"/>
      <w:r>
        <w:rPr>
          <w:rFonts w:ascii="Arial"/>
          <w:sz w:val="10"/>
        </w:rPr>
        <w:t>152</w:t>
      </w:r>
      <w:r>
        <w:rPr>
          <w:rFonts w:ascii="Arial"/>
          <w:sz w:val="10"/>
        </w:rPr>
        <w:tab/>
      </w:r>
      <w:r>
        <w:rPr>
          <w:sz w:val="20"/>
        </w:rPr>
        <w:t>material</w:t>
      </w:r>
      <w:proofErr w:type="gramEnd"/>
      <w:r>
        <w:rPr>
          <w:sz w:val="20"/>
        </w:rPr>
        <w:t>.</w:t>
      </w:r>
    </w:p>
    <w:p w14:paraId="1EA51787" w14:textId="77777777" w:rsidR="006312AD" w:rsidRDefault="004E417C">
      <w:pPr>
        <w:pStyle w:val="BodyText"/>
        <w:tabs>
          <w:tab w:val="left" w:pos="1443"/>
        </w:tabs>
        <w:spacing w:before="168"/>
        <w:ind w:left="749" w:right="98"/>
      </w:pPr>
      <w:r>
        <w:rPr>
          <w:rFonts w:ascii="Arial" w:hAnsi="Arial"/>
          <w:sz w:val="10"/>
        </w:rPr>
        <w:t>153</w:t>
      </w:r>
      <w:r>
        <w:rPr>
          <w:rFonts w:ascii="Arial" w:hAnsi="Arial"/>
          <w:sz w:val="10"/>
        </w:rPr>
        <w:tab/>
      </w:r>
      <w:r>
        <w:t>•</w:t>
      </w:r>
      <w:r>
        <w:rPr>
          <w:spacing w:val="38"/>
        </w:rPr>
        <w:t xml:space="preserve"> </w:t>
      </w:r>
      <w:r>
        <w:t>Use</w:t>
      </w:r>
      <w:r>
        <w:rPr>
          <w:spacing w:val="-16"/>
        </w:rPr>
        <w:t xml:space="preserve"> </w:t>
      </w:r>
      <w:r>
        <w:t>of</w:t>
      </w:r>
      <w:r>
        <w:rPr>
          <w:spacing w:val="-16"/>
        </w:rPr>
        <w:t xml:space="preserve"> </w:t>
      </w:r>
      <w:r>
        <w:t>other</w:t>
      </w:r>
      <w:r>
        <w:rPr>
          <w:spacing w:val="-16"/>
        </w:rPr>
        <w:t xml:space="preserve"> </w:t>
      </w:r>
      <w:r>
        <w:t>taxonomic</w:t>
      </w:r>
      <w:r>
        <w:rPr>
          <w:spacing w:val="-16"/>
        </w:rPr>
        <w:t xml:space="preserve"> </w:t>
      </w:r>
      <w:r>
        <w:t>classification</w:t>
      </w:r>
      <w:r>
        <w:rPr>
          <w:spacing w:val="-16"/>
        </w:rPr>
        <w:t xml:space="preserve"> </w:t>
      </w:r>
      <w:r>
        <w:t>methods</w:t>
      </w:r>
      <w:r>
        <w:rPr>
          <w:spacing w:val="-16"/>
        </w:rPr>
        <w:t xml:space="preserve"> </w:t>
      </w:r>
      <w:r>
        <w:t>are</w:t>
      </w:r>
      <w:r>
        <w:rPr>
          <w:spacing w:val="-16"/>
        </w:rPr>
        <w:t xml:space="preserve"> </w:t>
      </w:r>
      <w:r>
        <w:t>likely</w:t>
      </w:r>
      <w:r>
        <w:rPr>
          <w:spacing w:val="-16"/>
        </w:rPr>
        <w:t xml:space="preserve"> </w:t>
      </w:r>
      <w:r>
        <w:t>to</w:t>
      </w:r>
      <w:r>
        <w:rPr>
          <w:spacing w:val="-16"/>
        </w:rPr>
        <w:t xml:space="preserve"> </w:t>
      </w:r>
      <w:r>
        <w:t>have</w:t>
      </w:r>
      <w:r>
        <w:rPr>
          <w:spacing w:val="-16"/>
        </w:rPr>
        <w:t xml:space="preserve"> </w:t>
      </w:r>
      <w:r>
        <w:t>different</w:t>
      </w:r>
      <w:r>
        <w:rPr>
          <w:spacing w:val="-16"/>
        </w:rPr>
        <w:t xml:space="preserve"> </w:t>
      </w:r>
      <w:r>
        <w:t>sensitivity</w:t>
      </w:r>
      <w:r>
        <w:rPr>
          <w:spacing w:val="-16"/>
        </w:rPr>
        <w:t xml:space="preserve"> </w:t>
      </w:r>
      <w:r>
        <w:t>and</w:t>
      </w:r>
      <w:r>
        <w:rPr>
          <w:spacing w:val="-16"/>
        </w:rPr>
        <w:t xml:space="preserve"> </w:t>
      </w:r>
      <w:r>
        <w:t>specificity</w:t>
      </w:r>
    </w:p>
    <w:p w14:paraId="3E8467DD" w14:textId="77777777" w:rsidR="006312AD" w:rsidRDefault="004E417C">
      <w:pPr>
        <w:tabs>
          <w:tab w:val="left" w:pos="1612"/>
        </w:tabs>
        <w:spacing w:before="9"/>
        <w:ind w:left="749" w:right="98"/>
        <w:rPr>
          <w:sz w:val="20"/>
        </w:rPr>
      </w:pPr>
      <w:r>
        <w:rPr>
          <w:rFonts w:ascii="Arial"/>
          <w:sz w:val="10"/>
        </w:rPr>
        <w:t>154</w:t>
      </w:r>
      <w:r>
        <w:rPr>
          <w:rFonts w:ascii="Arial"/>
          <w:sz w:val="10"/>
        </w:rPr>
        <w:tab/>
      </w:r>
      <w:r>
        <w:rPr>
          <w:sz w:val="20"/>
        </w:rPr>
        <w:t>results.</w:t>
      </w:r>
    </w:p>
    <w:p w14:paraId="7891709C" w14:textId="3ADBCC76" w:rsidR="006312AD" w:rsidRDefault="004E417C">
      <w:pPr>
        <w:pStyle w:val="BodyText"/>
        <w:tabs>
          <w:tab w:val="left" w:pos="1443"/>
        </w:tabs>
        <w:spacing w:before="168"/>
        <w:ind w:left="749" w:right="98"/>
      </w:pPr>
      <w:r>
        <w:rPr>
          <w:rFonts w:ascii="Arial" w:hAnsi="Arial"/>
          <w:sz w:val="10"/>
        </w:rPr>
        <w:t>155</w:t>
      </w:r>
      <w:r>
        <w:rPr>
          <w:rFonts w:ascii="Arial" w:hAnsi="Arial"/>
          <w:sz w:val="10"/>
        </w:rPr>
        <w:tab/>
      </w:r>
      <w:r>
        <w:t>•</w:t>
      </w:r>
      <w:r>
        <w:rPr>
          <w:spacing w:val="44"/>
        </w:rPr>
        <w:t xml:space="preserve"> </w:t>
      </w:r>
      <w:r>
        <w:t>Need</w:t>
      </w:r>
      <w:r>
        <w:rPr>
          <w:spacing w:val="-7"/>
        </w:rPr>
        <w:t xml:space="preserve"> </w:t>
      </w:r>
      <w:r>
        <w:t>to</w:t>
      </w:r>
      <w:r>
        <w:rPr>
          <w:spacing w:val="-7"/>
        </w:rPr>
        <w:t xml:space="preserve"> </w:t>
      </w:r>
      <w:r>
        <w:t>evaluate</w:t>
      </w:r>
      <w:r>
        <w:rPr>
          <w:spacing w:val="-7"/>
        </w:rPr>
        <w:t xml:space="preserve"> </w:t>
      </w:r>
      <w:r>
        <w:t>the</w:t>
      </w:r>
      <w:r>
        <w:rPr>
          <w:spacing w:val="-7"/>
        </w:rPr>
        <w:t xml:space="preserve"> </w:t>
      </w:r>
      <w:del w:id="199" w:author="Justin Zook" w:date="2016-07-18T09:18:00Z">
        <w:r w:rsidDel="007F1B93">
          <w:delText>suitablility</w:delText>
        </w:r>
      </w:del>
      <w:ins w:id="200" w:author="Justin Zook" w:date="2016-07-18T09:18:00Z">
        <w:r w:rsidR="007F1B93">
          <w:t>suitability</w:t>
        </w:r>
      </w:ins>
      <w:r>
        <w:rPr>
          <w:spacing w:val="-7"/>
        </w:rPr>
        <w:t xml:space="preserve"> </w:t>
      </w:r>
      <w:r>
        <w:t>of</w:t>
      </w:r>
      <w:r>
        <w:rPr>
          <w:spacing w:val="-7"/>
        </w:rPr>
        <w:t xml:space="preserve"> </w:t>
      </w:r>
      <w:r>
        <w:t>the</w:t>
      </w:r>
      <w:r>
        <w:rPr>
          <w:spacing w:val="-7"/>
        </w:rPr>
        <w:t xml:space="preserve"> </w:t>
      </w:r>
      <w:r>
        <w:t>reference</w:t>
      </w:r>
      <w:r>
        <w:rPr>
          <w:spacing w:val="-7"/>
        </w:rPr>
        <w:t xml:space="preserve"> </w:t>
      </w:r>
      <w:r>
        <w:t>database</w:t>
      </w:r>
      <w:r>
        <w:rPr>
          <w:spacing w:val="-7"/>
        </w:rPr>
        <w:t xml:space="preserve"> </w:t>
      </w:r>
      <w:r>
        <w:t>for</w:t>
      </w:r>
      <w:r>
        <w:rPr>
          <w:spacing w:val="-7"/>
        </w:rPr>
        <w:t xml:space="preserve"> </w:t>
      </w:r>
      <w:r>
        <w:t>used</w:t>
      </w:r>
      <w:r>
        <w:rPr>
          <w:spacing w:val="-7"/>
        </w:rPr>
        <w:t xml:space="preserve"> </w:t>
      </w:r>
      <w:r>
        <w:t>the</w:t>
      </w:r>
      <w:r>
        <w:rPr>
          <w:spacing w:val="-7"/>
        </w:rPr>
        <w:t xml:space="preserve"> </w:t>
      </w:r>
      <w:r>
        <w:t>genome</w:t>
      </w:r>
      <w:r>
        <w:rPr>
          <w:spacing w:val="-7"/>
        </w:rPr>
        <w:t xml:space="preserve"> </w:t>
      </w:r>
      <w:r>
        <w:t>and</w:t>
      </w:r>
      <w:r>
        <w:rPr>
          <w:spacing w:val="-7"/>
        </w:rPr>
        <w:t xml:space="preserve"> </w:t>
      </w:r>
      <w:r>
        <w:t>contaminant</w:t>
      </w:r>
      <w:r>
        <w:rPr>
          <w:spacing w:val="-7"/>
        </w:rPr>
        <w:t xml:space="preserve"> </w:t>
      </w:r>
      <w:r>
        <w:t>of</w:t>
      </w:r>
    </w:p>
    <w:p w14:paraId="7E99FD04" w14:textId="77777777" w:rsidR="006312AD" w:rsidRDefault="004E417C">
      <w:pPr>
        <w:tabs>
          <w:tab w:val="left" w:pos="1612"/>
        </w:tabs>
        <w:spacing w:before="9"/>
        <w:ind w:left="749" w:right="98"/>
        <w:rPr>
          <w:sz w:val="20"/>
        </w:rPr>
      </w:pPr>
      <w:proofErr w:type="gramStart"/>
      <w:r>
        <w:rPr>
          <w:rFonts w:ascii="Arial"/>
          <w:sz w:val="10"/>
        </w:rPr>
        <w:t>156</w:t>
      </w:r>
      <w:r>
        <w:rPr>
          <w:rFonts w:ascii="Arial"/>
          <w:sz w:val="10"/>
        </w:rPr>
        <w:tab/>
      </w:r>
      <w:r>
        <w:rPr>
          <w:sz w:val="20"/>
        </w:rPr>
        <w:t>interest</w:t>
      </w:r>
      <w:proofErr w:type="gramEnd"/>
      <w:r>
        <w:rPr>
          <w:sz w:val="20"/>
        </w:rPr>
        <w:t>.</w:t>
      </w:r>
    </w:p>
    <w:p w14:paraId="748C7577" w14:textId="77777777" w:rsidR="006312AD" w:rsidRDefault="006312AD">
      <w:pPr>
        <w:pStyle w:val="BodyText"/>
        <w:spacing w:before="10"/>
        <w:rPr>
          <w:sz w:val="8"/>
        </w:rPr>
      </w:pPr>
    </w:p>
    <w:p w14:paraId="4B834F8A" w14:textId="77777777" w:rsidR="006312AD" w:rsidRDefault="004E417C">
      <w:pPr>
        <w:pStyle w:val="BodyText"/>
        <w:tabs>
          <w:tab w:val="left" w:pos="1443"/>
        </w:tabs>
        <w:spacing w:before="66"/>
        <w:ind w:left="749" w:right="98"/>
      </w:pPr>
      <w:r>
        <w:rPr>
          <w:rFonts w:ascii="Arial" w:hAnsi="Arial"/>
          <w:sz w:val="10"/>
        </w:rPr>
        <w:t>157</w:t>
      </w:r>
      <w:r>
        <w:rPr>
          <w:rFonts w:ascii="Arial" w:hAnsi="Arial"/>
          <w:sz w:val="10"/>
        </w:rPr>
        <w:tab/>
      </w:r>
      <w:proofErr w:type="gramStart"/>
      <w:r>
        <w:t xml:space="preserve">•  </w:t>
      </w:r>
      <w:r>
        <w:rPr>
          <w:spacing w:val="-4"/>
        </w:rPr>
        <w:t>Work</w:t>
      </w:r>
      <w:proofErr w:type="gramEnd"/>
      <w:r>
        <w:rPr>
          <w:spacing w:val="-4"/>
        </w:rPr>
        <w:t xml:space="preserve"> </w:t>
      </w:r>
      <w:r>
        <w:t>to further expand the taxonomic database to include genomes from uncultured organism</w:t>
      </w:r>
      <w:r>
        <w:rPr>
          <w:spacing w:val="-32"/>
        </w:rPr>
        <w:t xml:space="preserve"> </w:t>
      </w:r>
      <w:r>
        <w:t>us-</w:t>
      </w:r>
    </w:p>
    <w:p w14:paraId="078F3DF9" w14:textId="77777777" w:rsidR="006312AD" w:rsidRDefault="004E417C">
      <w:pPr>
        <w:pStyle w:val="BodyText"/>
        <w:tabs>
          <w:tab w:val="left" w:pos="1612"/>
        </w:tabs>
        <w:ind w:left="749" w:right="98"/>
      </w:pPr>
      <w:r>
        <w:rPr>
          <w:rFonts w:ascii="Arial"/>
          <w:sz w:val="10"/>
        </w:rPr>
        <w:t>158</w:t>
      </w:r>
      <w:r>
        <w:rPr>
          <w:rFonts w:ascii="Arial"/>
          <w:sz w:val="10"/>
        </w:rPr>
        <w:tab/>
      </w:r>
      <w:proofErr w:type="spellStart"/>
      <w:r>
        <w:t>ing</w:t>
      </w:r>
      <w:proofErr w:type="spellEnd"/>
      <w:r>
        <w:t xml:space="preserve"> either </w:t>
      </w:r>
      <w:proofErr w:type="spellStart"/>
      <w:r>
        <w:t>metagenome</w:t>
      </w:r>
      <w:proofErr w:type="spellEnd"/>
      <w:r>
        <w:t xml:space="preserve"> datasets for single cell datasets along with efforts to address issues</w:t>
      </w:r>
      <w:r>
        <w:rPr>
          <w:spacing w:val="-31"/>
        </w:rPr>
        <w:t xml:space="preserve"> </w:t>
      </w:r>
      <w:r>
        <w:t>related</w:t>
      </w:r>
    </w:p>
    <w:p w14:paraId="1D492EF5" w14:textId="6321CF2A" w:rsidR="006312AD" w:rsidRDefault="004E417C">
      <w:pPr>
        <w:pStyle w:val="BodyText"/>
        <w:tabs>
          <w:tab w:val="left" w:pos="1612"/>
        </w:tabs>
        <w:ind w:left="749" w:right="98"/>
      </w:pPr>
      <w:r>
        <w:rPr>
          <w:rFonts w:ascii="Arial"/>
          <w:sz w:val="10"/>
        </w:rPr>
        <w:t>159</w:t>
      </w:r>
      <w:r>
        <w:rPr>
          <w:rFonts w:ascii="Arial"/>
          <w:sz w:val="10"/>
        </w:rPr>
        <w:tab/>
      </w:r>
      <w:r>
        <w:t>to</w:t>
      </w:r>
      <w:r>
        <w:rPr>
          <w:spacing w:val="-6"/>
        </w:rPr>
        <w:t xml:space="preserve"> </w:t>
      </w:r>
      <w:del w:id="201" w:author="Justin Zook" w:date="2016-07-18T09:18:00Z">
        <w:r w:rsidDel="007F1B93">
          <w:delText>taxnomic</w:delText>
        </w:r>
      </w:del>
      <w:proofErr w:type="gramStart"/>
      <w:ins w:id="202" w:author="Justin Zook" w:date="2016-07-18T09:18:00Z">
        <w:r w:rsidR="007F1B93">
          <w:t>taxonomic</w:t>
        </w:r>
      </w:ins>
      <w:proofErr w:type="gramEnd"/>
      <w:r>
        <w:rPr>
          <w:spacing w:val="-6"/>
        </w:rPr>
        <w:t xml:space="preserve"> </w:t>
      </w:r>
      <w:r>
        <w:t>ambiguities</w:t>
      </w:r>
      <w:r>
        <w:rPr>
          <w:spacing w:val="-6"/>
        </w:rPr>
        <w:t xml:space="preserve"> </w:t>
      </w:r>
      <w:r>
        <w:t>will</w:t>
      </w:r>
      <w:r>
        <w:rPr>
          <w:spacing w:val="-6"/>
        </w:rPr>
        <w:t xml:space="preserve"> </w:t>
      </w:r>
      <w:r>
        <w:t>help</w:t>
      </w:r>
      <w:r>
        <w:rPr>
          <w:spacing w:val="-6"/>
        </w:rPr>
        <w:t xml:space="preserve"> </w:t>
      </w:r>
      <w:r>
        <w:t>to</w:t>
      </w:r>
      <w:r>
        <w:rPr>
          <w:spacing w:val="-6"/>
        </w:rPr>
        <w:t xml:space="preserve"> </w:t>
      </w:r>
      <w:r>
        <w:t>improve</w:t>
      </w:r>
      <w:r>
        <w:rPr>
          <w:spacing w:val="-6"/>
        </w:rPr>
        <w:t xml:space="preserve"> </w:t>
      </w:r>
      <w:r>
        <w:t>the</w:t>
      </w:r>
      <w:r>
        <w:rPr>
          <w:spacing w:val="-6"/>
        </w:rPr>
        <w:t xml:space="preserve"> </w:t>
      </w:r>
      <w:r>
        <w:t>method</w:t>
      </w:r>
      <w:r>
        <w:rPr>
          <w:spacing w:val="-6"/>
        </w:rPr>
        <w:t xml:space="preserve"> </w:t>
      </w:r>
      <w:r>
        <w:t>applicability.</w:t>
      </w:r>
    </w:p>
    <w:p w14:paraId="1B9B3B02" w14:textId="77777777" w:rsidR="006312AD" w:rsidRDefault="006312AD">
      <w:pPr>
        <w:sectPr w:rsidR="006312AD">
          <w:pgSz w:w="12240" w:h="15840"/>
          <w:pgMar w:top="1240" w:right="960" w:bottom="800" w:left="1720" w:header="0" w:footer="613" w:gutter="0"/>
          <w:cols w:space="720"/>
        </w:sectPr>
      </w:pPr>
    </w:p>
    <w:p w14:paraId="2D337293" w14:textId="77777777" w:rsidR="006312AD" w:rsidRDefault="006312AD">
      <w:pPr>
        <w:pStyle w:val="BodyText"/>
        <w:spacing w:before="0"/>
      </w:pPr>
    </w:p>
    <w:p w14:paraId="29BF49BF" w14:textId="77777777" w:rsidR="006312AD" w:rsidRDefault="006312AD">
      <w:pPr>
        <w:pStyle w:val="BodyText"/>
        <w:spacing w:before="0"/>
      </w:pPr>
    </w:p>
    <w:p w14:paraId="2A7CDDC9" w14:textId="77777777" w:rsidR="006312AD" w:rsidRDefault="006312AD">
      <w:pPr>
        <w:pStyle w:val="BodyText"/>
        <w:spacing w:before="0"/>
      </w:pPr>
    </w:p>
    <w:p w14:paraId="135520BE" w14:textId="77777777" w:rsidR="006312AD" w:rsidRDefault="006312AD">
      <w:pPr>
        <w:pStyle w:val="BodyText"/>
        <w:spacing w:before="0"/>
      </w:pPr>
    </w:p>
    <w:p w14:paraId="43D5DFC1" w14:textId="77777777" w:rsidR="006312AD" w:rsidRDefault="006312AD">
      <w:pPr>
        <w:pStyle w:val="BodyText"/>
        <w:spacing w:before="0"/>
      </w:pPr>
    </w:p>
    <w:p w14:paraId="7EF5DAEE" w14:textId="77777777" w:rsidR="006312AD" w:rsidRDefault="006312AD">
      <w:pPr>
        <w:pStyle w:val="BodyText"/>
        <w:spacing w:before="0"/>
      </w:pPr>
    </w:p>
    <w:p w14:paraId="38DCEB46" w14:textId="77777777" w:rsidR="006312AD" w:rsidRDefault="006312AD">
      <w:pPr>
        <w:pStyle w:val="BodyText"/>
        <w:spacing w:before="0"/>
      </w:pPr>
    </w:p>
    <w:p w14:paraId="0E3ABE5D" w14:textId="77777777" w:rsidR="006312AD" w:rsidRDefault="006312AD">
      <w:pPr>
        <w:pStyle w:val="BodyText"/>
        <w:spacing w:before="0"/>
      </w:pPr>
    </w:p>
    <w:p w14:paraId="7EA5B8C4" w14:textId="77777777" w:rsidR="006312AD" w:rsidRDefault="006312AD">
      <w:pPr>
        <w:pStyle w:val="BodyText"/>
        <w:spacing w:before="2"/>
        <w:rPr>
          <w:sz w:val="16"/>
        </w:rPr>
      </w:pPr>
    </w:p>
    <w:p w14:paraId="36AE463E" w14:textId="77777777" w:rsidR="006312AD" w:rsidRDefault="006312AD">
      <w:pPr>
        <w:rPr>
          <w:sz w:val="16"/>
        </w:rPr>
        <w:sectPr w:rsidR="006312AD">
          <w:pgSz w:w="12240" w:h="15840"/>
          <w:pgMar w:top="1500" w:right="1020" w:bottom="800" w:left="1720" w:header="0" w:footer="613" w:gutter="0"/>
          <w:cols w:space="720"/>
        </w:sectPr>
      </w:pPr>
    </w:p>
    <w:p w14:paraId="56C988EC" w14:textId="77777777" w:rsidR="006312AD" w:rsidRDefault="006312AD">
      <w:pPr>
        <w:pStyle w:val="BodyText"/>
        <w:spacing w:before="0"/>
        <w:rPr>
          <w:sz w:val="16"/>
        </w:rPr>
      </w:pPr>
    </w:p>
    <w:p w14:paraId="0C969BC1" w14:textId="77777777" w:rsidR="006312AD" w:rsidRDefault="004E417C">
      <w:pPr>
        <w:spacing w:before="109"/>
        <w:jc w:val="right"/>
        <w:rPr>
          <w:rFonts w:ascii="Helvetica"/>
          <w:sz w:val="16"/>
        </w:rPr>
      </w:pPr>
      <w:bookmarkStart w:id="203" w:name="References"/>
      <w:bookmarkStart w:id="204" w:name="_bookmark5"/>
      <w:bookmarkEnd w:id="203"/>
      <w:bookmarkEnd w:id="204"/>
      <w:r>
        <w:rPr>
          <w:rFonts w:ascii="Helvetica"/>
          <w:sz w:val="16"/>
        </w:rPr>
        <w:t>1e+00</w:t>
      </w:r>
    </w:p>
    <w:p w14:paraId="08E202AC" w14:textId="77777777" w:rsidR="006312AD" w:rsidRDefault="004E417C">
      <w:pPr>
        <w:spacing w:before="9"/>
        <w:jc w:val="right"/>
        <w:rPr>
          <w:rFonts w:ascii="Helvetica" w:hAnsi="Helvetica"/>
          <w:sz w:val="16"/>
        </w:rPr>
      </w:pPr>
      <w:r>
        <w:rPr>
          <w:rFonts w:ascii="Helvetica" w:hAnsi="Helvetica"/>
          <w:sz w:val="16"/>
        </w:rPr>
        <w:t>1e−02</w:t>
      </w:r>
    </w:p>
    <w:p w14:paraId="618D45DE" w14:textId="77777777" w:rsidR="006312AD" w:rsidRDefault="004E417C">
      <w:pPr>
        <w:spacing w:before="9"/>
        <w:jc w:val="right"/>
        <w:rPr>
          <w:rFonts w:ascii="Helvetica" w:hAnsi="Helvetica"/>
          <w:sz w:val="16"/>
        </w:rPr>
      </w:pPr>
      <w:r>
        <w:rPr>
          <w:rFonts w:ascii="Helvetica" w:hAnsi="Helvetica"/>
          <w:sz w:val="16"/>
        </w:rPr>
        <w:t>1e−04</w:t>
      </w:r>
    </w:p>
    <w:p w14:paraId="03BE3722" w14:textId="77777777" w:rsidR="006312AD" w:rsidRDefault="004E417C">
      <w:pPr>
        <w:spacing w:before="9"/>
        <w:jc w:val="right"/>
        <w:rPr>
          <w:rFonts w:ascii="Helvetica" w:hAnsi="Helvetica"/>
          <w:sz w:val="16"/>
        </w:rPr>
      </w:pPr>
      <w:r>
        <w:rPr>
          <w:rFonts w:ascii="Helvetica" w:hAnsi="Helvetica"/>
          <w:sz w:val="16"/>
        </w:rPr>
        <w:t>1e−06</w:t>
      </w:r>
    </w:p>
    <w:p w14:paraId="3355D2E4" w14:textId="77777777" w:rsidR="006312AD" w:rsidRDefault="004E417C">
      <w:pPr>
        <w:spacing w:before="116"/>
        <w:jc w:val="right"/>
        <w:rPr>
          <w:rFonts w:ascii="Helvetica"/>
          <w:sz w:val="16"/>
        </w:rPr>
      </w:pPr>
      <w:r>
        <w:rPr>
          <w:rFonts w:ascii="Helvetica"/>
          <w:sz w:val="16"/>
        </w:rPr>
        <w:t>1e+00</w:t>
      </w:r>
    </w:p>
    <w:p w14:paraId="7E884FDD" w14:textId="77777777" w:rsidR="006312AD" w:rsidRDefault="004E417C">
      <w:pPr>
        <w:spacing w:before="9"/>
        <w:jc w:val="right"/>
        <w:rPr>
          <w:rFonts w:ascii="Helvetica" w:hAnsi="Helvetica"/>
          <w:sz w:val="16"/>
        </w:rPr>
      </w:pPr>
      <w:r>
        <w:rPr>
          <w:rFonts w:ascii="Helvetica" w:hAnsi="Helvetica"/>
          <w:sz w:val="16"/>
        </w:rPr>
        <w:t>1e−02</w:t>
      </w:r>
    </w:p>
    <w:p w14:paraId="4E6CC5B9" w14:textId="77777777" w:rsidR="006312AD" w:rsidRDefault="004E417C">
      <w:pPr>
        <w:spacing w:before="9"/>
        <w:jc w:val="right"/>
        <w:rPr>
          <w:rFonts w:ascii="Helvetica" w:hAnsi="Helvetica"/>
          <w:sz w:val="16"/>
        </w:rPr>
      </w:pPr>
      <w:r>
        <w:rPr>
          <w:rFonts w:ascii="Helvetica" w:hAnsi="Helvetica"/>
          <w:sz w:val="16"/>
        </w:rPr>
        <w:t>1e−04</w:t>
      </w:r>
    </w:p>
    <w:p w14:paraId="3DEA2E89" w14:textId="77777777" w:rsidR="006312AD" w:rsidRDefault="0053712E">
      <w:pPr>
        <w:spacing w:before="9"/>
        <w:jc w:val="right"/>
        <w:rPr>
          <w:rFonts w:ascii="Helvetica" w:hAnsi="Helvetica"/>
          <w:sz w:val="16"/>
        </w:rPr>
      </w:pPr>
      <w:r>
        <w:rPr>
          <w:noProof/>
        </w:rPr>
        <mc:AlternateContent>
          <mc:Choice Requires="wps">
            <w:drawing>
              <wp:anchor distT="0" distB="0" distL="114300" distR="114300" simplePos="0" relativeHeight="251692544" behindDoc="0" locked="0" layoutInCell="1" allowOverlap="1" wp14:anchorId="7BB0A883" wp14:editId="433D9783">
                <wp:simplePos x="0" y="0"/>
                <wp:positionH relativeFrom="page">
                  <wp:posOffset>1862455</wp:posOffset>
                </wp:positionH>
                <wp:positionV relativeFrom="paragraph">
                  <wp:posOffset>93345</wp:posOffset>
                </wp:positionV>
                <wp:extent cx="150495" cy="1657350"/>
                <wp:effectExtent l="0" t="4445" r="6350" b="1905"/>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65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01FF5" w14:textId="77777777" w:rsidR="009532C9" w:rsidRDefault="009532C9">
                            <w:pPr>
                              <w:spacing w:before="33"/>
                              <w:ind w:left="20" w:right="-703"/>
                              <w:rPr>
                                <w:rFonts w:ascii="Helvetica"/>
                                <w:sz w:val="19"/>
                              </w:rPr>
                            </w:pPr>
                            <w:r>
                              <w:rPr>
                                <w:rFonts w:ascii="Helvetica"/>
                                <w:w w:val="103"/>
                                <w:sz w:val="19"/>
                              </w:rPr>
                              <w:t>Propo</w:t>
                            </w:r>
                            <w:r>
                              <w:rPr>
                                <w:rFonts w:ascii="Helvetica"/>
                                <w:spacing w:val="7"/>
                                <w:w w:val="103"/>
                                <w:sz w:val="19"/>
                              </w:rPr>
                              <w:t>r</w:t>
                            </w:r>
                            <w:r>
                              <w:rPr>
                                <w:rFonts w:ascii="Helvetica"/>
                                <w:w w:val="103"/>
                                <w:sz w:val="19"/>
                              </w:rPr>
                              <w:t>tion</w:t>
                            </w:r>
                            <w:r>
                              <w:rPr>
                                <w:rFonts w:ascii="Helvetica"/>
                                <w:spacing w:val="1"/>
                                <w:sz w:val="19"/>
                              </w:rPr>
                              <w:t xml:space="preserve"> </w:t>
                            </w:r>
                            <w:r>
                              <w:rPr>
                                <w:rFonts w:ascii="Helvetica"/>
                                <w:w w:val="103"/>
                                <w:sz w:val="19"/>
                              </w:rPr>
                              <w:t>of</w:t>
                            </w:r>
                            <w:r>
                              <w:rPr>
                                <w:rFonts w:ascii="Helvetica"/>
                                <w:spacing w:val="1"/>
                                <w:sz w:val="19"/>
                              </w:rPr>
                              <w:t xml:space="preserve"> </w:t>
                            </w:r>
                            <w:r>
                              <w:rPr>
                                <w:rFonts w:ascii="Helvetica"/>
                                <w:w w:val="103"/>
                                <w:sz w:val="19"/>
                              </w:rPr>
                              <w:t>Matched</w:t>
                            </w:r>
                            <w:r>
                              <w:rPr>
                                <w:rFonts w:ascii="Helvetica"/>
                                <w:spacing w:val="1"/>
                                <w:sz w:val="19"/>
                              </w:rPr>
                              <w:t xml:space="preserve"> </w:t>
                            </w:r>
                            <w:r>
                              <w:rPr>
                                <w:rFonts w:ascii="Helvetica"/>
                                <w:w w:val="103"/>
                                <w:sz w:val="19"/>
                              </w:rPr>
                              <w:t>Reads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55" type="#_x0000_t202" style="position:absolute;left:0;text-align:left;margin-left:146.65pt;margin-top:7.35pt;width:11.85pt;height:130.5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" filled="f" stroked="f">
                <v:textbox style="layout-flow:vertical;mso-layout-flow-alt:bottom-to-top" inset="0,0,0,0">
                  <w:txbxContent>
                    <w:p w14:paraId="6B001FF5" w14:textId="77777777" w:rsidR="009532C9" w:rsidRDefault="009532C9">
                      <w:pPr>
                        <w:spacing w:before="33"/>
                        <w:ind w:left="20" w:right="-703"/>
                        <w:rPr>
                          <w:rFonts w:ascii="Helvetica"/>
                          <w:sz w:val="19"/>
                        </w:rPr>
                      </w:pPr>
                      <w:r>
                        <w:rPr>
                          <w:rFonts w:ascii="Helvetica"/>
                          <w:w w:val="103"/>
                          <w:sz w:val="19"/>
                        </w:rPr>
                        <w:t>Propo</w:t>
                      </w:r>
                      <w:r>
                        <w:rPr>
                          <w:rFonts w:ascii="Helvetica"/>
                          <w:spacing w:val="7"/>
                          <w:w w:val="103"/>
                          <w:sz w:val="19"/>
                        </w:rPr>
                        <w:t>r</w:t>
                      </w:r>
                      <w:r>
                        <w:rPr>
                          <w:rFonts w:ascii="Helvetica"/>
                          <w:w w:val="103"/>
                          <w:sz w:val="19"/>
                        </w:rPr>
                        <w:t>tion</w:t>
                      </w:r>
                      <w:r>
                        <w:rPr>
                          <w:rFonts w:ascii="Helvetica"/>
                          <w:spacing w:val="1"/>
                          <w:sz w:val="19"/>
                        </w:rPr>
                        <w:t xml:space="preserve"> </w:t>
                      </w:r>
                      <w:r>
                        <w:rPr>
                          <w:rFonts w:ascii="Helvetica"/>
                          <w:w w:val="103"/>
                          <w:sz w:val="19"/>
                        </w:rPr>
                        <w:t>of</w:t>
                      </w:r>
                      <w:r>
                        <w:rPr>
                          <w:rFonts w:ascii="Helvetica"/>
                          <w:spacing w:val="1"/>
                          <w:sz w:val="19"/>
                        </w:rPr>
                        <w:t xml:space="preserve"> </w:t>
                      </w:r>
                      <w:r>
                        <w:rPr>
                          <w:rFonts w:ascii="Helvetica"/>
                          <w:w w:val="103"/>
                          <w:sz w:val="19"/>
                        </w:rPr>
                        <w:t>Matched</w:t>
                      </w:r>
                      <w:r>
                        <w:rPr>
                          <w:rFonts w:ascii="Helvetica"/>
                          <w:spacing w:val="1"/>
                          <w:sz w:val="19"/>
                        </w:rPr>
                        <w:t xml:space="preserve"> </w:t>
                      </w:r>
                      <w:r>
                        <w:rPr>
                          <w:rFonts w:ascii="Helvetica"/>
                          <w:w w:val="103"/>
                          <w:sz w:val="19"/>
                        </w:rPr>
                        <w:t>Reads</w:t>
                      </w:r>
                    </w:p>
                  </w:txbxContent>
                </v:textbox>
                <w10:wrap anchorx="page"/>
              </v:shape>
            </w:pict>
          </mc:Fallback>
        </mc:AlternateContent>
      </w:r>
      <w:r w:rsidR="004E417C">
        <w:rPr>
          <w:rFonts w:ascii="Helvetica" w:hAnsi="Helvetica"/>
          <w:sz w:val="16"/>
        </w:rPr>
        <w:t>1e−06</w:t>
      </w:r>
    </w:p>
    <w:p w14:paraId="5C081FED" w14:textId="77777777" w:rsidR="006312AD" w:rsidRDefault="004E417C">
      <w:pPr>
        <w:spacing w:before="116"/>
        <w:jc w:val="right"/>
        <w:rPr>
          <w:rFonts w:ascii="Helvetica"/>
          <w:sz w:val="16"/>
        </w:rPr>
      </w:pPr>
      <w:r>
        <w:rPr>
          <w:rFonts w:ascii="Helvetica"/>
          <w:sz w:val="16"/>
        </w:rPr>
        <w:t>1e+00</w:t>
      </w:r>
    </w:p>
    <w:p w14:paraId="3EBD9EFD" w14:textId="77777777" w:rsidR="006312AD" w:rsidRDefault="004E417C">
      <w:pPr>
        <w:spacing w:before="9"/>
        <w:jc w:val="right"/>
        <w:rPr>
          <w:rFonts w:ascii="Helvetica" w:hAnsi="Helvetica"/>
          <w:sz w:val="16"/>
        </w:rPr>
      </w:pPr>
      <w:r>
        <w:rPr>
          <w:rFonts w:ascii="Helvetica" w:hAnsi="Helvetica"/>
          <w:sz w:val="16"/>
        </w:rPr>
        <w:t>1e−02</w:t>
      </w:r>
    </w:p>
    <w:p w14:paraId="0B892C3A" w14:textId="77777777" w:rsidR="006312AD" w:rsidRDefault="004E417C">
      <w:pPr>
        <w:spacing w:before="9"/>
        <w:jc w:val="right"/>
        <w:rPr>
          <w:rFonts w:ascii="Helvetica" w:hAnsi="Helvetica"/>
          <w:sz w:val="16"/>
        </w:rPr>
      </w:pPr>
      <w:r>
        <w:rPr>
          <w:rFonts w:ascii="Helvetica" w:hAnsi="Helvetica"/>
          <w:sz w:val="16"/>
        </w:rPr>
        <w:t>1e−04</w:t>
      </w:r>
    </w:p>
    <w:p w14:paraId="28725828" w14:textId="77777777" w:rsidR="006312AD" w:rsidRDefault="004E417C">
      <w:pPr>
        <w:spacing w:before="9"/>
        <w:jc w:val="right"/>
        <w:rPr>
          <w:rFonts w:ascii="Helvetica" w:hAnsi="Helvetica"/>
          <w:sz w:val="16"/>
        </w:rPr>
      </w:pPr>
      <w:r>
        <w:rPr>
          <w:rFonts w:ascii="Helvetica" w:hAnsi="Helvetica"/>
          <w:sz w:val="16"/>
        </w:rPr>
        <w:t>1e−06</w:t>
      </w:r>
    </w:p>
    <w:p w14:paraId="45ACBB04" w14:textId="77777777" w:rsidR="006312AD" w:rsidRDefault="004E417C">
      <w:pPr>
        <w:spacing w:before="116"/>
        <w:jc w:val="right"/>
        <w:rPr>
          <w:rFonts w:ascii="Helvetica"/>
          <w:sz w:val="16"/>
        </w:rPr>
      </w:pPr>
      <w:r>
        <w:rPr>
          <w:rFonts w:ascii="Helvetica"/>
          <w:sz w:val="16"/>
        </w:rPr>
        <w:t>1e+00</w:t>
      </w:r>
    </w:p>
    <w:p w14:paraId="0E8F630B" w14:textId="77777777" w:rsidR="006312AD" w:rsidRDefault="004E417C">
      <w:pPr>
        <w:spacing w:before="9"/>
        <w:jc w:val="right"/>
        <w:rPr>
          <w:rFonts w:ascii="Helvetica" w:hAnsi="Helvetica"/>
          <w:sz w:val="16"/>
        </w:rPr>
      </w:pPr>
      <w:r>
        <w:rPr>
          <w:rFonts w:ascii="Helvetica" w:hAnsi="Helvetica"/>
          <w:sz w:val="16"/>
        </w:rPr>
        <w:t>1e−02</w:t>
      </w:r>
    </w:p>
    <w:p w14:paraId="2DD767A0" w14:textId="77777777" w:rsidR="006312AD" w:rsidRDefault="004E417C">
      <w:pPr>
        <w:spacing w:before="9"/>
        <w:jc w:val="right"/>
        <w:rPr>
          <w:rFonts w:ascii="Helvetica" w:hAnsi="Helvetica"/>
          <w:sz w:val="16"/>
        </w:rPr>
      </w:pPr>
      <w:r>
        <w:rPr>
          <w:rFonts w:ascii="Helvetica" w:hAnsi="Helvetica"/>
          <w:sz w:val="16"/>
        </w:rPr>
        <w:t>1e−04</w:t>
      </w:r>
    </w:p>
    <w:p w14:paraId="3BAF3BAB" w14:textId="77777777" w:rsidR="006312AD" w:rsidRDefault="004E417C">
      <w:pPr>
        <w:spacing w:before="9"/>
        <w:jc w:val="right"/>
        <w:rPr>
          <w:rFonts w:ascii="Helvetica" w:hAnsi="Helvetica"/>
          <w:sz w:val="16"/>
        </w:rPr>
      </w:pPr>
      <w:r>
        <w:rPr>
          <w:rFonts w:ascii="Helvetica" w:hAnsi="Helvetica"/>
          <w:sz w:val="16"/>
        </w:rPr>
        <w:t>1e−06</w:t>
      </w:r>
    </w:p>
    <w:p w14:paraId="4C90E118" w14:textId="77777777" w:rsidR="006312AD" w:rsidRDefault="004E417C">
      <w:pPr>
        <w:spacing w:before="116"/>
        <w:jc w:val="right"/>
        <w:rPr>
          <w:rFonts w:ascii="Helvetica"/>
          <w:sz w:val="16"/>
        </w:rPr>
      </w:pPr>
      <w:r>
        <w:rPr>
          <w:rFonts w:ascii="Helvetica"/>
          <w:sz w:val="16"/>
        </w:rPr>
        <w:t>1e+00</w:t>
      </w:r>
    </w:p>
    <w:p w14:paraId="6D18249E" w14:textId="77777777" w:rsidR="006312AD" w:rsidRDefault="004E417C">
      <w:pPr>
        <w:spacing w:before="9"/>
        <w:jc w:val="right"/>
        <w:rPr>
          <w:rFonts w:ascii="Helvetica" w:hAnsi="Helvetica"/>
          <w:sz w:val="16"/>
        </w:rPr>
      </w:pPr>
      <w:r>
        <w:rPr>
          <w:rFonts w:ascii="Helvetica" w:hAnsi="Helvetica"/>
          <w:sz w:val="16"/>
        </w:rPr>
        <w:t>1e−02</w:t>
      </w:r>
    </w:p>
    <w:p w14:paraId="5241A580" w14:textId="77777777" w:rsidR="006312AD" w:rsidRDefault="004E417C">
      <w:pPr>
        <w:spacing w:before="9"/>
        <w:jc w:val="right"/>
        <w:rPr>
          <w:rFonts w:ascii="Helvetica" w:hAnsi="Helvetica"/>
          <w:sz w:val="16"/>
        </w:rPr>
      </w:pPr>
      <w:r>
        <w:rPr>
          <w:rFonts w:ascii="Helvetica" w:hAnsi="Helvetica"/>
          <w:sz w:val="16"/>
        </w:rPr>
        <w:t>1e−04</w:t>
      </w:r>
    </w:p>
    <w:p w14:paraId="3B77131D" w14:textId="77777777" w:rsidR="006312AD" w:rsidRDefault="004E417C">
      <w:pPr>
        <w:spacing w:before="9"/>
        <w:jc w:val="right"/>
        <w:rPr>
          <w:rFonts w:ascii="Helvetica" w:hAnsi="Helvetica"/>
          <w:sz w:val="16"/>
        </w:rPr>
      </w:pPr>
      <w:r>
        <w:rPr>
          <w:rFonts w:ascii="Helvetica" w:hAnsi="Helvetica"/>
          <w:sz w:val="16"/>
        </w:rPr>
        <w:t>1e−06</w:t>
      </w:r>
    </w:p>
    <w:p w14:paraId="622523CA" w14:textId="77777777" w:rsidR="006312AD" w:rsidRDefault="004E417C">
      <w:pPr>
        <w:spacing w:before="116"/>
        <w:jc w:val="right"/>
        <w:rPr>
          <w:rFonts w:ascii="Helvetica"/>
          <w:sz w:val="16"/>
        </w:rPr>
      </w:pPr>
      <w:r>
        <w:rPr>
          <w:rFonts w:ascii="Helvetica"/>
          <w:sz w:val="16"/>
        </w:rPr>
        <w:t>1e+00</w:t>
      </w:r>
    </w:p>
    <w:p w14:paraId="45DAD792" w14:textId="77777777" w:rsidR="006312AD" w:rsidRDefault="004E417C">
      <w:pPr>
        <w:spacing w:before="9"/>
        <w:jc w:val="right"/>
        <w:rPr>
          <w:rFonts w:ascii="Helvetica" w:hAnsi="Helvetica"/>
          <w:sz w:val="16"/>
        </w:rPr>
      </w:pPr>
      <w:r>
        <w:rPr>
          <w:rFonts w:ascii="Helvetica" w:hAnsi="Helvetica"/>
          <w:sz w:val="16"/>
        </w:rPr>
        <w:t>1e−02</w:t>
      </w:r>
    </w:p>
    <w:p w14:paraId="778CD80C" w14:textId="77777777" w:rsidR="006312AD" w:rsidRDefault="004E417C">
      <w:pPr>
        <w:spacing w:before="9"/>
        <w:jc w:val="right"/>
        <w:rPr>
          <w:rFonts w:ascii="Helvetica" w:hAnsi="Helvetica"/>
          <w:sz w:val="16"/>
        </w:rPr>
      </w:pPr>
      <w:r>
        <w:rPr>
          <w:rFonts w:ascii="Helvetica" w:hAnsi="Helvetica"/>
          <w:sz w:val="16"/>
        </w:rPr>
        <w:t>1e−04</w:t>
      </w:r>
    </w:p>
    <w:p w14:paraId="714946A8" w14:textId="77777777" w:rsidR="006312AD" w:rsidRDefault="004E417C">
      <w:pPr>
        <w:spacing w:before="9"/>
        <w:jc w:val="right"/>
        <w:rPr>
          <w:rFonts w:ascii="Helvetica" w:hAnsi="Helvetica"/>
          <w:sz w:val="16"/>
        </w:rPr>
      </w:pPr>
      <w:r>
        <w:rPr>
          <w:rFonts w:ascii="Helvetica" w:hAnsi="Helvetica"/>
          <w:sz w:val="16"/>
        </w:rPr>
        <w:t>1e−06</w:t>
      </w:r>
    </w:p>
    <w:p w14:paraId="23289671" w14:textId="77777777" w:rsidR="006312AD" w:rsidRDefault="004E417C">
      <w:pPr>
        <w:spacing w:before="116"/>
        <w:jc w:val="right"/>
        <w:rPr>
          <w:rFonts w:ascii="Helvetica"/>
          <w:sz w:val="16"/>
        </w:rPr>
      </w:pPr>
      <w:r>
        <w:rPr>
          <w:rFonts w:ascii="Helvetica"/>
          <w:sz w:val="16"/>
        </w:rPr>
        <w:t>1e+00</w:t>
      </w:r>
    </w:p>
    <w:p w14:paraId="672026D2" w14:textId="77777777" w:rsidR="006312AD" w:rsidRDefault="004E417C">
      <w:pPr>
        <w:spacing w:before="9"/>
        <w:jc w:val="right"/>
        <w:rPr>
          <w:rFonts w:ascii="Helvetica" w:hAnsi="Helvetica"/>
          <w:sz w:val="16"/>
        </w:rPr>
      </w:pPr>
      <w:r>
        <w:rPr>
          <w:rFonts w:ascii="Helvetica" w:hAnsi="Helvetica"/>
          <w:sz w:val="16"/>
        </w:rPr>
        <w:t>1e−02</w:t>
      </w:r>
    </w:p>
    <w:p w14:paraId="577E21DA" w14:textId="77777777" w:rsidR="006312AD" w:rsidRDefault="004E417C">
      <w:pPr>
        <w:spacing w:before="9"/>
        <w:jc w:val="right"/>
        <w:rPr>
          <w:rFonts w:ascii="Helvetica" w:hAnsi="Helvetica"/>
          <w:sz w:val="16"/>
        </w:rPr>
      </w:pPr>
      <w:r>
        <w:rPr>
          <w:rFonts w:ascii="Helvetica" w:hAnsi="Helvetica"/>
          <w:sz w:val="16"/>
        </w:rPr>
        <w:t>1e−04</w:t>
      </w:r>
    </w:p>
    <w:p w14:paraId="1CE580B0" w14:textId="77777777" w:rsidR="006312AD" w:rsidRDefault="004E417C">
      <w:pPr>
        <w:spacing w:before="9"/>
        <w:jc w:val="right"/>
        <w:rPr>
          <w:rFonts w:ascii="Helvetica" w:hAnsi="Helvetica"/>
          <w:sz w:val="16"/>
        </w:rPr>
      </w:pPr>
      <w:r>
        <w:rPr>
          <w:rFonts w:ascii="Helvetica" w:hAnsi="Helvetica"/>
          <w:sz w:val="16"/>
        </w:rPr>
        <w:t>1e−06</w:t>
      </w:r>
    </w:p>
    <w:p w14:paraId="2B86A745" w14:textId="77777777" w:rsidR="006312AD" w:rsidRDefault="004E417C">
      <w:pPr>
        <w:tabs>
          <w:tab w:val="left" w:pos="876"/>
          <w:tab w:val="left" w:pos="1739"/>
          <w:tab w:val="left" w:pos="2635"/>
          <w:tab w:val="left" w:pos="3497"/>
          <w:tab w:val="left" w:pos="4379"/>
          <w:tab w:val="left" w:pos="5279"/>
          <w:tab w:val="left" w:pos="6171"/>
        </w:tabs>
        <w:spacing w:before="110"/>
        <w:ind w:right="479"/>
        <w:jc w:val="center"/>
        <w:rPr>
          <w:rFonts w:ascii="Helvetica"/>
          <w:sz w:val="16"/>
        </w:rPr>
      </w:pPr>
      <w:r>
        <w:br w:type="column"/>
      </w:r>
      <w:proofErr w:type="spellStart"/>
      <w:r>
        <w:rPr>
          <w:rFonts w:ascii="Helvetica"/>
          <w:color w:val="1A1A1A"/>
          <w:w w:val="105"/>
          <w:sz w:val="16"/>
        </w:rPr>
        <w:lastRenderedPageBreak/>
        <w:t>Baci</w:t>
      </w:r>
      <w:proofErr w:type="spellEnd"/>
      <w:r>
        <w:rPr>
          <w:rFonts w:ascii="Helvetica"/>
          <w:color w:val="1A1A1A"/>
          <w:w w:val="105"/>
          <w:sz w:val="16"/>
        </w:rPr>
        <w:tab/>
        <w:t>Clos</w:t>
      </w:r>
      <w:r>
        <w:rPr>
          <w:rFonts w:ascii="Helvetica"/>
          <w:color w:val="1A1A1A"/>
          <w:w w:val="105"/>
          <w:sz w:val="16"/>
        </w:rPr>
        <w:tab/>
      </w:r>
      <w:proofErr w:type="spellStart"/>
      <w:r>
        <w:rPr>
          <w:rFonts w:ascii="Helvetica"/>
          <w:color w:val="1A1A1A"/>
          <w:w w:val="105"/>
          <w:sz w:val="16"/>
        </w:rPr>
        <w:t>Esch</w:t>
      </w:r>
      <w:proofErr w:type="spellEnd"/>
      <w:r>
        <w:rPr>
          <w:rFonts w:ascii="Helvetica"/>
          <w:color w:val="1A1A1A"/>
          <w:w w:val="105"/>
          <w:sz w:val="16"/>
        </w:rPr>
        <w:tab/>
        <w:t>Fran</w:t>
      </w:r>
      <w:r>
        <w:rPr>
          <w:rFonts w:ascii="Helvetica"/>
          <w:color w:val="1A1A1A"/>
          <w:w w:val="105"/>
          <w:sz w:val="16"/>
        </w:rPr>
        <w:tab/>
      </w:r>
      <w:proofErr w:type="spellStart"/>
      <w:r>
        <w:rPr>
          <w:rFonts w:ascii="Helvetica"/>
          <w:color w:val="1A1A1A"/>
          <w:w w:val="105"/>
          <w:sz w:val="16"/>
        </w:rPr>
        <w:t>Pseu</w:t>
      </w:r>
      <w:proofErr w:type="spellEnd"/>
      <w:r>
        <w:rPr>
          <w:rFonts w:ascii="Helvetica"/>
          <w:color w:val="1A1A1A"/>
          <w:w w:val="105"/>
          <w:sz w:val="16"/>
        </w:rPr>
        <w:tab/>
      </w:r>
      <w:proofErr w:type="spellStart"/>
      <w:r>
        <w:rPr>
          <w:rFonts w:ascii="Helvetica"/>
          <w:color w:val="1A1A1A"/>
          <w:w w:val="105"/>
          <w:sz w:val="16"/>
        </w:rPr>
        <w:t>Salm</w:t>
      </w:r>
      <w:proofErr w:type="spellEnd"/>
      <w:r>
        <w:rPr>
          <w:rFonts w:ascii="Helvetica"/>
          <w:color w:val="1A1A1A"/>
          <w:w w:val="105"/>
          <w:sz w:val="16"/>
        </w:rPr>
        <w:tab/>
      </w:r>
      <w:proofErr w:type="spellStart"/>
      <w:r>
        <w:rPr>
          <w:rFonts w:ascii="Helvetica"/>
          <w:color w:val="1A1A1A"/>
          <w:w w:val="105"/>
          <w:sz w:val="16"/>
        </w:rPr>
        <w:t>Stap</w:t>
      </w:r>
      <w:proofErr w:type="spellEnd"/>
      <w:r>
        <w:rPr>
          <w:rFonts w:ascii="Helvetica"/>
          <w:color w:val="1A1A1A"/>
          <w:w w:val="105"/>
          <w:sz w:val="16"/>
        </w:rPr>
        <w:tab/>
      </w:r>
      <w:proofErr w:type="spellStart"/>
      <w:r>
        <w:rPr>
          <w:rFonts w:ascii="Helvetica"/>
          <w:color w:val="1A1A1A"/>
          <w:spacing w:val="-6"/>
          <w:w w:val="105"/>
          <w:sz w:val="16"/>
        </w:rPr>
        <w:t>Yers</w:t>
      </w:r>
      <w:proofErr w:type="spellEnd"/>
    </w:p>
    <w:p w14:paraId="67CBD8E8" w14:textId="77777777" w:rsidR="006312AD" w:rsidRDefault="006312AD">
      <w:pPr>
        <w:pStyle w:val="BodyText"/>
        <w:spacing w:before="0"/>
        <w:rPr>
          <w:rFonts w:ascii="Helvetica"/>
        </w:rPr>
      </w:pPr>
    </w:p>
    <w:p w14:paraId="124D2A21" w14:textId="77777777" w:rsidR="006312AD" w:rsidRDefault="006312AD">
      <w:pPr>
        <w:pStyle w:val="BodyText"/>
        <w:spacing w:before="0"/>
        <w:rPr>
          <w:rFonts w:ascii="Helvetica"/>
        </w:rPr>
      </w:pPr>
    </w:p>
    <w:p w14:paraId="3555F268" w14:textId="77777777" w:rsidR="006312AD" w:rsidRDefault="006312AD">
      <w:pPr>
        <w:pStyle w:val="BodyText"/>
        <w:spacing w:before="0"/>
        <w:rPr>
          <w:rFonts w:ascii="Helvetica"/>
        </w:rPr>
      </w:pPr>
    </w:p>
    <w:p w14:paraId="3D413F05" w14:textId="77777777" w:rsidR="006312AD" w:rsidRDefault="004E417C">
      <w:pPr>
        <w:pStyle w:val="BodyText"/>
        <w:spacing w:before="8"/>
        <w:rPr>
          <w:rFonts w:ascii="Helvetica"/>
          <w:sz w:val="19"/>
        </w:rPr>
      </w:pPr>
      <w:r>
        <w:rPr>
          <w:noProof/>
        </w:rPr>
        <w:drawing>
          <wp:anchor distT="0" distB="0" distL="0" distR="0" simplePos="0" relativeHeight="251619840" behindDoc="0" locked="0" layoutInCell="1" allowOverlap="1" wp14:anchorId="2CEA420D" wp14:editId="31F4AED0">
            <wp:simplePos x="0" y="0"/>
            <wp:positionH relativeFrom="page">
              <wp:posOffset>2929648</wp:posOffset>
            </wp:positionH>
            <wp:positionV relativeFrom="paragraph">
              <wp:posOffset>151054</wp:posOffset>
            </wp:positionV>
            <wp:extent cx="508650" cy="4476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1" cstate="print"/>
                    <a:stretch>
                      <a:fillRect/>
                    </a:stretch>
                  </pic:blipFill>
                  <pic:spPr>
                    <a:xfrm>
                      <a:off x="0" y="0"/>
                      <a:ext cx="508650" cy="447675"/>
                    </a:xfrm>
                    <a:prstGeom prst="rect">
                      <a:avLst/>
                    </a:prstGeom>
                  </pic:spPr>
                </pic:pic>
              </a:graphicData>
            </a:graphic>
          </wp:anchor>
        </w:drawing>
      </w:r>
      <w:r>
        <w:rPr>
          <w:noProof/>
        </w:rPr>
        <w:drawing>
          <wp:anchor distT="0" distB="0" distL="0" distR="0" simplePos="0" relativeHeight="251620864" behindDoc="0" locked="0" layoutInCell="1" allowOverlap="1" wp14:anchorId="12E31CFC" wp14:editId="2DDBA499">
            <wp:simplePos x="0" y="0"/>
            <wp:positionH relativeFrom="page">
              <wp:posOffset>3489393</wp:posOffset>
            </wp:positionH>
            <wp:positionV relativeFrom="paragraph">
              <wp:posOffset>151054</wp:posOffset>
            </wp:positionV>
            <wp:extent cx="508650" cy="4476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2" cstate="print"/>
                    <a:stretch>
                      <a:fillRect/>
                    </a:stretch>
                  </pic:blipFill>
                  <pic:spPr>
                    <a:xfrm>
                      <a:off x="0" y="0"/>
                      <a:ext cx="508650" cy="447675"/>
                    </a:xfrm>
                    <a:prstGeom prst="rect">
                      <a:avLst/>
                    </a:prstGeom>
                  </pic:spPr>
                </pic:pic>
              </a:graphicData>
            </a:graphic>
          </wp:anchor>
        </w:drawing>
      </w:r>
      <w:r>
        <w:rPr>
          <w:noProof/>
        </w:rPr>
        <w:drawing>
          <wp:anchor distT="0" distB="0" distL="0" distR="0" simplePos="0" relativeHeight="251621888" behindDoc="0" locked="0" layoutInCell="1" allowOverlap="1" wp14:anchorId="5E464C22" wp14:editId="49E3AA4A">
            <wp:simplePos x="0" y="0"/>
            <wp:positionH relativeFrom="page">
              <wp:posOffset>4049035</wp:posOffset>
            </wp:positionH>
            <wp:positionV relativeFrom="paragraph">
              <wp:posOffset>151054</wp:posOffset>
            </wp:positionV>
            <wp:extent cx="508650" cy="4476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3" cstate="print"/>
                    <a:stretch>
                      <a:fillRect/>
                    </a:stretch>
                  </pic:blipFill>
                  <pic:spPr>
                    <a:xfrm>
                      <a:off x="0" y="0"/>
                      <a:ext cx="508650" cy="447675"/>
                    </a:xfrm>
                    <a:prstGeom prst="rect">
                      <a:avLst/>
                    </a:prstGeom>
                  </pic:spPr>
                </pic:pic>
              </a:graphicData>
            </a:graphic>
          </wp:anchor>
        </w:drawing>
      </w:r>
      <w:r>
        <w:rPr>
          <w:noProof/>
        </w:rPr>
        <w:drawing>
          <wp:anchor distT="0" distB="0" distL="0" distR="0" simplePos="0" relativeHeight="251622912" behindDoc="0" locked="0" layoutInCell="1" allowOverlap="1" wp14:anchorId="3E08AEFA" wp14:editId="6E2D7B58">
            <wp:simplePos x="0" y="0"/>
            <wp:positionH relativeFrom="page">
              <wp:posOffset>4608780</wp:posOffset>
            </wp:positionH>
            <wp:positionV relativeFrom="paragraph">
              <wp:posOffset>151054</wp:posOffset>
            </wp:positionV>
            <wp:extent cx="508650" cy="4476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4" cstate="print"/>
                    <a:stretch>
                      <a:fillRect/>
                    </a:stretch>
                  </pic:blipFill>
                  <pic:spPr>
                    <a:xfrm>
                      <a:off x="0" y="0"/>
                      <a:ext cx="508650" cy="447675"/>
                    </a:xfrm>
                    <a:prstGeom prst="rect">
                      <a:avLst/>
                    </a:prstGeom>
                  </pic:spPr>
                </pic:pic>
              </a:graphicData>
            </a:graphic>
          </wp:anchor>
        </w:drawing>
      </w:r>
      <w:r>
        <w:rPr>
          <w:noProof/>
        </w:rPr>
        <w:drawing>
          <wp:anchor distT="0" distB="0" distL="0" distR="0" simplePos="0" relativeHeight="251623936" behindDoc="0" locked="0" layoutInCell="1" allowOverlap="1" wp14:anchorId="61E1C698" wp14:editId="2D8C9727">
            <wp:simplePos x="0" y="0"/>
            <wp:positionH relativeFrom="page">
              <wp:posOffset>5168421</wp:posOffset>
            </wp:positionH>
            <wp:positionV relativeFrom="paragraph">
              <wp:posOffset>151054</wp:posOffset>
            </wp:positionV>
            <wp:extent cx="508650" cy="4476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5" cstate="print"/>
                    <a:stretch>
                      <a:fillRect/>
                    </a:stretch>
                  </pic:blipFill>
                  <pic:spPr>
                    <a:xfrm>
                      <a:off x="0" y="0"/>
                      <a:ext cx="508650" cy="447675"/>
                    </a:xfrm>
                    <a:prstGeom prst="rect">
                      <a:avLst/>
                    </a:prstGeom>
                  </pic:spPr>
                </pic:pic>
              </a:graphicData>
            </a:graphic>
          </wp:anchor>
        </w:drawing>
      </w:r>
      <w:r>
        <w:rPr>
          <w:noProof/>
        </w:rPr>
        <w:drawing>
          <wp:anchor distT="0" distB="0" distL="0" distR="0" simplePos="0" relativeHeight="251624960" behindDoc="0" locked="0" layoutInCell="1" allowOverlap="1" wp14:anchorId="058F7628" wp14:editId="6BB49ED7">
            <wp:simplePos x="0" y="0"/>
            <wp:positionH relativeFrom="page">
              <wp:posOffset>5728166</wp:posOffset>
            </wp:positionH>
            <wp:positionV relativeFrom="paragraph">
              <wp:posOffset>151054</wp:posOffset>
            </wp:positionV>
            <wp:extent cx="508650" cy="44767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6" cstate="print"/>
                    <a:stretch>
                      <a:fillRect/>
                    </a:stretch>
                  </pic:blipFill>
                  <pic:spPr>
                    <a:xfrm>
                      <a:off x="0" y="0"/>
                      <a:ext cx="508650" cy="447675"/>
                    </a:xfrm>
                    <a:prstGeom prst="rect">
                      <a:avLst/>
                    </a:prstGeom>
                  </pic:spPr>
                </pic:pic>
              </a:graphicData>
            </a:graphic>
          </wp:anchor>
        </w:drawing>
      </w:r>
    </w:p>
    <w:p w14:paraId="0B1B8859" w14:textId="77777777" w:rsidR="006312AD" w:rsidRDefault="006312AD">
      <w:pPr>
        <w:pStyle w:val="BodyText"/>
        <w:spacing w:before="1"/>
        <w:rPr>
          <w:rFonts w:ascii="Helvetica"/>
          <w:sz w:val="5"/>
        </w:rPr>
      </w:pPr>
    </w:p>
    <w:p w14:paraId="3A4A7687" w14:textId="77777777" w:rsidR="006312AD" w:rsidRDefault="004E417C">
      <w:pPr>
        <w:pStyle w:val="BodyText"/>
        <w:spacing w:before="0"/>
        <w:ind w:left="920"/>
        <w:rPr>
          <w:rFonts w:ascii="Helvetica"/>
        </w:rPr>
      </w:pPr>
      <w:r>
        <w:rPr>
          <w:rFonts w:ascii="Helvetica"/>
          <w:noProof/>
        </w:rPr>
        <w:drawing>
          <wp:inline distT="0" distB="0" distL="0" distR="0" wp14:anchorId="0B3E94CC" wp14:editId="7ADEFECB">
            <wp:extent cx="508650" cy="44767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7"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57E1A3C9" wp14:editId="0655418C">
            <wp:extent cx="508650" cy="44767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8"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0FC03E13" wp14:editId="5D1A2ACE">
            <wp:extent cx="508650" cy="44767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9"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4FE8FAC0" wp14:editId="37E87064">
            <wp:extent cx="508650" cy="447675"/>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30"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6B2C8198" wp14:editId="2574992F">
            <wp:extent cx="508650" cy="447675"/>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31"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05256862" wp14:editId="072235F2">
            <wp:extent cx="508650" cy="44767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2" cstate="print"/>
                    <a:stretch>
                      <a:fillRect/>
                    </a:stretch>
                  </pic:blipFill>
                  <pic:spPr>
                    <a:xfrm>
                      <a:off x="0" y="0"/>
                      <a:ext cx="508650" cy="447675"/>
                    </a:xfrm>
                    <a:prstGeom prst="rect">
                      <a:avLst/>
                    </a:prstGeom>
                  </pic:spPr>
                </pic:pic>
              </a:graphicData>
            </a:graphic>
          </wp:inline>
        </w:drawing>
      </w:r>
    </w:p>
    <w:p w14:paraId="55B1FBB9" w14:textId="77777777" w:rsidR="006312AD" w:rsidRDefault="006312AD">
      <w:pPr>
        <w:pStyle w:val="BodyText"/>
        <w:spacing w:before="0"/>
        <w:rPr>
          <w:rFonts w:ascii="Helvetica"/>
          <w:sz w:val="8"/>
        </w:rPr>
      </w:pPr>
    </w:p>
    <w:p w14:paraId="2812CA84" w14:textId="77777777" w:rsidR="006312AD" w:rsidRDefault="004E417C">
      <w:pPr>
        <w:pStyle w:val="BodyText"/>
        <w:spacing w:before="0"/>
        <w:ind w:left="920"/>
        <w:rPr>
          <w:rFonts w:ascii="Helvetica"/>
        </w:rPr>
      </w:pPr>
      <w:r>
        <w:rPr>
          <w:rFonts w:ascii="Helvetica"/>
          <w:noProof/>
        </w:rPr>
        <w:drawing>
          <wp:inline distT="0" distB="0" distL="0" distR="0" wp14:anchorId="467C3D2F" wp14:editId="27441DBA">
            <wp:extent cx="508650" cy="447675"/>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33"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7B352063" wp14:editId="40288288">
            <wp:extent cx="508650" cy="447675"/>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34"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6D246BF4" wp14:editId="294E5399">
            <wp:extent cx="508650" cy="447675"/>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35"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3CE9D40C" wp14:editId="7178A46D">
            <wp:extent cx="508650" cy="447675"/>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36"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3C48E228" wp14:editId="5318FC69">
            <wp:extent cx="508650" cy="447675"/>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37"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009826DC" wp14:editId="681769CF">
            <wp:extent cx="508650" cy="447675"/>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38" cstate="print"/>
                    <a:stretch>
                      <a:fillRect/>
                    </a:stretch>
                  </pic:blipFill>
                  <pic:spPr>
                    <a:xfrm>
                      <a:off x="0" y="0"/>
                      <a:ext cx="508650" cy="447675"/>
                    </a:xfrm>
                    <a:prstGeom prst="rect">
                      <a:avLst/>
                    </a:prstGeom>
                  </pic:spPr>
                </pic:pic>
              </a:graphicData>
            </a:graphic>
          </wp:inline>
        </w:drawing>
      </w:r>
    </w:p>
    <w:p w14:paraId="73EFE96A" w14:textId="77777777" w:rsidR="006312AD" w:rsidRDefault="006312AD">
      <w:pPr>
        <w:pStyle w:val="BodyText"/>
        <w:spacing w:before="1"/>
        <w:rPr>
          <w:rFonts w:ascii="Helvetica"/>
          <w:sz w:val="8"/>
        </w:rPr>
      </w:pPr>
    </w:p>
    <w:p w14:paraId="55DA81F1" w14:textId="77777777" w:rsidR="006312AD" w:rsidRDefault="004E417C">
      <w:pPr>
        <w:pStyle w:val="BodyText"/>
        <w:spacing w:before="0"/>
        <w:ind w:left="920"/>
        <w:rPr>
          <w:rFonts w:ascii="Helvetica"/>
        </w:rPr>
      </w:pPr>
      <w:r>
        <w:rPr>
          <w:rFonts w:ascii="Helvetica"/>
          <w:noProof/>
        </w:rPr>
        <w:drawing>
          <wp:inline distT="0" distB="0" distL="0" distR="0" wp14:anchorId="65432AA0" wp14:editId="5CC72E2A">
            <wp:extent cx="508650" cy="447675"/>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39"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6042ECA1" wp14:editId="027CC17F">
            <wp:extent cx="508650" cy="447675"/>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40"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0717D2EC" wp14:editId="38035A8A">
            <wp:extent cx="508650" cy="447675"/>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41"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73B53072" wp14:editId="09106B8C">
            <wp:extent cx="508650" cy="447675"/>
            <wp:effectExtent l="0" t="0" r="0" b="0"/>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42"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55FA7D26" wp14:editId="05A009DA">
            <wp:extent cx="508650" cy="447675"/>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43"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67A6AB03" wp14:editId="7FFB827B">
            <wp:extent cx="508650" cy="447675"/>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44" cstate="print"/>
                    <a:stretch>
                      <a:fillRect/>
                    </a:stretch>
                  </pic:blipFill>
                  <pic:spPr>
                    <a:xfrm>
                      <a:off x="0" y="0"/>
                      <a:ext cx="508650" cy="447675"/>
                    </a:xfrm>
                    <a:prstGeom prst="rect">
                      <a:avLst/>
                    </a:prstGeom>
                  </pic:spPr>
                </pic:pic>
              </a:graphicData>
            </a:graphic>
          </wp:inline>
        </w:drawing>
      </w:r>
    </w:p>
    <w:p w14:paraId="3AB7CCE6" w14:textId="77777777" w:rsidR="006312AD" w:rsidRDefault="006312AD">
      <w:pPr>
        <w:pStyle w:val="BodyText"/>
        <w:spacing w:before="0"/>
        <w:rPr>
          <w:rFonts w:ascii="Helvetica"/>
          <w:sz w:val="8"/>
        </w:rPr>
      </w:pPr>
    </w:p>
    <w:p w14:paraId="383C5EEF" w14:textId="77777777" w:rsidR="006312AD" w:rsidRDefault="004E417C">
      <w:pPr>
        <w:pStyle w:val="BodyText"/>
        <w:spacing w:before="0"/>
        <w:ind w:left="920"/>
        <w:rPr>
          <w:rFonts w:ascii="Helvetica"/>
        </w:rPr>
      </w:pPr>
      <w:r>
        <w:rPr>
          <w:rFonts w:ascii="Helvetica"/>
          <w:noProof/>
        </w:rPr>
        <w:drawing>
          <wp:inline distT="0" distB="0" distL="0" distR="0" wp14:anchorId="6EC99434" wp14:editId="464781E8">
            <wp:extent cx="508650" cy="447675"/>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45"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404F743A" wp14:editId="432AB1D5">
            <wp:extent cx="508650" cy="447675"/>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46"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57F50D46" wp14:editId="6F0B088C">
            <wp:extent cx="508650" cy="447675"/>
            <wp:effectExtent l="0" t="0" r="0" b="0"/>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47"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1553E610" wp14:editId="4EADA963">
            <wp:extent cx="508650" cy="447675"/>
            <wp:effectExtent l="0" t="0" r="0" b="0"/>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48"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77480FEE" wp14:editId="22981CEB">
            <wp:extent cx="508650" cy="447675"/>
            <wp:effectExtent l="0" t="0" r="0" b="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49" cstate="print"/>
                    <a:stretch>
                      <a:fillRect/>
                    </a:stretch>
                  </pic:blipFill>
                  <pic:spPr>
                    <a:xfrm>
                      <a:off x="0" y="0"/>
                      <a:ext cx="508650" cy="447675"/>
                    </a:xfrm>
                    <a:prstGeom prst="rect">
                      <a:avLst/>
                    </a:prstGeom>
                  </pic:spPr>
                </pic:pic>
              </a:graphicData>
            </a:graphic>
          </wp:inline>
        </w:drawing>
      </w:r>
      <w:r>
        <w:rPr>
          <w:spacing w:val="30"/>
        </w:rPr>
        <w:t xml:space="preserve"> </w:t>
      </w:r>
      <w:r>
        <w:rPr>
          <w:rFonts w:ascii="Helvetica"/>
          <w:noProof/>
          <w:spacing w:val="30"/>
        </w:rPr>
        <w:drawing>
          <wp:inline distT="0" distB="0" distL="0" distR="0" wp14:anchorId="409A15CC" wp14:editId="72431650">
            <wp:extent cx="508650" cy="447675"/>
            <wp:effectExtent l="0" t="0" r="0" b="0"/>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50" cstate="print"/>
                    <a:stretch>
                      <a:fillRect/>
                    </a:stretch>
                  </pic:blipFill>
                  <pic:spPr>
                    <a:xfrm>
                      <a:off x="0" y="0"/>
                      <a:ext cx="508650" cy="447675"/>
                    </a:xfrm>
                    <a:prstGeom prst="rect">
                      <a:avLst/>
                    </a:prstGeom>
                  </pic:spPr>
                </pic:pic>
              </a:graphicData>
            </a:graphic>
          </wp:inline>
        </w:drawing>
      </w:r>
    </w:p>
    <w:p w14:paraId="7F12C652" w14:textId="77777777" w:rsidR="006312AD" w:rsidRDefault="006312AD">
      <w:pPr>
        <w:pStyle w:val="BodyText"/>
        <w:spacing w:before="1"/>
        <w:rPr>
          <w:rFonts w:ascii="Helvetica"/>
          <w:sz w:val="8"/>
        </w:rPr>
      </w:pPr>
    </w:p>
    <w:p w14:paraId="0E4F2D48" w14:textId="77777777" w:rsidR="006312AD" w:rsidRDefault="004E417C">
      <w:pPr>
        <w:pStyle w:val="BodyText"/>
        <w:spacing w:before="0"/>
        <w:ind w:left="920"/>
        <w:rPr>
          <w:rFonts w:ascii="Helvetica"/>
        </w:rPr>
      </w:pPr>
      <w:r>
        <w:rPr>
          <w:rFonts w:ascii="Helvetica"/>
          <w:noProof/>
        </w:rPr>
        <w:drawing>
          <wp:inline distT="0" distB="0" distL="0" distR="0" wp14:anchorId="12BBE7C9" wp14:editId="4DB7D313">
            <wp:extent cx="505898" cy="476250"/>
            <wp:effectExtent l="0" t="0" r="0" b="0"/>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51" cstate="print"/>
                    <a:stretch>
                      <a:fillRect/>
                    </a:stretch>
                  </pic:blipFill>
                  <pic:spPr>
                    <a:xfrm>
                      <a:off x="0" y="0"/>
                      <a:ext cx="505898" cy="476250"/>
                    </a:xfrm>
                    <a:prstGeom prst="rect">
                      <a:avLst/>
                    </a:prstGeom>
                  </pic:spPr>
                </pic:pic>
              </a:graphicData>
            </a:graphic>
          </wp:inline>
        </w:drawing>
      </w:r>
      <w:r>
        <w:rPr>
          <w:spacing w:val="34"/>
        </w:rPr>
        <w:t xml:space="preserve"> </w:t>
      </w:r>
      <w:r>
        <w:rPr>
          <w:rFonts w:ascii="Helvetica"/>
          <w:noProof/>
          <w:spacing w:val="34"/>
        </w:rPr>
        <w:drawing>
          <wp:inline distT="0" distB="0" distL="0" distR="0" wp14:anchorId="20295D91" wp14:editId="6DF73919">
            <wp:extent cx="505898" cy="476250"/>
            <wp:effectExtent l="0" t="0" r="0" b="0"/>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52" cstate="print"/>
                    <a:stretch>
                      <a:fillRect/>
                    </a:stretch>
                  </pic:blipFill>
                  <pic:spPr>
                    <a:xfrm>
                      <a:off x="0" y="0"/>
                      <a:ext cx="505898" cy="476250"/>
                    </a:xfrm>
                    <a:prstGeom prst="rect">
                      <a:avLst/>
                    </a:prstGeom>
                  </pic:spPr>
                </pic:pic>
              </a:graphicData>
            </a:graphic>
          </wp:inline>
        </w:drawing>
      </w:r>
      <w:r>
        <w:rPr>
          <w:spacing w:val="34"/>
        </w:rPr>
        <w:t xml:space="preserve"> </w:t>
      </w:r>
      <w:r>
        <w:rPr>
          <w:rFonts w:ascii="Helvetica"/>
          <w:noProof/>
          <w:spacing w:val="34"/>
        </w:rPr>
        <w:drawing>
          <wp:inline distT="0" distB="0" distL="0" distR="0" wp14:anchorId="4056617A" wp14:editId="4CE666A7">
            <wp:extent cx="505898" cy="476250"/>
            <wp:effectExtent l="0" t="0" r="0" b="0"/>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53" cstate="print"/>
                    <a:stretch>
                      <a:fillRect/>
                    </a:stretch>
                  </pic:blipFill>
                  <pic:spPr>
                    <a:xfrm>
                      <a:off x="0" y="0"/>
                      <a:ext cx="505898" cy="476250"/>
                    </a:xfrm>
                    <a:prstGeom prst="rect">
                      <a:avLst/>
                    </a:prstGeom>
                  </pic:spPr>
                </pic:pic>
              </a:graphicData>
            </a:graphic>
          </wp:inline>
        </w:drawing>
      </w:r>
      <w:r>
        <w:rPr>
          <w:spacing w:val="34"/>
        </w:rPr>
        <w:t xml:space="preserve"> </w:t>
      </w:r>
      <w:r>
        <w:rPr>
          <w:rFonts w:ascii="Helvetica"/>
          <w:noProof/>
          <w:spacing w:val="34"/>
        </w:rPr>
        <w:drawing>
          <wp:inline distT="0" distB="0" distL="0" distR="0" wp14:anchorId="3DFCECA2" wp14:editId="2B0EE622">
            <wp:extent cx="505898" cy="476250"/>
            <wp:effectExtent l="0" t="0" r="0" b="0"/>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54" cstate="print"/>
                    <a:stretch>
                      <a:fillRect/>
                    </a:stretch>
                  </pic:blipFill>
                  <pic:spPr>
                    <a:xfrm>
                      <a:off x="0" y="0"/>
                      <a:ext cx="505898" cy="476250"/>
                    </a:xfrm>
                    <a:prstGeom prst="rect">
                      <a:avLst/>
                    </a:prstGeom>
                  </pic:spPr>
                </pic:pic>
              </a:graphicData>
            </a:graphic>
          </wp:inline>
        </w:drawing>
      </w:r>
      <w:r>
        <w:rPr>
          <w:spacing w:val="34"/>
        </w:rPr>
        <w:t xml:space="preserve"> </w:t>
      </w:r>
      <w:r>
        <w:rPr>
          <w:rFonts w:ascii="Helvetica"/>
          <w:noProof/>
          <w:spacing w:val="34"/>
        </w:rPr>
        <w:drawing>
          <wp:inline distT="0" distB="0" distL="0" distR="0" wp14:anchorId="759F73AD" wp14:editId="01259F13">
            <wp:extent cx="505898" cy="476250"/>
            <wp:effectExtent l="0" t="0" r="0" b="0"/>
            <wp:docPr id="6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png"/>
                    <pic:cNvPicPr/>
                  </pic:nvPicPr>
                  <pic:blipFill>
                    <a:blip r:embed="rId55" cstate="print"/>
                    <a:stretch>
                      <a:fillRect/>
                    </a:stretch>
                  </pic:blipFill>
                  <pic:spPr>
                    <a:xfrm>
                      <a:off x="0" y="0"/>
                      <a:ext cx="505898" cy="476250"/>
                    </a:xfrm>
                    <a:prstGeom prst="rect">
                      <a:avLst/>
                    </a:prstGeom>
                  </pic:spPr>
                </pic:pic>
              </a:graphicData>
            </a:graphic>
          </wp:inline>
        </w:drawing>
      </w:r>
      <w:r>
        <w:rPr>
          <w:spacing w:val="34"/>
        </w:rPr>
        <w:t xml:space="preserve"> </w:t>
      </w:r>
      <w:r>
        <w:rPr>
          <w:rFonts w:ascii="Helvetica"/>
          <w:noProof/>
          <w:spacing w:val="34"/>
        </w:rPr>
        <w:drawing>
          <wp:inline distT="0" distB="0" distL="0" distR="0" wp14:anchorId="1B544CAF" wp14:editId="0C0E9292">
            <wp:extent cx="505898" cy="476250"/>
            <wp:effectExtent l="0" t="0" r="0" b="0"/>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56" cstate="print"/>
                    <a:stretch>
                      <a:fillRect/>
                    </a:stretch>
                  </pic:blipFill>
                  <pic:spPr>
                    <a:xfrm>
                      <a:off x="0" y="0"/>
                      <a:ext cx="505898" cy="476250"/>
                    </a:xfrm>
                    <a:prstGeom prst="rect">
                      <a:avLst/>
                    </a:prstGeom>
                  </pic:spPr>
                </pic:pic>
              </a:graphicData>
            </a:graphic>
          </wp:inline>
        </w:drawing>
      </w:r>
    </w:p>
    <w:p w14:paraId="0E88CF71" w14:textId="77777777" w:rsidR="006312AD" w:rsidRDefault="006312AD">
      <w:pPr>
        <w:pStyle w:val="BodyText"/>
        <w:spacing w:before="0"/>
        <w:rPr>
          <w:rFonts w:ascii="Helvetica"/>
          <w:sz w:val="16"/>
        </w:rPr>
      </w:pPr>
    </w:p>
    <w:p w14:paraId="318AE2F1" w14:textId="77777777" w:rsidR="006312AD" w:rsidRDefault="006312AD">
      <w:pPr>
        <w:pStyle w:val="BodyText"/>
        <w:spacing w:before="0"/>
        <w:rPr>
          <w:rFonts w:ascii="Helvetica"/>
          <w:sz w:val="16"/>
        </w:rPr>
      </w:pPr>
    </w:p>
    <w:p w14:paraId="3830F691" w14:textId="77777777" w:rsidR="006312AD" w:rsidRDefault="006312AD">
      <w:pPr>
        <w:pStyle w:val="BodyText"/>
        <w:spacing w:before="0"/>
        <w:rPr>
          <w:rFonts w:ascii="Helvetica"/>
          <w:sz w:val="16"/>
        </w:rPr>
      </w:pPr>
    </w:p>
    <w:p w14:paraId="496FE94C" w14:textId="77777777" w:rsidR="006312AD" w:rsidRDefault="004E417C">
      <w:pPr>
        <w:spacing w:before="89"/>
        <w:ind w:right="475"/>
        <w:jc w:val="center"/>
        <w:rPr>
          <w:rFonts w:ascii="Helvetica"/>
          <w:sz w:val="19"/>
        </w:rPr>
      </w:pPr>
      <w:r>
        <w:rPr>
          <w:noProof/>
        </w:rPr>
        <w:drawing>
          <wp:anchor distT="0" distB="0" distL="0" distR="0" simplePos="0" relativeHeight="251640320" behindDoc="1" locked="0" layoutInCell="1" allowOverlap="1" wp14:anchorId="2619A479" wp14:editId="40C78558">
            <wp:simplePos x="0" y="0"/>
            <wp:positionH relativeFrom="page">
              <wp:posOffset>2338847</wp:posOffset>
            </wp:positionH>
            <wp:positionV relativeFrom="paragraph">
              <wp:posOffset>-3969675</wp:posOffset>
            </wp:positionV>
            <wp:extent cx="539735" cy="643743"/>
            <wp:effectExtent l="0" t="0" r="0" b="0"/>
            <wp:wrapNone/>
            <wp:docPr id="7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png"/>
                    <pic:cNvPicPr/>
                  </pic:nvPicPr>
                  <pic:blipFill>
                    <a:blip r:embed="rId57" cstate="print"/>
                    <a:stretch>
                      <a:fillRect/>
                    </a:stretch>
                  </pic:blipFill>
                  <pic:spPr>
                    <a:xfrm>
                      <a:off x="0" y="0"/>
                      <a:ext cx="539735" cy="643743"/>
                    </a:xfrm>
                    <a:prstGeom prst="rect">
                      <a:avLst/>
                    </a:prstGeom>
                  </pic:spPr>
                </pic:pic>
              </a:graphicData>
            </a:graphic>
          </wp:anchor>
        </w:drawing>
      </w:r>
      <w:r>
        <w:rPr>
          <w:noProof/>
        </w:rPr>
        <w:drawing>
          <wp:anchor distT="0" distB="0" distL="0" distR="0" simplePos="0" relativeHeight="251641344" behindDoc="1" locked="0" layoutInCell="1" allowOverlap="1" wp14:anchorId="415358D3" wp14:editId="35835C56">
            <wp:simplePos x="0" y="0"/>
            <wp:positionH relativeFrom="page">
              <wp:posOffset>2929648</wp:posOffset>
            </wp:positionH>
            <wp:positionV relativeFrom="paragraph">
              <wp:posOffset>-3969675</wp:posOffset>
            </wp:positionV>
            <wp:extent cx="508575" cy="643743"/>
            <wp:effectExtent l="0" t="0" r="0" b="0"/>
            <wp:wrapNone/>
            <wp:docPr id="7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png"/>
                    <pic:cNvPicPr/>
                  </pic:nvPicPr>
                  <pic:blipFill>
                    <a:blip r:embed="rId58" cstate="print"/>
                    <a:stretch>
                      <a:fillRect/>
                    </a:stretch>
                  </pic:blipFill>
                  <pic:spPr>
                    <a:xfrm>
                      <a:off x="0" y="0"/>
                      <a:ext cx="508575" cy="643743"/>
                    </a:xfrm>
                    <a:prstGeom prst="rect">
                      <a:avLst/>
                    </a:prstGeom>
                  </pic:spPr>
                </pic:pic>
              </a:graphicData>
            </a:graphic>
          </wp:anchor>
        </w:drawing>
      </w:r>
      <w:r>
        <w:rPr>
          <w:noProof/>
        </w:rPr>
        <w:drawing>
          <wp:anchor distT="0" distB="0" distL="0" distR="0" simplePos="0" relativeHeight="251642368" behindDoc="1" locked="0" layoutInCell="1" allowOverlap="1" wp14:anchorId="0B7A263D" wp14:editId="6819A137">
            <wp:simplePos x="0" y="0"/>
            <wp:positionH relativeFrom="page">
              <wp:posOffset>3489393</wp:posOffset>
            </wp:positionH>
            <wp:positionV relativeFrom="paragraph">
              <wp:posOffset>-3969675</wp:posOffset>
            </wp:positionV>
            <wp:extent cx="508575" cy="643743"/>
            <wp:effectExtent l="0" t="0" r="0" b="0"/>
            <wp:wrapNone/>
            <wp:docPr id="7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png"/>
                    <pic:cNvPicPr/>
                  </pic:nvPicPr>
                  <pic:blipFill>
                    <a:blip r:embed="rId59" cstate="print"/>
                    <a:stretch>
                      <a:fillRect/>
                    </a:stretch>
                  </pic:blipFill>
                  <pic:spPr>
                    <a:xfrm>
                      <a:off x="0" y="0"/>
                      <a:ext cx="508575" cy="643743"/>
                    </a:xfrm>
                    <a:prstGeom prst="rect">
                      <a:avLst/>
                    </a:prstGeom>
                  </pic:spPr>
                </pic:pic>
              </a:graphicData>
            </a:graphic>
          </wp:anchor>
        </w:drawing>
      </w:r>
      <w:r>
        <w:rPr>
          <w:noProof/>
        </w:rPr>
        <w:drawing>
          <wp:anchor distT="0" distB="0" distL="0" distR="0" simplePos="0" relativeHeight="251643392" behindDoc="1" locked="0" layoutInCell="1" allowOverlap="1" wp14:anchorId="3A4A9785" wp14:editId="5AA3894E">
            <wp:simplePos x="0" y="0"/>
            <wp:positionH relativeFrom="page">
              <wp:posOffset>4049035</wp:posOffset>
            </wp:positionH>
            <wp:positionV relativeFrom="paragraph">
              <wp:posOffset>-3969675</wp:posOffset>
            </wp:positionV>
            <wp:extent cx="508575" cy="643743"/>
            <wp:effectExtent l="0" t="0" r="0" b="0"/>
            <wp:wrapNone/>
            <wp:docPr id="79"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0.png"/>
                    <pic:cNvPicPr/>
                  </pic:nvPicPr>
                  <pic:blipFill>
                    <a:blip r:embed="rId60" cstate="print"/>
                    <a:stretch>
                      <a:fillRect/>
                    </a:stretch>
                  </pic:blipFill>
                  <pic:spPr>
                    <a:xfrm>
                      <a:off x="0" y="0"/>
                      <a:ext cx="508575" cy="643743"/>
                    </a:xfrm>
                    <a:prstGeom prst="rect">
                      <a:avLst/>
                    </a:prstGeom>
                  </pic:spPr>
                </pic:pic>
              </a:graphicData>
            </a:graphic>
          </wp:anchor>
        </w:drawing>
      </w:r>
      <w:r>
        <w:rPr>
          <w:noProof/>
        </w:rPr>
        <w:drawing>
          <wp:anchor distT="0" distB="0" distL="0" distR="0" simplePos="0" relativeHeight="251644416" behindDoc="1" locked="0" layoutInCell="1" allowOverlap="1" wp14:anchorId="4ED753D2" wp14:editId="35B77B01">
            <wp:simplePos x="0" y="0"/>
            <wp:positionH relativeFrom="page">
              <wp:posOffset>4608780</wp:posOffset>
            </wp:positionH>
            <wp:positionV relativeFrom="paragraph">
              <wp:posOffset>-3969675</wp:posOffset>
            </wp:positionV>
            <wp:extent cx="508575" cy="643743"/>
            <wp:effectExtent l="0" t="0" r="0" b="0"/>
            <wp:wrapNone/>
            <wp:docPr id="8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png"/>
                    <pic:cNvPicPr/>
                  </pic:nvPicPr>
                  <pic:blipFill>
                    <a:blip r:embed="rId61" cstate="print"/>
                    <a:stretch>
                      <a:fillRect/>
                    </a:stretch>
                  </pic:blipFill>
                  <pic:spPr>
                    <a:xfrm>
                      <a:off x="0" y="0"/>
                      <a:ext cx="508575" cy="643743"/>
                    </a:xfrm>
                    <a:prstGeom prst="rect">
                      <a:avLst/>
                    </a:prstGeom>
                  </pic:spPr>
                </pic:pic>
              </a:graphicData>
            </a:graphic>
          </wp:anchor>
        </w:drawing>
      </w:r>
      <w:r>
        <w:rPr>
          <w:noProof/>
        </w:rPr>
        <w:drawing>
          <wp:anchor distT="0" distB="0" distL="0" distR="0" simplePos="0" relativeHeight="251645440" behindDoc="1" locked="0" layoutInCell="1" allowOverlap="1" wp14:anchorId="5AF6956D" wp14:editId="40CF5C0D">
            <wp:simplePos x="0" y="0"/>
            <wp:positionH relativeFrom="page">
              <wp:posOffset>5168421</wp:posOffset>
            </wp:positionH>
            <wp:positionV relativeFrom="paragraph">
              <wp:posOffset>-3969675</wp:posOffset>
            </wp:positionV>
            <wp:extent cx="508575" cy="643743"/>
            <wp:effectExtent l="0" t="0" r="0" b="0"/>
            <wp:wrapNone/>
            <wp:docPr id="8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2.png"/>
                    <pic:cNvPicPr/>
                  </pic:nvPicPr>
                  <pic:blipFill>
                    <a:blip r:embed="rId62" cstate="print"/>
                    <a:stretch>
                      <a:fillRect/>
                    </a:stretch>
                  </pic:blipFill>
                  <pic:spPr>
                    <a:xfrm>
                      <a:off x="0" y="0"/>
                      <a:ext cx="508575" cy="643743"/>
                    </a:xfrm>
                    <a:prstGeom prst="rect">
                      <a:avLst/>
                    </a:prstGeom>
                  </pic:spPr>
                </pic:pic>
              </a:graphicData>
            </a:graphic>
          </wp:anchor>
        </w:drawing>
      </w:r>
      <w:r>
        <w:rPr>
          <w:noProof/>
        </w:rPr>
        <w:drawing>
          <wp:anchor distT="0" distB="0" distL="0" distR="0" simplePos="0" relativeHeight="251646464" behindDoc="1" locked="0" layoutInCell="1" allowOverlap="1" wp14:anchorId="6E0B3650" wp14:editId="3F2F81DD">
            <wp:simplePos x="0" y="0"/>
            <wp:positionH relativeFrom="page">
              <wp:posOffset>5728166</wp:posOffset>
            </wp:positionH>
            <wp:positionV relativeFrom="paragraph">
              <wp:posOffset>-3969675</wp:posOffset>
            </wp:positionV>
            <wp:extent cx="508575" cy="643743"/>
            <wp:effectExtent l="0" t="0" r="0" b="0"/>
            <wp:wrapNone/>
            <wp:docPr id="8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3.png"/>
                    <pic:cNvPicPr/>
                  </pic:nvPicPr>
                  <pic:blipFill>
                    <a:blip r:embed="rId63" cstate="print"/>
                    <a:stretch>
                      <a:fillRect/>
                    </a:stretch>
                  </pic:blipFill>
                  <pic:spPr>
                    <a:xfrm>
                      <a:off x="0" y="0"/>
                      <a:ext cx="508575" cy="643743"/>
                    </a:xfrm>
                    <a:prstGeom prst="rect">
                      <a:avLst/>
                    </a:prstGeom>
                  </pic:spPr>
                </pic:pic>
              </a:graphicData>
            </a:graphic>
          </wp:anchor>
        </w:drawing>
      </w:r>
      <w:r>
        <w:rPr>
          <w:noProof/>
        </w:rPr>
        <w:drawing>
          <wp:anchor distT="0" distB="0" distL="0" distR="0" simplePos="0" relativeHeight="251647488" behindDoc="1" locked="0" layoutInCell="1" allowOverlap="1" wp14:anchorId="1C95DD38" wp14:editId="3C547055">
            <wp:simplePos x="0" y="0"/>
            <wp:positionH relativeFrom="page">
              <wp:posOffset>6287807</wp:posOffset>
            </wp:positionH>
            <wp:positionV relativeFrom="paragraph">
              <wp:posOffset>-3969675</wp:posOffset>
            </wp:positionV>
            <wp:extent cx="704709" cy="643743"/>
            <wp:effectExtent l="0" t="0" r="0" b="0"/>
            <wp:wrapNone/>
            <wp:docPr id="87"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4.png"/>
                    <pic:cNvPicPr/>
                  </pic:nvPicPr>
                  <pic:blipFill>
                    <a:blip r:embed="rId64" cstate="print"/>
                    <a:stretch>
                      <a:fillRect/>
                    </a:stretch>
                  </pic:blipFill>
                  <pic:spPr>
                    <a:xfrm>
                      <a:off x="0" y="0"/>
                      <a:ext cx="704709" cy="643743"/>
                    </a:xfrm>
                    <a:prstGeom prst="rect">
                      <a:avLst/>
                    </a:prstGeom>
                  </pic:spPr>
                </pic:pic>
              </a:graphicData>
            </a:graphic>
          </wp:anchor>
        </w:drawing>
      </w:r>
      <w:r>
        <w:rPr>
          <w:noProof/>
        </w:rPr>
        <w:drawing>
          <wp:anchor distT="0" distB="0" distL="0" distR="0" simplePos="0" relativeHeight="251625984" behindDoc="0" locked="0" layoutInCell="1" allowOverlap="1" wp14:anchorId="0E662F32" wp14:editId="012D3B21">
            <wp:simplePos x="0" y="0"/>
            <wp:positionH relativeFrom="page">
              <wp:posOffset>2338847</wp:posOffset>
            </wp:positionH>
            <wp:positionV relativeFrom="paragraph">
              <wp:posOffset>-3274761</wp:posOffset>
            </wp:positionV>
            <wp:extent cx="539815" cy="447675"/>
            <wp:effectExtent l="0" t="0" r="0" b="0"/>
            <wp:wrapNone/>
            <wp:docPr id="8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5.png"/>
                    <pic:cNvPicPr/>
                  </pic:nvPicPr>
                  <pic:blipFill>
                    <a:blip r:embed="rId65" cstate="print"/>
                    <a:stretch>
                      <a:fillRect/>
                    </a:stretch>
                  </pic:blipFill>
                  <pic:spPr>
                    <a:xfrm>
                      <a:off x="0" y="0"/>
                      <a:ext cx="539815" cy="447675"/>
                    </a:xfrm>
                    <a:prstGeom prst="rect">
                      <a:avLst/>
                    </a:prstGeom>
                  </pic:spPr>
                </pic:pic>
              </a:graphicData>
            </a:graphic>
          </wp:anchor>
        </w:drawing>
      </w:r>
      <w:r>
        <w:rPr>
          <w:noProof/>
        </w:rPr>
        <w:drawing>
          <wp:anchor distT="0" distB="0" distL="0" distR="0" simplePos="0" relativeHeight="251627008" behindDoc="0" locked="0" layoutInCell="1" allowOverlap="1" wp14:anchorId="3F4209AD" wp14:editId="6379FD86">
            <wp:simplePos x="0" y="0"/>
            <wp:positionH relativeFrom="page">
              <wp:posOffset>2338847</wp:posOffset>
            </wp:positionH>
            <wp:positionV relativeFrom="paragraph">
              <wp:posOffset>-2775982</wp:posOffset>
            </wp:positionV>
            <wp:extent cx="539815" cy="447675"/>
            <wp:effectExtent l="0" t="0" r="0" b="0"/>
            <wp:wrapNone/>
            <wp:docPr id="91"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6.png"/>
                    <pic:cNvPicPr/>
                  </pic:nvPicPr>
                  <pic:blipFill>
                    <a:blip r:embed="rId66" cstate="print"/>
                    <a:stretch>
                      <a:fillRect/>
                    </a:stretch>
                  </pic:blipFill>
                  <pic:spPr>
                    <a:xfrm>
                      <a:off x="0" y="0"/>
                      <a:ext cx="539815" cy="447675"/>
                    </a:xfrm>
                    <a:prstGeom prst="rect">
                      <a:avLst/>
                    </a:prstGeom>
                  </pic:spPr>
                </pic:pic>
              </a:graphicData>
            </a:graphic>
          </wp:anchor>
        </w:drawing>
      </w:r>
      <w:r>
        <w:rPr>
          <w:noProof/>
        </w:rPr>
        <w:drawing>
          <wp:anchor distT="0" distB="0" distL="0" distR="0" simplePos="0" relativeHeight="251628032" behindDoc="0" locked="0" layoutInCell="1" allowOverlap="1" wp14:anchorId="59FFF484" wp14:editId="4B5448F0">
            <wp:simplePos x="0" y="0"/>
            <wp:positionH relativeFrom="page">
              <wp:posOffset>2338847</wp:posOffset>
            </wp:positionH>
            <wp:positionV relativeFrom="paragraph">
              <wp:posOffset>-2277204</wp:posOffset>
            </wp:positionV>
            <wp:extent cx="539815" cy="447675"/>
            <wp:effectExtent l="0" t="0" r="0" b="0"/>
            <wp:wrapNone/>
            <wp:docPr id="9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png"/>
                    <pic:cNvPicPr/>
                  </pic:nvPicPr>
                  <pic:blipFill>
                    <a:blip r:embed="rId67" cstate="print"/>
                    <a:stretch>
                      <a:fillRect/>
                    </a:stretch>
                  </pic:blipFill>
                  <pic:spPr>
                    <a:xfrm>
                      <a:off x="0" y="0"/>
                      <a:ext cx="539815" cy="447675"/>
                    </a:xfrm>
                    <a:prstGeom prst="rect">
                      <a:avLst/>
                    </a:prstGeom>
                  </pic:spPr>
                </pic:pic>
              </a:graphicData>
            </a:graphic>
          </wp:anchor>
        </w:drawing>
      </w:r>
      <w:r>
        <w:rPr>
          <w:noProof/>
        </w:rPr>
        <w:drawing>
          <wp:anchor distT="0" distB="0" distL="0" distR="0" simplePos="0" relativeHeight="251629056" behindDoc="0" locked="0" layoutInCell="1" allowOverlap="1" wp14:anchorId="7B7F08FC" wp14:editId="538897AB">
            <wp:simplePos x="0" y="0"/>
            <wp:positionH relativeFrom="page">
              <wp:posOffset>2338847</wp:posOffset>
            </wp:positionH>
            <wp:positionV relativeFrom="paragraph">
              <wp:posOffset>-1778425</wp:posOffset>
            </wp:positionV>
            <wp:extent cx="539815" cy="447675"/>
            <wp:effectExtent l="0" t="0" r="0" b="0"/>
            <wp:wrapNone/>
            <wp:docPr id="95"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8.png"/>
                    <pic:cNvPicPr/>
                  </pic:nvPicPr>
                  <pic:blipFill>
                    <a:blip r:embed="rId68" cstate="print"/>
                    <a:stretch>
                      <a:fillRect/>
                    </a:stretch>
                  </pic:blipFill>
                  <pic:spPr>
                    <a:xfrm>
                      <a:off x="0" y="0"/>
                      <a:ext cx="539815" cy="447675"/>
                    </a:xfrm>
                    <a:prstGeom prst="rect">
                      <a:avLst/>
                    </a:prstGeom>
                  </pic:spPr>
                </pic:pic>
              </a:graphicData>
            </a:graphic>
          </wp:anchor>
        </w:drawing>
      </w:r>
      <w:r>
        <w:rPr>
          <w:noProof/>
        </w:rPr>
        <w:drawing>
          <wp:anchor distT="0" distB="0" distL="0" distR="0" simplePos="0" relativeHeight="251630080" behindDoc="0" locked="0" layoutInCell="1" allowOverlap="1" wp14:anchorId="3A2F5928" wp14:editId="457C2BCC">
            <wp:simplePos x="0" y="0"/>
            <wp:positionH relativeFrom="page">
              <wp:posOffset>2338847</wp:posOffset>
            </wp:positionH>
            <wp:positionV relativeFrom="paragraph">
              <wp:posOffset>-1279750</wp:posOffset>
            </wp:positionV>
            <wp:extent cx="539815" cy="447675"/>
            <wp:effectExtent l="0" t="0" r="0" b="0"/>
            <wp:wrapNone/>
            <wp:docPr id="97"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9.png"/>
                    <pic:cNvPicPr/>
                  </pic:nvPicPr>
                  <pic:blipFill>
                    <a:blip r:embed="rId69" cstate="print"/>
                    <a:stretch>
                      <a:fillRect/>
                    </a:stretch>
                  </pic:blipFill>
                  <pic:spPr>
                    <a:xfrm>
                      <a:off x="0" y="0"/>
                      <a:ext cx="539815" cy="447675"/>
                    </a:xfrm>
                    <a:prstGeom prst="rect">
                      <a:avLst/>
                    </a:prstGeom>
                  </pic:spPr>
                </pic:pic>
              </a:graphicData>
            </a:graphic>
          </wp:anchor>
        </w:drawing>
      </w:r>
      <w:r>
        <w:rPr>
          <w:noProof/>
        </w:rPr>
        <w:drawing>
          <wp:anchor distT="0" distB="0" distL="0" distR="0" simplePos="0" relativeHeight="251631104" behindDoc="0" locked="0" layoutInCell="1" allowOverlap="1" wp14:anchorId="47A909E6" wp14:editId="3AED9FC3">
            <wp:simplePos x="0" y="0"/>
            <wp:positionH relativeFrom="page">
              <wp:posOffset>2338847</wp:posOffset>
            </wp:positionH>
            <wp:positionV relativeFrom="paragraph">
              <wp:posOffset>-780972</wp:posOffset>
            </wp:positionV>
            <wp:extent cx="536895" cy="476250"/>
            <wp:effectExtent l="0" t="0" r="0" b="0"/>
            <wp:wrapNone/>
            <wp:docPr id="99"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0.png"/>
                    <pic:cNvPicPr/>
                  </pic:nvPicPr>
                  <pic:blipFill>
                    <a:blip r:embed="rId70" cstate="print"/>
                    <a:stretch>
                      <a:fillRect/>
                    </a:stretch>
                  </pic:blipFill>
                  <pic:spPr>
                    <a:xfrm>
                      <a:off x="0" y="0"/>
                      <a:ext cx="536895" cy="476250"/>
                    </a:xfrm>
                    <a:prstGeom prst="rect">
                      <a:avLst/>
                    </a:prstGeom>
                  </pic:spPr>
                </pic:pic>
              </a:graphicData>
            </a:graphic>
          </wp:anchor>
        </w:drawing>
      </w:r>
      <w:r>
        <w:rPr>
          <w:noProof/>
        </w:rPr>
        <w:drawing>
          <wp:anchor distT="0" distB="0" distL="0" distR="0" simplePos="0" relativeHeight="251632128" behindDoc="0" locked="0" layoutInCell="1" allowOverlap="1" wp14:anchorId="4916C233" wp14:editId="0924E783">
            <wp:simplePos x="0" y="0"/>
            <wp:positionH relativeFrom="page">
              <wp:posOffset>6287807</wp:posOffset>
            </wp:positionH>
            <wp:positionV relativeFrom="paragraph">
              <wp:posOffset>-3274761</wp:posOffset>
            </wp:positionV>
            <wp:extent cx="704814" cy="447675"/>
            <wp:effectExtent l="0" t="0" r="0" b="0"/>
            <wp:wrapNone/>
            <wp:docPr id="10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1.png"/>
                    <pic:cNvPicPr/>
                  </pic:nvPicPr>
                  <pic:blipFill>
                    <a:blip r:embed="rId71" cstate="print"/>
                    <a:stretch>
                      <a:fillRect/>
                    </a:stretch>
                  </pic:blipFill>
                  <pic:spPr>
                    <a:xfrm>
                      <a:off x="0" y="0"/>
                      <a:ext cx="704814" cy="447675"/>
                    </a:xfrm>
                    <a:prstGeom prst="rect">
                      <a:avLst/>
                    </a:prstGeom>
                  </pic:spPr>
                </pic:pic>
              </a:graphicData>
            </a:graphic>
          </wp:anchor>
        </w:drawing>
      </w:r>
      <w:r>
        <w:rPr>
          <w:noProof/>
        </w:rPr>
        <w:drawing>
          <wp:anchor distT="0" distB="0" distL="0" distR="0" simplePos="0" relativeHeight="251633152" behindDoc="0" locked="0" layoutInCell="1" allowOverlap="1" wp14:anchorId="67D23CEB" wp14:editId="0777E348">
            <wp:simplePos x="0" y="0"/>
            <wp:positionH relativeFrom="page">
              <wp:posOffset>6287807</wp:posOffset>
            </wp:positionH>
            <wp:positionV relativeFrom="paragraph">
              <wp:posOffset>-2775982</wp:posOffset>
            </wp:positionV>
            <wp:extent cx="704814" cy="447675"/>
            <wp:effectExtent l="0" t="0" r="0" b="0"/>
            <wp:wrapNone/>
            <wp:docPr id="103"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2.png"/>
                    <pic:cNvPicPr/>
                  </pic:nvPicPr>
                  <pic:blipFill>
                    <a:blip r:embed="rId72" cstate="print"/>
                    <a:stretch>
                      <a:fillRect/>
                    </a:stretch>
                  </pic:blipFill>
                  <pic:spPr>
                    <a:xfrm>
                      <a:off x="0" y="0"/>
                      <a:ext cx="704814" cy="447675"/>
                    </a:xfrm>
                    <a:prstGeom prst="rect">
                      <a:avLst/>
                    </a:prstGeom>
                  </pic:spPr>
                </pic:pic>
              </a:graphicData>
            </a:graphic>
          </wp:anchor>
        </w:drawing>
      </w:r>
      <w:r>
        <w:rPr>
          <w:noProof/>
        </w:rPr>
        <w:drawing>
          <wp:anchor distT="0" distB="0" distL="0" distR="0" simplePos="0" relativeHeight="251634176" behindDoc="0" locked="0" layoutInCell="1" allowOverlap="1" wp14:anchorId="1D5707D1" wp14:editId="2ED39B6B">
            <wp:simplePos x="0" y="0"/>
            <wp:positionH relativeFrom="page">
              <wp:posOffset>6287807</wp:posOffset>
            </wp:positionH>
            <wp:positionV relativeFrom="paragraph">
              <wp:posOffset>-2277204</wp:posOffset>
            </wp:positionV>
            <wp:extent cx="704814" cy="447675"/>
            <wp:effectExtent l="0" t="0" r="0" b="0"/>
            <wp:wrapNone/>
            <wp:docPr id="105"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3.png"/>
                    <pic:cNvPicPr/>
                  </pic:nvPicPr>
                  <pic:blipFill>
                    <a:blip r:embed="rId73" cstate="print"/>
                    <a:stretch>
                      <a:fillRect/>
                    </a:stretch>
                  </pic:blipFill>
                  <pic:spPr>
                    <a:xfrm>
                      <a:off x="0" y="0"/>
                      <a:ext cx="704814" cy="447675"/>
                    </a:xfrm>
                    <a:prstGeom prst="rect">
                      <a:avLst/>
                    </a:prstGeom>
                  </pic:spPr>
                </pic:pic>
              </a:graphicData>
            </a:graphic>
          </wp:anchor>
        </w:drawing>
      </w:r>
      <w:r>
        <w:rPr>
          <w:noProof/>
        </w:rPr>
        <w:drawing>
          <wp:anchor distT="0" distB="0" distL="0" distR="0" simplePos="0" relativeHeight="251635200" behindDoc="0" locked="0" layoutInCell="1" allowOverlap="1" wp14:anchorId="06FE1E15" wp14:editId="5DD4C6AC">
            <wp:simplePos x="0" y="0"/>
            <wp:positionH relativeFrom="page">
              <wp:posOffset>6287807</wp:posOffset>
            </wp:positionH>
            <wp:positionV relativeFrom="paragraph">
              <wp:posOffset>-1778425</wp:posOffset>
            </wp:positionV>
            <wp:extent cx="704814" cy="447675"/>
            <wp:effectExtent l="0" t="0" r="0" b="0"/>
            <wp:wrapNone/>
            <wp:docPr id="107"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4.png"/>
                    <pic:cNvPicPr/>
                  </pic:nvPicPr>
                  <pic:blipFill>
                    <a:blip r:embed="rId74" cstate="print"/>
                    <a:stretch>
                      <a:fillRect/>
                    </a:stretch>
                  </pic:blipFill>
                  <pic:spPr>
                    <a:xfrm>
                      <a:off x="0" y="0"/>
                      <a:ext cx="704814" cy="447675"/>
                    </a:xfrm>
                    <a:prstGeom prst="rect">
                      <a:avLst/>
                    </a:prstGeom>
                  </pic:spPr>
                </pic:pic>
              </a:graphicData>
            </a:graphic>
          </wp:anchor>
        </w:drawing>
      </w:r>
      <w:r>
        <w:rPr>
          <w:noProof/>
        </w:rPr>
        <w:drawing>
          <wp:anchor distT="0" distB="0" distL="0" distR="0" simplePos="0" relativeHeight="251636224" behindDoc="0" locked="0" layoutInCell="1" allowOverlap="1" wp14:anchorId="46D6936B" wp14:editId="30E24F08">
            <wp:simplePos x="0" y="0"/>
            <wp:positionH relativeFrom="page">
              <wp:posOffset>6287807</wp:posOffset>
            </wp:positionH>
            <wp:positionV relativeFrom="paragraph">
              <wp:posOffset>-1279750</wp:posOffset>
            </wp:positionV>
            <wp:extent cx="704814" cy="447675"/>
            <wp:effectExtent l="0" t="0" r="0" b="0"/>
            <wp:wrapNone/>
            <wp:docPr id="109"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5.png"/>
                    <pic:cNvPicPr/>
                  </pic:nvPicPr>
                  <pic:blipFill>
                    <a:blip r:embed="rId75" cstate="print"/>
                    <a:stretch>
                      <a:fillRect/>
                    </a:stretch>
                  </pic:blipFill>
                  <pic:spPr>
                    <a:xfrm>
                      <a:off x="0" y="0"/>
                      <a:ext cx="704814" cy="447675"/>
                    </a:xfrm>
                    <a:prstGeom prst="rect">
                      <a:avLst/>
                    </a:prstGeom>
                  </pic:spPr>
                </pic:pic>
              </a:graphicData>
            </a:graphic>
          </wp:anchor>
        </w:drawing>
      </w:r>
      <w:r>
        <w:rPr>
          <w:noProof/>
        </w:rPr>
        <w:drawing>
          <wp:anchor distT="0" distB="0" distL="0" distR="0" simplePos="0" relativeHeight="251637248" behindDoc="0" locked="0" layoutInCell="1" allowOverlap="1" wp14:anchorId="74FEB39B" wp14:editId="6A3D2902">
            <wp:simplePos x="0" y="0"/>
            <wp:positionH relativeFrom="page">
              <wp:posOffset>6287807</wp:posOffset>
            </wp:positionH>
            <wp:positionV relativeFrom="paragraph">
              <wp:posOffset>-780972</wp:posOffset>
            </wp:positionV>
            <wp:extent cx="701001" cy="476250"/>
            <wp:effectExtent l="0" t="0" r="0" b="0"/>
            <wp:wrapNone/>
            <wp:docPr id="111"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6.png"/>
                    <pic:cNvPicPr/>
                  </pic:nvPicPr>
                  <pic:blipFill>
                    <a:blip r:embed="rId76" cstate="print"/>
                    <a:stretch>
                      <a:fillRect/>
                    </a:stretch>
                  </pic:blipFill>
                  <pic:spPr>
                    <a:xfrm>
                      <a:off x="0" y="0"/>
                      <a:ext cx="701001" cy="476250"/>
                    </a:xfrm>
                    <a:prstGeom prst="rect">
                      <a:avLst/>
                    </a:prstGeom>
                  </pic:spPr>
                </pic:pic>
              </a:graphicData>
            </a:graphic>
          </wp:anchor>
        </w:drawing>
      </w:r>
      <w:r>
        <w:rPr>
          <w:noProof/>
        </w:rPr>
        <w:drawing>
          <wp:anchor distT="0" distB="0" distL="0" distR="0" simplePos="0" relativeHeight="251638272" behindDoc="0" locked="0" layoutInCell="1" allowOverlap="1" wp14:anchorId="475B1A8D" wp14:editId="0D16717C">
            <wp:simplePos x="0" y="0"/>
            <wp:positionH relativeFrom="page">
              <wp:posOffset>2998223</wp:posOffset>
            </wp:positionH>
            <wp:positionV relativeFrom="paragraph">
              <wp:posOffset>301729</wp:posOffset>
            </wp:positionV>
            <wp:extent cx="191236" cy="731493"/>
            <wp:effectExtent l="0" t="0" r="0" b="0"/>
            <wp:wrapNone/>
            <wp:docPr id="113"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7.png"/>
                    <pic:cNvPicPr/>
                  </pic:nvPicPr>
                  <pic:blipFill>
                    <a:blip r:embed="rId77" cstate="print"/>
                    <a:stretch>
                      <a:fillRect/>
                    </a:stretch>
                  </pic:blipFill>
                  <pic:spPr>
                    <a:xfrm>
                      <a:off x="0" y="0"/>
                      <a:ext cx="191236" cy="731493"/>
                    </a:xfrm>
                    <a:prstGeom prst="rect">
                      <a:avLst/>
                    </a:prstGeom>
                  </pic:spPr>
                </pic:pic>
              </a:graphicData>
            </a:graphic>
          </wp:anchor>
        </w:drawing>
      </w:r>
      <w:r>
        <w:rPr>
          <w:noProof/>
        </w:rPr>
        <w:drawing>
          <wp:anchor distT="0" distB="0" distL="0" distR="0" simplePos="0" relativeHeight="251639296" behindDoc="0" locked="0" layoutInCell="1" allowOverlap="1" wp14:anchorId="310C68DB" wp14:editId="441F65FC">
            <wp:simplePos x="0" y="0"/>
            <wp:positionH relativeFrom="page">
              <wp:posOffset>4800329</wp:posOffset>
            </wp:positionH>
            <wp:positionV relativeFrom="paragraph">
              <wp:posOffset>301729</wp:posOffset>
            </wp:positionV>
            <wp:extent cx="191236" cy="551407"/>
            <wp:effectExtent l="0" t="0" r="0" b="0"/>
            <wp:wrapNone/>
            <wp:docPr id="115"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8.png"/>
                    <pic:cNvPicPr/>
                  </pic:nvPicPr>
                  <pic:blipFill>
                    <a:blip r:embed="rId78" cstate="print"/>
                    <a:stretch>
                      <a:fillRect/>
                    </a:stretch>
                  </pic:blipFill>
                  <pic:spPr>
                    <a:xfrm>
                      <a:off x="0" y="0"/>
                      <a:ext cx="191236" cy="551407"/>
                    </a:xfrm>
                    <a:prstGeom prst="rect">
                      <a:avLst/>
                    </a:prstGeom>
                  </pic:spPr>
                </pic:pic>
              </a:graphicData>
            </a:graphic>
          </wp:anchor>
        </w:drawing>
      </w:r>
      <w:r w:rsidR="0053712E">
        <w:rPr>
          <w:noProof/>
        </w:rPr>
        <mc:AlternateContent>
          <mc:Choice Requires="wps">
            <w:drawing>
              <wp:anchor distT="0" distB="0" distL="114300" distR="114300" simplePos="0" relativeHeight="251685376" behindDoc="0" locked="0" layoutInCell="1" allowOverlap="1" wp14:anchorId="039858E1" wp14:editId="06966B89">
                <wp:simplePos x="0" y="0"/>
                <wp:positionH relativeFrom="page">
                  <wp:posOffset>6820535</wp:posOffset>
                </wp:positionH>
                <wp:positionV relativeFrom="paragraph">
                  <wp:posOffset>-3663315</wp:posOffset>
                </wp:positionV>
                <wp:extent cx="130175" cy="228600"/>
                <wp:effectExtent l="635" t="0" r="0" b="5715"/>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A6867" w14:textId="77777777" w:rsidR="009532C9" w:rsidRDefault="009532C9">
                            <w:pPr>
                              <w:spacing w:before="29"/>
                              <w:ind w:left="20" w:right="-155"/>
                              <w:rPr>
                                <w:rFonts w:ascii="Helvetica"/>
                                <w:sz w:val="16"/>
                              </w:rPr>
                            </w:pPr>
                            <w:proofErr w:type="spellStart"/>
                            <w:r>
                              <w:rPr>
                                <w:rFonts w:ascii="Helvetica"/>
                                <w:color w:val="1A1A1A"/>
                                <w:w w:val="102"/>
                                <w:sz w:val="16"/>
                              </w:rPr>
                              <w:t>Baci</w:t>
                            </w:r>
                            <w:proofErr w:type="spellEnd"/>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56" type="#_x0000_t202" style="position:absolute;left:0;text-align:left;margin-left:537.05pt;margin-top:-288.4pt;width:10.25pt;height:18pt;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" filled="f" stroked="f">
                <v:textbox style="layout-flow:vertical" inset="0,0,0,0">
                  <w:txbxContent>
                    <w:p w14:paraId="169A6867" w14:textId="77777777" w:rsidR="009532C9" w:rsidRDefault="009532C9">
                      <w:pPr>
                        <w:spacing w:before="29"/>
                        <w:ind w:left="20" w:right="-155"/>
                        <w:rPr>
                          <w:rFonts w:ascii="Helvetica"/>
                          <w:sz w:val="16"/>
                        </w:rPr>
                      </w:pPr>
                      <w:proofErr w:type="spellStart"/>
                      <w:r>
                        <w:rPr>
                          <w:rFonts w:ascii="Helvetica"/>
                          <w:color w:val="1A1A1A"/>
                          <w:w w:val="102"/>
                          <w:sz w:val="16"/>
                        </w:rPr>
                        <w:t>Baci</w:t>
                      </w:r>
                      <w:proofErr w:type="spellEnd"/>
                    </w:p>
                  </w:txbxContent>
                </v:textbox>
                <w10:wrap anchorx="page"/>
              </v:shape>
            </w:pict>
          </mc:Fallback>
        </mc:AlternateContent>
      </w:r>
      <w:r w:rsidR="0053712E">
        <w:rPr>
          <w:noProof/>
        </w:rPr>
        <mc:AlternateContent>
          <mc:Choice Requires="wps">
            <w:drawing>
              <wp:anchor distT="0" distB="0" distL="114300" distR="114300" simplePos="0" relativeHeight="251686400" behindDoc="0" locked="0" layoutInCell="1" allowOverlap="1" wp14:anchorId="53A8184C" wp14:editId="72B8F7EB">
                <wp:simplePos x="0" y="0"/>
                <wp:positionH relativeFrom="page">
                  <wp:posOffset>6820535</wp:posOffset>
                </wp:positionH>
                <wp:positionV relativeFrom="paragraph">
                  <wp:posOffset>-3167380</wp:posOffset>
                </wp:positionV>
                <wp:extent cx="130175" cy="234315"/>
                <wp:effectExtent l="635"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AD1FA" w14:textId="77777777" w:rsidR="009532C9" w:rsidRDefault="009532C9">
                            <w:pPr>
                              <w:spacing w:before="29"/>
                              <w:ind w:left="20" w:right="-164"/>
                              <w:rPr>
                                <w:rFonts w:ascii="Helvetica"/>
                                <w:sz w:val="16"/>
                              </w:rPr>
                            </w:pPr>
                            <w:r>
                              <w:rPr>
                                <w:rFonts w:ascii="Helvetica"/>
                                <w:color w:val="1A1A1A"/>
                                <w:w w:val="102"/>
                                <w:sz w:val="16"/>
                              </w:rPr>
                              <w:t>Clos</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57" type="#_x0000_t202" style="position:absolute;left:0;text-align:left;margin-left:537.05pt;margin-top:-249.35pt;width:10.25pt;height:18.45pt;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" filled="f" stroked="f">
                <v:textbox style="layout-flow:vertical" inset="0,0,0,0">
                  <w:txbxContent>
                    <w:p w14:paraId="791AD1FA" w14:textId="77777777" w:rsidR="009532C9" w:rsidRDefault="009532C9">
                      <w:pPr>
                        <w:spacing w:before="29"/>
                        <w:ind w:left="20" w:right="-164"/>
                        <w:rPr>
                          <w:rFonts w:ascii="Helvetica"/>
                          <w:sz w:val="16"/>
                        </w:rPr>
                      </w:pPr>
                      <w:r>
                        <w:rPr>
                          <w:rFonts w:ascii="Helvetica"/>
                          <w:color w:val="1A1A1A"/>
                          <w:w w:val="102"/>
                          <w:sz w:val="16"/>
                        </w:rPr>
                        <w:t>Clos</w:t>
                      </w:r>
                    </w:p>
                  </w:txbxContent>
                </v:textbox>
                <w10:wrap anchorx="page"/>
              </v:shape>
            </w:pict>
          </mc:Fallback>
        </mc:AlternateContent>
      </w:r>
      <w:r w:rsidR="0053712E">
        <w:rPr>
          <w:noProof/>
        </w:rPr>
        <mc:AlternateContent>
          <mc:Choice Requires="wps">
            <w:drawing>
              <wp:anchor distT="0" distB="0" distL="114300" distR="114300" simplePos="0" relativeHeight="251687424" behindDoc="0" locked="0" layoutInCell="1" allowOverlap="1" wp14:anchorId="3D0BEA2F" wp14:editId="0D23D1A3">
                <wp:simplePos x="0" y="0"/>
                <wp:positionH relativeFrom="page">
                  <wp:posOffset>6820535</wp:posOffset>
                </wp:positionH>
                <wp:positionV relativeFrom="paragraph">
                  <wp:posOffset>-2680335</wp:posOffset>
                </wp:positionV>
                <wp:extent cx="130175" cy="257175"/>
                <wp:effectExtent l="635"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877C0" w14:textId="77777777" w:rsidR="009532C9" w:rsidRDefault="009532C9">
                            <w:pPr>
                              <w:spacing w:before="29"/>
                              <w:ind w:left="20" w:right="-200"/>
                              <w:rPr>
                                <w:rFonts w:ascii="Helvetica"/>
                                <w:sz w:val="16"/>
                              </w:rPr>
                            </w:pPr>
                            <w:proofErr w:type="spellStart"/>
                            <w:r>
                              <w:rPr>
                                <w:rFonts w:ascii="Helvetica"/>
                                <w:color w:val="1A1A1A"/>
                                <w:w w:val="102"/>
                                <w:sz w:val="16"/>
                              </w:rPr>
                              <w:t>Esch</w:t>
                            </w:r>
                            <w:proofErr w:type="spellEnd"/>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58" type="#_x0000_t202" style="position:absolute;left:0;text-align:left;margin-left:537.05pt;margin-top:-211pt;width:10.25pt;height:20.25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" filled="f" stroked="f">
                <v:textbox style="layout-flow:vertical" inset="0,0,0,0">
                  <w:txbxContent>
                    <w:p w14:paraId="4D2877C0" w14:textId="77777777" w:rsidR="009532C9" w:rsidRDefault="009532C9">
                      <w:pPr>
                        <w:spacing w:before="29"/>
                        <w:ind w:left="20" w:right="-200"/>
                        <w:rPr>
                          <w:rFonts w:ascii="Helvetica"/>
                          <w:sz w:val="16"/>
                        </w:rPr>
                      </w:pPr>
                      <w:proofErr w:type="spellStart"/>
                      <w:r>
                        <w:rPr>
                          <w:rFonts w:ascii="Helvetica"/>
                          <w:color w:val="1A1A1A"/>
                          <w:w w:val="102"/>
                          <w:sz w:val="16"/>
                        </w:rPr>
                        <w:t>Esch</w:t>
                      </w:r>
                      <w:proofErr w:type="spellEnd"/>
                    </w:p>
                  </w:txbxContent>
                </v:textbox>
                <w10:wrap anchorx="page"/>
              </v:shape>
            </w:pict>
          </mc:Fallback>
        </mc:AlternateContent>
      </w:r>
      <w:r w:rsidR="0053712E">
        <w:rPr>
          <w:noProof/>
        </w:rPr>
        <mc:AlternateContent>
          <mc:Choice Requires="wps">
            <w:drawing>
              <wp:anchor distT="0" distB="0" distL="114300" distR="114300" simplePos="0" relativeHeight="251688448" behindDoc="0" locked="0" layoutInCell="1" allowOverlap="1" wp14:anchorId="322E1569" wp14:editId="2CF823A7">
                <wp:simplePos x="0" y="0"/>
                <wp:positionH relativeFrom="page">
                  <wp:posOffset>6820535</wp:posOffset>
                </wp:positionH>
                <wp:positionV relativeFrom="paragraph">
                  <wp:posOffset>-2184400</wp:posOffset>
                </wp:positionV>
                <wp:extent cx="130175" cy="263525"/>
                <wp:effectExtent l="635" t="0" r="0" b="317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B293D" w14:textId="77777777" w:rsidR="009532C9" w:rsidRDefault="009532C9">
                            <w:pPr>
                              <w:spacing w:before="29"/>
                              <w:ind w:left="20" w:right="-210"/>
                              <w:rPr>
                                <w:rFonts w:ascii="Helvetica"/>
                                <w:sz w:val="16"/>
                              </w:rPr>
                            </w:pPr>
                            <w:proofErr w:type="spellStart"/>
                            <w:r>
                              <w:rPr>
                                <w:rFonts w:ascii="Helvetica"/>
                                <w:color w:val="1A1A1A"/>
                                <w:w w:val="102"/>
                                <w:sz w:val="16"/>
                              </w:rPr>
                              <w:t>Pseu</w:t>
                            </w:r>
                            <w:proofErr w:type="spellEnd"/>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59" type="#_x0000_t202" style="position:absolute;left:0;text-align:left;margin-left:537.05pt;margin-top:-171.95pt;width:10.25pt;height:20.75pt;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" filled="f" stroked="f">
                <v:textbox style="layout-flow:vertical" inset="0,0,0,0">
                  <w:txbxContent>
                    <w:p w14:paraId="66DB293D" w14:textId="77777777" w:rsidR="009532C9" w:rsidRDefault="009532C9">
                      <w:pPr>
                        <w:spacing w:before="29"/>
                        <w:ind w:left="20" w:right="-210"/>
                        <w:rPr>
                          <w:rFonts w:ascii="Helvetica"/>
                          <w:sz w:val="16"/>
                        </w:rPr>
                      </w:pPr>
                      <w:proofErr w:type="spellStart"/>
                      <w:r>
                        <w:rPr>
                          <w:rFonts w:ascii="Helvetica"/>
                          <w:color w:val="1A1A1A"/>
                          <w:w w:val="102"/>
                          <w:sz w:val="16"/>
                        </w:rPr>
                        <w:t>Pseu</w:t>
                      </w:r>
                      <w:proofErr w:type="spellEnd"/>
                    </w:p>
                  </w:txbxContent>
                </v:textbox>
                <w10:wrap anchorx="page"/>
              </v:shape>
            </w:pict>
          </mc:Fallback>
        </mc:AlternateContent>
      </w:r>
      <w:r w:rsidR="0053712E">
        <w:rPr>
          <w:noProof/>
        </w:rPr>
        <mc:AlternateContent>
          <mc:Choice Requires="wps">
            <w:drawing>
              <wp:anchor distT="0" distB="0" distL="114300" distR="114300" simplePos="0" relativeHeight="251689472" behindDoc="0" locked="0" layoutInCell="1" allowOverlap="1" wp14:anchorId="467C9496" wp14:editId="345D0CF1">
                <wp:simplePos x="0" y="0"/>
                <wp:positionH relativeFrom="page">
                  <wp:posOffset>6820535</wp:posOffset>
                </wp:positionH>
                <wp:positionV relativeFrom="paragraph">
                  <wp:posOffset>-1685925</wp:posOffset>
                </wp:positionV>
                <wp:extent cx="130175" cy="262890"/>
                <wp:effectExtent l="635" t="3175" r="0" b="63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09355" w14:textId="77777777" w:rsidR="009532C9" w:rsidRDefault="009532C9">
                            <w:pPr>
                              <w:spacing w:before="29"/>
                              <w:ind w:left="20" w:right="-209"/>
                              <w:rPr>
                                <w:rFonts w:ascii="Helvetica"/>
                                <w:sz w:val="16"/>
                              </w:rPr>
                            </w:pPr>
                            <w:proofErr w:type="spellStart"/>
                            <w:r>
                              <w:rPr>
                                <w:rFonts w:ascii="Helvetica"/>
                                <w:color w:val="1A1A1A"/>
                                <w:w w:val="102"/>
                                <w:sz w:val="16"/>
                              </w:rPr>
                              <w:t>Salm</w:t>
                            </w:r>
                            <w:proofErr w:type="spellEnd"/>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60" type="#_x0000_t202" style="position:absolute;left:0;text-align:left;margin-left:537.05pt;margin-top:-132.7pt;width:10.25pt;height:20.7pt;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" filled="f" stroked="f">
                <v:textbox style="layout-flow:vertical" inset="0,0,0,0">
                  <w:txbxContent>
                    <w:p w14:paraId="5DF09355" w14:textId="77777777" w:rsidR="009532C9" w:rsidRDefault="009532C9">
                      <w:pPr>
                        <w:spacing w:before="29"/>
                        <w:ind w:left="20" w:right="-209"/>
                        <w:rPr>
                          <w:rFonts w:ascii="Helvetica"/>
                          <w:sz w:val="16"/>
                        </w:rPr>
                      </w:pPr>
                      <w:proofErr w:type="spellStart"/>
                      <w:r>
                        <w:rPr>
                          <w:rFonts w:ascii="Helvetica"/>
                          <w:color w:val="1A1A1A"/>
                          <w:w w:val="102"/>
                          <w:sz w:val="16"/>
                        </w:rPr>
                        <w:t>Salm</w:t>
                      </w:r>
                      <w:proofErr w:type="spellEnd"/>
                    </w:p>
                  </w:txbxContent>
                </v:textbox>
                <w10:wrap anchorx="page"/>
              </v:shape>
            </w:pict>
          </mc:Fallback>
        </mc:AlternateContent>
      </w:r>
      <w:r w:rsidR="0053712E">
        <w:rPr>
          <w:noProof/>
        </w:rPr>
        <mc:AlternateContent>
          <mc:Choice Requires="wps">
            <w:drawing>
              <wp:anchor distT="0" distB="0" distL="114300" distR="114300" simplePos="0" relativeHeight="251690496" behindDoc="0" locked="0" layoutInCell="1" allowOverlap="1" wp14:anchorId="70C65A35" wp14:editId="047F893C">
                <wp:simplePos x="0" y="0"/>
                <wp:positionH relativeFrom="page">
                  <wp:posOffset>6820535</wp:posOffset>
                </wp:positionH>
                <wp:positionV relativeFrom="paragraph">
                  <wp:posOffset>-1175385</wp:posOffset>
                </wp:positionV>
                <wp:extent cx="130175" cy="240030"/>
                <wp:effectExtent l="635" t="5715"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66785" w14:textId="77777777" w:rsidR="009532C9" w:rsidRDefault="009532C9">
                            <w:pPr>
                              <w:spacing w:before="29"/>
                              <w:ind w:left="20" w:right="-173"/>
                              <w:rPr>
                                <w:rFonts w:ascii="Helvetica"/>
                                <w:sz w:val="16"/>
                              </w:rPr>
                            </w:pPr>
                            <w:proofErr w:type="spellStart"/>
                            <w:r>
                              <w:rPr>
                                <w:rFonts w:ascii="Helvetica"/>
                                <w:color w:val="1A1A1A"/>
                                <w:w w:val="102"/>
                                <w:sz w:val="16"/>
                              </w:rPr>
                              <w:t>Stap</w:t>
                            </w:r>
                            <w:proofErr w:type="spellEnd"/>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61" type="#_x0000_t202" style="position:absolute;left:0;text-align:left;margin-left:537.05pt;margin-top:-92.5pt;width:10.25pt;height:18.9pt;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" filled="f" stroked="f">
                <v:textbox style="layout-flow:vertical" inset="0,0,0,0">
                  <w:txbxContent>
                    <w:p w14:paraId="4CA66785" w14:textId="77777777" w:rsidR="009532C9" w:rsidRDefault="009532C9">
                      <w:pPr>
                        <w:spacing w:before="29"/>
                        <w:ind w:left="20" w:right="-173"/>
                        <w:rPr>
                          <w:rFonts w:ascii="Helvetica"/>
                          <w:sz w:val="16"/>
                        </w:rPr>
                      </w:pPr>
                      <w:proofErr w:type="spellStart"/>
                      <w:r>
                        <w:rPr>
                          <w:rFonts w:ascii="Helvetica"/>
                          <w:color w:val="1A1A1A"/>
                          <w:w w:val="102"/>
                          <w:sz w:val="16"/>
                        </w:rPr>
                        <w:t>Stap</w:t>
                      </w:r>
                      <w:proofErr w:type="spellEnd"/>
                    </w:p>
                  </w:txbxContent>
                </v:textbox>
                <w10:wrap anchorx="page"/>
              </v:shape>
            </w:pict>
          </mc:Fallback>
        </mc:AlternateContent>
      </w:r>
      <w:r w:rsidR="0053712E">
        <w:rPr>
          <w:noProof/>
        </w:rPr>
        <mc:AlternateContent>
          <mc:Choice Requires="wps">
            <w:drawing>
              <wp:anchor distT="0" distB="0" distL="114300" distR="114300" simplePos="0" relativeHeight="251691520" behindDoc="0" locked="0" layoutInCell="1" allowOverlap="1" wp14:anchorId="2BC07E84" wp14:editId="12C25EE1">
                <wp:simplePos x="0" y="0"/>
                <wp:positionH relativeFrom="page">
                  <wp:posOffset>6820535</wp:posOffset>
                </wp:positionH>
                <wp:positionV relativeFrom="paragraph">
                  <wp:posOffset>-669290</wp:posOffset>
                </wp:positionV>
                <wp:extent cx="130175" cy="225425"/>
                <wp:effectExtent l="635" t="381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B4495" w14:textId="77777777" w:rsidR="009532C9" w:rsidRDefault="009532C9">
                            <w:pPr>
                              <w:spacing w:before="29"/>
                              <w:ind w:left="20" w:right="-150"/>
                              <w:rPr>
                                <w:rFonts w:ascii="Helvetica"/>
                                <w:sz w:val="16"/>
                              </w:rPr>
                            </w:pPr>
                            <w:proofErr w:type="spellStart"/>
                            <w:r>
                              <w:rPr>
                                <w:rFonts w:ascii="Helvetica"/>
                                <w:color w:val="1A1A1A"/>
                                <w:spacing w:val="-23"/>
                                <w:w w:val="102"/>
                                <w:sz w:val="16"/>
                              </w:rPr>
                              <w:t>Y</w:t>
                            </w:r>
                            <w:r>
                              <w:rPr>
                                <w:rFonts w:ascii="Helvetica"/>
                                <w:color w:val="1A1A1A"/>
                                <w:w w:val="102"/>
                                <w:sz w:val="16"/>
                              </w:rPr>
                              <w:t>ers</w:t>
                            </w:r>
                            <w:proofErr w:type="spellEnd"/>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62" type="#_x0000_t202" style="position:absolute;left:0;text-align:left;margin-left:537.05pt;margin-top:-52.65pt;width:10.25pt;height:17.75pt;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" filled="f" stroked="f">
                <v:textbox style="layout-flow:vertical" inset="0,0,0,0">
                  <w:txbxContent>
                    <w:p w14:paraId="36FB4495" w14:textId="77777777" w:rsidR="009532C9" w:rsidRDefault="009532C9">
                      <w:pPr>
                        <w:spacing w:before="29"/>
                        <w:ind w:left="20" w:right="-150"/>
                        <w:rPr>
                          <w:rFonts w:ascii="Helvetica"/>
                          <w:sz w:val="16"/>
                        </w:rPr>
                      </w:pPr>
                      <w:proofErr w:type="spellStart"/>
                      <w:r>
                        <w:rPr>
                          <w:rFonts w:ascii="Helvetica"/>
                          <w:color w:val="1A1A1A"/>
                          <w:spacing w:val="-23"/>
                          <w:w w:val="102"/>
                          <w:sz w:val="16"/>
                        </w:rPr>
                        <w:t>Y</w:t>
                      </w:r>
                      <w:r>
                        <w:rPr>
                          <w:rFonts w:ascii="Helvetica"/>
                          <w:color w:val="1A1A1A"/>
                          <w:w w:val="102"/>
                          <w:sz w:val="16"/>
                        </w:rPr>
                        <w:t>ers</w:t>
                      </w:r>
                      <w:proofErr w:type="spellEnd"/>
                    </w:p>
                  </w:txbxContent>
                </v:textbox>
                <w10:wrap anchorx="page"/>
              </v:shape>
            </w:pict>
          </mc:Fallback>
        </mc:AlternateContent>
      </w:r>
      <w:r w:rsidR="0053712E">
        <w:rPr>
          <w:noProof/>
        </w:rPr>
        <mc:AlternateContent>
          <mc:Choice Requires="wps">
            <w:drawing>
              <wp:anchor distT="0" distB="0" distL="114300" distR="114300" simplePos="0" relativeHeight="251693568" behindDoc="0" locked="0" layoutInCell="1" allowOverlap="1" wp14:anchorId="45BE97CF" wp14:editId="3BD2B146">
                <wp:simplePos x="0" y="0"/>
                <wp:positionH relativeFrom="page">
                  <wp:posOffset>2440305</wp:posOffset>
                </wp:positionH>
                <wp:positionV relativeFrom="paragraph">
                  <wp:posOffset>-295275</wp:posOffset>
                </wp:positionV>
                <wp:extent cx="4435475" cy="318135"/>
                <wp:effectExtent l="1905" t="0" r="0"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475"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09895" w14:textId="77777777" w:rsidR="009532C9" w:rsidRDefault="009532C9">
                            <w:pPr>
                              <w:spacing w:before="29"/>
                              <w:ind w:left="20"/>
                              <w:rPr>
                                <w:rFonts w:ascii="Helvetica" w:hAnsi="Helvetica"/>
                                <w:sz w:val="16"/>
                              </w:rPr>
                            </w:pPr>
                            <w:r>
                              <w:rPr>
                                <w:rFonts w:ascii="Helvetica" w:hAnsi="Helvetica"/>
                                <w:w w:val="102"/>
                                <w:sz w:val="16"/>
                              </w:rPr>
                              <w:t>1e−07</w:t>
                            </w:r>
                          </w:p>
                          <w:p w14:paraId="35CA4F7E" w14:textId="77777777" w:rsidR="009532C9" w:rsidRDefault="009532C9">
                            <w:pPr>
                              <w:spacing w:before="43"/>
                              <w:ind w:left="20"/>
                              <w:rPr>
                                <w:rFonts w:ascii="Helvetica" w:hAnsi="Helvetica"/>
                                <w:sz w:val="16"/>
                              </w:rPr>
                            </w:pPr>
                            <w:r>
                              <w:rPr>
                                <w:rFonts w:ascii="Helvetica" w:hAnsi="Helvetica"/>
                                <w:w w:val="102"/>
                                <w:sz w:val="16"/>
                              </w:rPr>
                              <w:t>1e−05</w:t>
                            </w:r>
                          </w:p>
                          <w:p w14:paraId="2D585391" w14:textId="77777777" w:rsidR="009532C9" w:rsidRDefault="009532C9">
                            <w:pPr>
                              <w:spacing w:before="43"/>
                              <w:ind w:left="20"/>
                              <w:rPr>
                                <w:rFonts w:ascii="Helvetica" w:hAnsi="Helvetica"/>
                                <w:sz w:val="16"/>
                              </w:rPr>
                            </w:pPr>
                            <w:r>
                              <w:rPr>
                                <w:rFonts w:ascii="Helvetica" w:hAnsi="Helvetica"/>
                                <w:w w:val="102"/>
                                <w:sz w:val="16"/>
                              </w:rPr>
                              <w:t>1e−03</w:t>
                            </w:r>
                          </w:p>
                          <w:p w14:paraId="308A9D65" w14:textId="77777777" w:rsidR="009532C9" w:rsidRDefault="009532C9">
                            <w:pPr>
                              <w:spacing w:before="43"/>
                              <w:ind w:left="20"/>
                              <w:rPr>
                                <w:rFonts w:ascii="Helvetica" w:hAnsi="Helvetica"/>
                                <w:sz w:val="16"/>
                              </w:rPr>
                            </w:pPr>
                            <w:r>
                              <w:rPr>
                                <w:rFonts w:ascii="Helvetica" w:hAnsi="Helvetica"/>
                                <w:w w:val="102"/>
                                <w:sz w:val="16"/>
                              </w:rPr>
                              <w:t>1e−01</w:t>
                            </w:r>
                          </w:p>
                          <w:p w14:paraId="50C4FC9D" w14:textId="77777777" w:rsidR="009532C9" w:rsidRDefault="009532C9">
                            <w:pPr>
                              <w:spacing w:before="111"/>
                              <w:ind w:left="20"/>
                              <w:rPr>
                                <w:rFonts w:ascii="Helvetica" w:hAnsi="Helvetica"/>
                                <w:sz w:val="16"/>
                              </w:rPr>
                            </w:pPr>
                            <w:r>
                              <w:rPr>
                                <w:rFonts w:ascii="Helvetica" w:hAnsi="Helvetica"/>
                                <w:w w:val="102"/>
                                <w:sz w:val="16"/>
                              </w:rPr>
                              <w:t>1e−07</w:t>
                            </w:r>
                          </w:p>
                          <w:p w14:paraId="301BF378" w14:textId="77777777" w:rsidR="009532C9" w:rsidRDefault="009532C9">
                            <w:pPr>
                              <w:spacing w:before="43"/>
                              <w:ind w:left="20"/>
                              <w:rPr>
                                <w:rFonts w:ascii="Helvetica" w:hAnsi="Helvetica"/>
                                <w:sz w:val="16"/>
                              </w:rPr>
                            </w:pPr>
                            <w:r>
                              <w:rPr>
                                <w:rFonts w:ascii="Helvetica" w:hAnsi="Helvetica"/>
                                <w:w w:val="102"/>
                                <w:sz w:val="16"/>
                              </w:rPr>
                              <w:t>1e−05</w:t>
                            </w:r>
                          </w:p>
                          <w:p w14:paraId="3B5813AB" w14:textId="77777777" w:rsidR="009532C9" w:rsidRDefault="009532C9">
                            <w:pPr>
                              <w:spacing w:before="43"/>
                              <w:ind w:left="20"/>
                              <w:rPr>
                                <w:rFonts w:ascii="Helvetica" w:hAnsi="Helvetica"/>
                                <w:sz w:val="16"/>
                              </w:rPr>
                            </w:pPr>
                            <w:r>
                              <w:rPr>
                                <w:rFonts w:ascii="Helvetica" w:hAnsi="Helvetica"/>
                                <w:w w:val="102"/>
                                <w:sz w:val="16"/>
                              </w:rPr>
                              <w:t>1e−03</w:t>
                            </w:r>
                          </w:p>
                          <w:p w14:paraId="3CF74F21" w14:textId="77777777" w:rsidR="009532C9" w:rsidRDefault="009532C9">
                            <w:pPr>
                              <w:spacing w:before="43"/>
                              <w:ind w:left="20"/>
                              <w:rPr>
                                <w:rFonts w:ascii="Helvetica" w:hAnsi="Helvetica"/>
                                <w:sz w:val="16"/>
                              </w:rPr>
                            </w:pPr>
                            <w:r>
                              <w:rPr>
                                <w:rFonts w:ascii="Helvetica" w:hAnsi="Helvetica"/>
                                <w:w w:val="102"/>
                                <w:sz w:val="16"/>
                              </w:rPr>
                              <w:t>1e−01</w:t>
                            </w:r>
                          </w:p>
                          <w:p w14:paraId="76A36DD1" w14:textId="77777777" w:rsidR="009532C9" w:rsidRDefault="009532C9">
                            <w:pPr>
                              <w:spacing w:before="111"/>
                              <w:ind w:left="20"/>
                              <w:rPr>
                                <w:rFonts w:ascii="Helvetica" w:hAnsi="Helvetica"/>
                                <w:sz w:val="16"/>
                              </w:rPr>
                            </w:pPr>
                            <w:r>
                              <w:rPr>
                                <w:rFonts w:ascii="Helvetica" w:hAnsi="Helvetica"/>
                                <w:w w:val="102"/>
                                <w:sz w:val="16"/>
                              </w:rPr>
                              <w:t>1e−07</w:t>
                            </w:r>
                          </w:p>
                          <w:p w14:paraId="76B8DA0B" w14:textId="77777777" w:rsidR="009532C9" w:rsidRDefault="009532C9">
                            <w:pPr>
                              <w:spacing w:before="43"/>
                              <w:ind w:left="20"/>
                              <w:rPr>
                                <w:rFonts w:ascii="Helvetica" w:hAnsi="Helvetica"/>
                                <w:sz w:val="16"/>
                              </w:rPr>
                            </w:pPr>
                            <w:r>
                              <w:rPr>
                                <w:rFonts w:ascii="Helvetica" w:hAnsi="Helvetica"/>
                                <w:w w:val="102"/>
                                <w:sz w:val="16"/>
                              </w:rPr>
                              <w:t>1e−05</w:t>
                            </w:r>
                          </w:p>
                          <w:p w14:paraId="2C91C039" w14:textId="77777777" w:rsidR="009532C9" w:rsidRDefault="009532C9">
                            <w:pPr>
                              <w:spacing w:before="43"/>
                              <w:ind w:left="20"/>
                              <w:rPr>
                                <w:rFonts w:ascii="Helvetica" w:hAnsi="Helvetica"/>
                                <w:sz w:val="16"/>
                              </w:rPr>
                            </w:pPr>
                            <w:r>
                              <w:rPr>
                                <w:rFonts w:ascii="Helvetica" w:hAnsi="Helvetica"/>
                                <w:w w:val="102"/>
                                <w:sz w:val="16"/>
                              </w:rPr>
                              <w:t>1e−03</w:t>
                            </w:r>
                          </w:p>
                          <w:p w14:paraId="6E8817A8" w14:textId="77777777" w:rsidR="009532C9" w:rsidRDefault="009532C9">
                            <w:pPr>
                              <w:spacing w:before="43"/>
                              <w:ind w:left="20"/>
                              <w:rPr>
                                <w:rFonts w:ascii="Helvetica" w:hAnsi="Helvetica"/>
                                <w:sz w:val="16"/>
                              </w:rPr>
                            </w:pPr>
                            <w:r>
                              <w:rPr>
                                <w:rFonts w:ascii="Helvetica" w:hAnsi="Helvetica"/>
                                <w:w w:val="102"/>
                                <w:sz w:val="16"/>
                              </w:rPr>
                              <w:t>1e−01</w:t>
                            </w:r>
                          </w:p>
                          <w:p w14:paraId="760076C6" w14:textId="77777777" w:rsidR="009532C9" w:rsidRDefault="009532C9">
                            <w:pPr>
                              <w:spacing w:before="111"/>
                              <w:ind w:left="20"/>
                              <w:rPr>
                                <w:rFonts w:ascii="Helvetica" w:hAnsi="Helvetica"/>
                                <w:sz w:val="16"/>
                              </w:rPr>
                            </w:pPr>
                            <w:r>
                              <w:rPr>
                                <w:rFonts w:ascii="Helvetica" w:hAnsi="Helvetica"/>
                                <w:w w:val="102"/>
                                <w:sz w:val="16"/>
                              </w:rPr>
                              <w:t>1e−07</w:t>
                            </w:r>
                          </w:p>
                          <w:p w14:paraId="0AD975C1" w14:textId="77777777" w:rsidR="009532C9" w:rsidRDefault="009532C9">
                            <w:pPr>
                              <w:spacing w:before="43"/>
                              <w:ind w:left="20"/>
                              <w:rPr>
                                <w:rFonts w:ascii="Helvetica" w:hAnsi="Helvetica"/>
                                <w:sz w:val="16"/>
                              </w:rPr>
                            </w:pPr>
                            <w:r>
                              <w:rPr>
                                <w:rFonts w:ascii="Helvetica" w:hAnsi="Helvetica"/>
                                <w:w w:val="102"/>
                                <w:sz w:val="16"/>
                              </w:rPr>
                              <w:t>1e−05</w:t>
                            </w:r>
                          </w:p>
                          <w:p w14:paraId="53872F46" w14:textId="77777777" w:rsidR="009532C9" w:rsidRDefault="009532C9">
                            <w:pPr>
                              <w:spacing w:before="43"/>
                              <w:ind w:left="20"/>
                              <w:rPr>
                                <w:rFonts w:ascii="Helvetica" w:hAnsi="Helvetica"/>
                                <w:sz w:val="16"/>
                              </w:rPr>
                            </w:pPr>
                            <w:r>
                              <w:rPr>
                                <w:rFonts w:ascii="Helvetica" w:hAnsi="Helvetica"/>
                                <w:w w:val="102"/>
                                <w:sz w:val="16"/>
                              </w:rPr>
                              <w:t>1e−03</w:t>
                            </w:r>
                          </w:p>
                          <w:p w14:paraId="042D792F" w14:textId="77777777" w:rsidR="009532C9" w:rsidRDefault="009532C9">
                            <w:pPr>
                              <w:spacing w:before="43"/>
                              <w:ind w:left="20"/>
                              <w:rPr>
                                <w:rFonts w:ascii="Helvetica" w:hAnsi="Helvetica"/>
                                <w:sz w:val="16"/>
                              </w:rPr>
                            </w:pPr>
                            <w:r>
                              <w:rPr>
                                <w:rFonts w:ascii="Helvetica" w:hAnsi="Helvetica"/>
                                <w:w w:val="102"/>
                                <w:sz w:val="16"/>
                              </w:rPr>
                              <w:t>1e−01</w:t>
                            </w:r>
                          </w:p>
                          <w:p w14:paraId="5F8EB100" w14:textId="77777777" w:rsidR="009532C9" w:rsidRDefault="009532C9">
                            <w:pPr>
                              <w:spacing w:before="111"/>
                              <w:ind w:left="20"/>
                              <w:rPr>
                                <w:rFonts w:ascii="Helvetica" w:hAnsi="Helvetica"/>
                                <w:sz w:val="16"/>
                              </w:rPr>
                            </w:pPr>
                            <w:r>
                              <w:rPr>
                                <w:rFonts w:ascii="Helvetica" w:hAnsi="Helvetica"/>
                                <w:w w:val="102"/>
                                <w:sz w:val="16"/>
                              </w:rPr>
                              <w:t>1e−07</w:t>
                            </w:r>
                          </w:p>
                          <w:p w14:paraId="00293E4C" w14:textId="77777777" w:rsidR="009532C9" w:rsidRDefault="009532C9">
                            <w:pPr>
                              <w:spacing w:before="43"/>
                              <w:ind w:left="20"/>
                              <w:rPr>
                                <w:rFonts w:ascii="Helvetica" w:hAnsi="Helvetica"/>
                                <w:sz w:val="16"/>
                              </w:rPr>
                            </w:pPr>
                            <w:r>
                              <w:rPr>
                                <w:rFonts w:ascii="Helvetica" w:hAnsi="Helvetica"/>
                                <w:w w:val="102"/>
                                <w:sz w:val="16"/>
                              </w:rPr>
                              <w:t>1e−05</w:t>
                            </w:r>
                          </w:p>
                          <w:p w14:paraId="49478F4C" w14:textId="77777777" w:rsidR="009532C9" w:rsidRDefault="009532C9">
                            <w:pPr>
                              <w:spacing w:before="43"/>
                              <w:ind w:left="20"/>
                              <w:rPr>
                                <w:rFonts w:ascii="Helvetica" w:hAnsi="Helvetica"/>
                                <w:sz w:val="16"/>
                              </w:rPr>
                            </w:pPr>
                            <w:r>
                              <w:rPr>
                                <w:rFonts w:ascii="Helvetica" w:hAnsi="Helvetica"/>
                                <w:w w:val="102"/>
                                <w:sz w:val="16"/>
                              </w:rPr>
                              <w:t>1e−03</w:t>
                            </w:r>
                          </w:p>
                          <w:p w14:paraId="59513E76" w14:textId="77777777" w:rsidR="009532C9" w:rsidRDefault="009532C9">
                            <w:pPr>
                              <w:spacing w:before="43"/>
                              <w:ind w:left="20"/>
                              <w:rPr>
                                <w:rFonts w:ascii="Helvetica" w:hAnsi="Helvetica"/>
                                <w:sz w:val="16"/>
                              </w:rPr>
                            </w:pPr>
                            <w:r>
                              <w:rPr>
                                <w:rFonts w:ascii="Helvetica" w:hAnsi="Helvetica"/>
                                <w:w w:val="102"/>
                                <w:sz w:val="16"/>
                              </w:rPr>
                              <w:t>1e−01</w:t>
                            </w:r>
                          </w:p>
                          <w:p w14:paraId="1CD613A7" w14:textId="77777777" w:rsidR="009532C9" w:rsidRDefault="009532C9">
                            <w:pPr>
                              <w:spacing w:before="111"/>
                              <w:ind w:left="20"/>
                              <w:rPr>
                                <w:rFonts w:ascii="Helvetica" w:hAnsi="Helvetica"/>
                                <w:sz w:val="16"/>
                              </w:rPr>
                            </w:pPr>
                            <w:r>
                              <w:rPr>
                                <w:rFonts w:ascii="Helvetica" w:hAnsi="Helvetica"/>
                                <w:w w:val="102"/>
                                <w:sz w:val="16"/>
                              </w:rPr>
                              <w:t>1e−07</w:t>
                            </w:r>
                          </w:p>
                          <w:p w14:paraId="5BBCBEE4" w14:textId="77777777" w:rsidR="009532C9" w:rsidRDefault="009532C9">
                            <w:pPr>
                              <w:spacing w:before="43"/>
                              <w:ind w:left="20"/>
                              <w:rPr>
                                <w:rFonts w:ascii="Helvetica" w:hAnsi="Helvetica"/>
                                <w:sz w:val="16"/>
                              </w:rPr>
                            </w:pPr>
                            <w:r>
                              <w:rPr>
                                <w:rFonts w:ascii="Helvetica" w:hAnsi="Helvetica"/>
                                <w:w w:val="102"/>
                                <w:sz w:val="16"/>
                              </w:rPr>
                              <w:t>1e−05</w:t>
                            </w:r>
                          </w:p>
                          <w:p w14:paraId="72F406C5" w14:textId="77777777" w:rsidR="009532C9" w:rsidRDefault="009532C9">
                            <w:pPr>
                              <w:spacing w:before="43"/>
                              <w:ind w:left="20"/>
                              <w:rPr>
                                <w:rFonts w:ascii="Helvetica" w:hAnsi="Helvetica"/>
                                <w:sz w:val="16"/>
                              </w:rPr>
                            </w:pPr>
                            <w:r>
                              <w:rPr>
                                <w:rFonts w:ascii="Helvetica" w:hAnsi="Helvetica"/>
                                <w:w w:val="102"/>
                                <w:sz w:val="16"/>
                              </w:rPr>
                              <w:t>1e−03</w:t>
                            </w:r>
                          </w:p>
                          <w:p w14:paraId="16B49A85" w14:textId="77777777" w:rsidR="009532C9" w:rsidRDefault="009532C9">
                            <w:pPr>
                              <w:spacing w:before="43"/>
                              <w:ind w:left="20"/>
                              <w:rPr>
                                <w:rFonts w:ascii="Helvetica" w:hAnsi="Helvetica"/>
                                <w:sz w:val="16"/>
                              </w:rPr>
                            </w:pPr>
                            <w:r>
                              <w:rPr>
                                <w:rFonts w:ascii="Helvetica" w:hAnsi="Helvetica"/>
                                <w:w w:val="102"/>
                                <w:sz w:val="16"/>
                              </w:rPr>
                              <w:t>1e−01</w:t>
                            </w:r>
                          </w:p>
                          <w:p w14:paraId="2998A9F9" w14:textId="77777777" w:rsidR="009532C9" w:rsidRDefault="009532C9">
                            <w:pPr>
                              <w:spacing w:before="111"/>
                              <w:ind w:left="20"/>
                              <w:rPr>
                                <w:rFonts w:ascii="Helvetica" w:hAnsi="Helvetica"/>
                                <w:sz w:val="16"/>
                              </w:rPr>
                            </w:pPr>
                            <w:r>
                              <w:rPr>
                                <w:rFonts w:ascii="Helvetica" w:hAnsi="Helvetica"/>
                                <w:w w:val="102"/>
                                <w:sz w:val="16"/>
                              </w:rPr>
                              <w:t>1e−07</w:t>
                            </w:r>
                          </w:p>
                          <w:p w14:paraId="60BD7E23" w14:textId="77777777" w:rsidR="009532C9" w:rsidRDefault="009532C9">
                            <w:pPr>
                              <w:spacing w:before="43"/>
                              <w:ind w:left="20"/>
                              <w:rPr>
                                <w:rFonts w:ascii="Helvetica" w:hAnsi="Helvetica"/>
                                <w:sz w:val="16"/>
                              </w:rPr>
                            </w:pPr>
                            <w:r>
                              <w:rPr>
                                <w:rFonts w:ascii="Helvetica" w:hAnsi="Helvetica"/>
                                <w:w w:val="102"/>
                                <w:sz w:val="16"/>
                              </w:rPr>
                              <w:t>1e−05</w:t>
                            </w:r>
                          </w:p>
                          <w:p w14:paraId="609CE5E5" w14:textId="77777777" w:rsidR="009532C9" w:rsidRDefault="009532C9">
                            <w:pPr>
                              <w:spacing w:before="43"/>
                              <w:ind w:left="20"/>
                              <w:rPr>
                                <w:rFonts w:ascii="Helvetica" w:hAnsi="Helvetica"/>
                                <w:sz w:val="16"/>
                              </w:rPr>
                            </w:pPr>
                            <w:r>
                              <w:rPr>
                                <w:rFonts w:ascii="Helvetica" w:hAnsi="Helvetica"/>
                                <w:w w:val="102"/>
                                <w:sz w:val="16"/>
                              </w:rPr>
                              <w:t>1e−03</w:t>
                            </w:r>
                          </w:p>
                          <w:p w14:paraId="7E2C7295" w14:textId="77777777" w:rsidR="009532C9" w:rsidRDefault="009532C9">
                            <w:pPr>
                              <w:spacing w:before="43"/>
                              <w:ind w:left="20"/>
                              <w:rPr>
                                <w:rFonts w:ascii="Helvetica" w:hAnsi="Helvetica"/>
                                <w:sz w:val="16"/>
                              </w:rPr>
                            </w:pPr>
                            <w:r>
                              <w:rPr>
                                <w:rFonts w:ascii="Helvetica" w:hAnsi="Helvetica"/>
                                <w:w w:val="102"/>
                                <w:sz w:val="16"/>
                              </w:rPr>
                              <w:t>1e−01</w:t>
                            </w:r>
                          </w:p>
                          <w:p w14:paraId="0A34A9A8" w14:textId="77777777" w:rsidR="009532C9" w:rsidRDefault="009532C9">
                            <w:pPr>
                              <w:spacing w:before="111"/>
                              <w:ind w:left="20"/>
                              <w:rPr>
                                <w:rFonts w:ascii="Helvetica" w:hAnsi="Helvetica"/>
                                <w:sz w:val="16"/>
                              </w:rPr>
                            </w:pPr>
                            <w:r>
                              <w:rPr>
                                <w:rFonts w:ascii="Helvetica" w:hAnsi="Helvetica"/>
                                <w:w w:val="102"/>
                                <w:sz w:val="16"/>
                              </w:rPr>
                              <w:t>1e−07</w:t>
                            </w:r>
                          </w:p>
                          <w:p w14:paraId="215D3852" w14:textId="77777777" w:rsidR="009532C9" w:rsidRDefault="009532C9">
                            <w:pPr>
                              <w:spacing w:before="43"/>
                              <w:ind w:left="20"/>
                              <w:rPr>
                                <w:rFonts w:ascii="Helvetica" w:hAnsi="Helvetica"/>
                                <w:sz w:val="16"/>
                              </w:rPr>
                            </w:pPr>
                            <w:r>
                              <w:rPr>
                                <w:rFonts w:ascii="Helvetica" w:hAnsi="Helvetica"/>
                                <w:w w:val="102"/>
                                <w:sz w:val="16"/>
                              </w:rPr>
                              <w:t>1e−05</w:t>
                            </w:r>
                          </w:p>
                          <w:p w14:paraId="104674AA" w14:textId="77777777" w:rsidR="009532C9" w:rsidRDefault="009532C9">
                            <w:pPr>
                              <w:spacing w:before="43"/>
                              <w:ind w:left="20"/>
                              <w:rPr>
                                <w:rFonts w:ascii="Helvetica" w:hAnsi="Helvetica"/>
                                <w:sz w:val="16"/>
                              </w:rPr>
                            </w:pPr>
                            <w:r>
                              <w:rPr>
                                <w:rFonts w:ascii="Helvetica" w:hAnsi="Helvetica"/>
                                <w:w w:val="102"/>
                                <w:sz w:val="16"/>
                              </w:rPr>
                              <w:t>1e−03</w:t>
                            </w:r>
                          </w:p>
                          <w:p w14:paraId="79F64D2F" w14:textId="77777777" w:rsidR="009532C9" w:rsidRDefault="009532C9">
                            <w:pPr>
                              <w:spacing w:before="43"/>
                              <w:ind w:left="20"/>
                              <w:rPr>
                                <w:rFonts w:ascii="Helvetica" w:hAnsi="Helvetica"/>
                                <w:sz w:val="16"/>
                              </w:rPr>
                            </w:pPr>
                            <w:r>
                              <w:rPr>
                                <w:rFonts w:ascii="Helvetica" w:hAnsi="Helvetica"/>
                                <w:w w:val="102"/>
                                <w:sz w:val="16"/>
                              </w:rPr>
                              <w:t>1e−01</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63" type="#_x0000_t202" style="position:absolute;left:0;text-align:left;margin-left:192.15pt;margin-top:-23.2pt;width:349.25pt;height:25.05pt;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" filled="f" stroked="f">
                <v:textbox style="layout-flow:vertical;mso-layout-flow-alt:bottom-to-top" inset="0,0,0,0">
                  <w:txbxContent>
                    <w:p w14:paraId="15609895" w14:textId="77777777" w:rsidR="009532C9" w:rsidRDefault="009532C9">
                      <w:pPr>
                        <w:spacing w:before="29"/>
                        <w:ind w:left="20"/>
                        <w:rPr>
                          <w:rFonts w:ascii="Helvetica" w:hAnsi="Helvetica"/>
                          <w:sz w:val="16"/>
                        </w:rPr>
                      </w:pPr>
                      <w:r>
                        <w:rPr>
                          <w:rFonts w:ascii="Helvetica" w:hAnsi="Helvetica"/>
                          <w:w w:val="102"/>
                          <w:sz w:val="16"/>
                        </w:rPr>
                        <w:t>1e−07</w:t>
                      </w:r>
                    </w:p>
                    <w:p w14:paraId="35CA4F7E" w14:textId="77777777" w:rsidR="009532C9" w:rsidRDefault="009532C9">
                      <w:pPr>
                        <w:spacing w:before="43"/>
                        <w:ind w:left="20"/>
                        <w:rPr>
                          <w:rFonts w:ascii="Helvetica" w:hAnsi="Helvetica"/>
                          <w:sz w:val="16"/>
                        </w:rPr>
                      </w:pPr>
                      <w:r>
                        <w:rPr>
                          <w:rFonts w:ascii="Helvetica" w:hAnsi="Helvetica"/>
                          <w:w w:val="102"/>
                          <w:sz w:val="16"/>
                        </w:rPr>
                        <w:t>1e−05</w:t>
                      </w:r>
                    </w:p>
                    <w:p w14:paraId="2D585391" w14:textId="77777777" w:rsidR="009532C9" w:rsidRDefault="009532C9">
                      <w:pPr>
                        <w:spacing w:before="43"/>
                        <w:ind w:left="20"/>
                        <w:rPr>
                          <w:rFonts w:ascii="Helvetica" w:hAnsi="Helvetica"/>
                          <w:sz w:val="16"/>
                        </w:rPr>
                      </w:pPr>
                      <w:r>
                        <w:rPr>
                          <w:rFonts w:ascii="Helvetica" w:hAnsi="Helvetica"/>
                          <w:w w:val="102"/>
                          <w:sz w:val="16"/>
                        </w:rPr>
                        <w:t>1e−03</w:t>
                      </w:r>
                    </w:p>
                    <w:p w14:paraId="308A9D65" w14:textId="77777777" w:rsidR="009532C9" w:rsidRDefault="009532C9">
                      <w:pPr>
                        <w:spacing w:before="43"/>
                        <w:ind w:left="20"/>
                        <w:rPr>
                          <w:rFonts w:ascii="Helvetica" w:hAnsi="Helvetica"/>
                          <w:sz w:val="16"/>
                        </w:rPr>
                      </w:pPr>
                      <w:r>
                        <w:rPr>
                          <w:rFonts w:ascii="Helvetica" w:hAnsi="Helvetica"/>
                          <w:w w:val="102"/>
                          <w:sz w:val="16"/>
                        </w:rPr>
                        <w:t>1e−01</w:t>
                      </w:r>
                    </w:p>
                    <w:p w14:paraId="50C4FC9D" w14:textId="77777777" w:rsidR="009532C9" w:rsidRDefault="009532C9">
                      <w:pPr>
                        <w:spacing w:before="111"/>
                        <w:ind w:left="20"/>
                        <w:rPr>
                          <w:rFonts w:ascii="Helvetica" w:hAnsi="Helvetica"/>
                          <w:sz w:val="16"/>
                        </w:rPr>
                      </w:pPr>
                      <w:r>
                        <w:rPr>
                          <w:rFonts w:ascii="Helvetica" w:hAnsi="Helvetica"/>
                          <w:w w:val="102"/>
                          <w:sz w:val="16"/>
                        </w:rPr>
                        <w:t>1e−07</w:t>
                      </w:r>
                    </w:p>
                    <w:p w14:paraId="301BF378" w14:textId="77777777" w:rsidR="009532C9" w:rsidRDefault="009532C9">
                      <w:pPr>
                        <w:spacing w:before="43"/>
                        <w:ind w:left="20"/>
                        <w:rPr>
                          <w:rFonts w:ascii="Helvetica" w:hAnsi="Helvetica"/>
                          <w:sz w:val="16"/>
                        </w:rPr>
                      </w:pPr>
                      <w:r>
                        <w:rPr>
                          <w:rFonts w:ascii="Helvetica" w:hAnsi="Helvetica"/>
                          <w:w w:val="102"/>
                          <w:sz w:val="16"/>
                        </w:rPr>
                        <w:t>1e−05</w:t>
                      </w:r>
                    </w:p>
                    <w:p w14:paraId="3B5813AB" w14:textId="77777777" w:rsidR="009532C9" w:rsidRDefault="009532C9">
                      <w:pPr>
                        <w:spacing w:before="43"/>
                        <w:ind w:left="20"/>
                        <w:rPr>
                          <w:rFonts w:ascii="Helvetica" w:hAnsi="Helvetica"/>
                          <w:sz w:val="16"/>
                        </w:rPr>
                      </w:pPr>
                      <w:r>
                        <w:rPr>
                          <w:rFonts w:ascii="Helvetica" w:hAnsi="Helvetica"/>
                          <w:w w:val="102"/>
                          <w:sz w:val="16"/>
                        </w:rPr>
                        <w:t>1e−03</w:t>
                      </w:r>
                    </w:p>
                    <w:p w14:paraId="3CF74F21" w14:textId="77777777" w:rsidR="009532C9" w:rsidRDefault="009532C9">
                      <w:pPr>
                        <w:spacing w:before="43"/>
                        <w:ind w:left="20"/>
                        <w:rPr>
                          <w:rFonts w:ascii="Helvetica" w:hAnsi="Helvetica"/>
                          <w:sz w:val="16"/>
                        </w:rPr>
                      </w:pPr>
                      <w:r>
                        <w:rPr>
                          <w:rFonts w:ascii="Helvetica" w:hAnsi="Helvetica"/>
                          <w:w w:val="102"/>
                          <w:sz w:val="16"/>
                        </w:rPr>
                        <w:t>1e−01</w:t>
                      </w:r>
                    </w:p>
                    <w:p w14:paraId="76A36DD1" w14:textId="77777777" w:rsidR="009532C9" w:rsidRDefault="009532C9">
                      <w:pPr>
                        <w:spacing w:before="111"/>
                        <w:ind w:left="20"/>
                        <w:rPr>
                          <w:rFonts w:ascii="Helvetica" w:hAnsi="Helvetica"/>
                          <w:sz w:val="16"/>
                        </w:rPr>
                      </w:pPr>
                      <w:r>
                        <w:rPr>
                          <w:rFonts w:ascii="Helvetica" w:hAnsi="Helvetica"/>
                          <w:w w:val="102"/>
                          <w:sz w:val="16"/>
                        </w:rPr>
                        <w:t>1e−07</w:t>
                      </w:r>
                    </w:p>
                    <w:p w14:paraId="76B8DA0B" w14:textId="77777777" w:rsidR="009532C9" w:rsidRDefault="009532C9">
                      <w:pPr>
                        <w:spacing w:before="43"/>
                        <w:ind w:left="20"/>
                        <w:rPr>
                          <w:rFonts w:ascii="Helvetica" w:hAnsi="Helvetica"/>
                          <w:sz w:val="16"/>
                        </w:rPr>
                      </w:pPr>
                      <w:r>
                        <w:rPr>
                          <w:rFonts w:ascii="Helvetica" w:hAnsi="Helvetica"/>
                          <w:w w:val="102"/>
                          <w:sz w:val="16"/>
                        </w:rPr>
                        <w:t>1e−05</w:t>
                      </w:r>
                    </w:p>
                    <w:p w14:paraId="2C91C039" w14:textId="77777777" w:rsidR="009532C9" w:rsidRDefault="009532C9">
                      <w:pPr>
                        <w:spacing w:before="43"/>
                        <w:ind w:left="20"/>
                        <w:rPr>
                          <w:rFonts w:ascii="Helvetica" w:hAnsi="Helvetica"/>
                          <w:sz w:val="16"/>
                        </w:rPr>
                      </w:pPr>
                      <w:r>
                        <w:rPr>
                          <w:rFonts w:ascii="Helvetica" w:hAnsi="Helvetica"/>
                          <w:w w:val="102"/>
                          <w:sz w:val="16"/>
                        </w:rPr>
                        <w:t>1e−03</w:t>
                      </w:r>
                    </w:p>
                    <w:p w14:paraId="6E8817A8" w14:textId="77777777" w:rsidR="009532C9" w:rsidRDefault="009532C9">
                      <w:pPr>
                        <w:spacing w:before="43"/>
                        <w:ind w:left="20"/>
                        <w:rPr>
                          <w:rFonts w:ascii="Helvetica" w:hAnsi="Helvetica"/>
                          <w:sz w:val="16"/>
                        </w:rPr>
                      </w:pPr>
                      <w:r>
                        <w:rPr>
                          <w:rFonts w:ascii="Helvetica" w:hAnsi="Helvetica"/>
                          <w:w w:val="102"/>
                          <w:sz w:val="16"/>
                        </w:rPr>
                        <w:t>1e−01</w:t>
                      </w:r>
                    </w:p>
                    <w:p w14:paraId="760076C6" w14:textId="77777777" w:rsidR="009532C9" w:rsidRDefault="009532C9">
                      <w:pPr>
                        <w:spacing w:before="111"/>
                        <w:ind w:left="20"/>
                        <w:rPr>
                          <w:rFonts w:ascii="Helvetica" w:hAnsi="Helvetica"/>
                          <w:sz w:val="16"/>
                        </w:rPr>
                      </w:pPr>
                      <w:r>
                        <w:rPr>
                          <w:rFonts w:ascii="Helvetica" w:hAnsi="Helvetica"/>
                          <w:w w:val="102"/>
                          <w:sz w:val="16"/>
                        </w:rPr>
                        <w:t>1e−07</w:t>
                      </w:r>
                    </w:p>
                    <w:p w14:paraId="0AD975C1" w14:textId="77777777" w:rsidR="009532C9" w:rsidRDefault="009532C9">
                      <w:pPr>
                        <w:spacing w:before="43"/>
                        <w:ind w:left="20"/>
                        <w:rPr>
                          <w:rFonts w:ascii="Helvetica" w:hAnsi="Helvetica"/>
                          <w:sz w:val="16"/>
                        </w:rPr>
                      </w:pPr>
                      <w:r>
                        <w:rPr>
                          <w:rFonts w:ascii="Helvetica" w:hAnsi="Helvetica"/>
                          <w:w w:val="102"/>
                          <w:sz w:val="16"/>
                        </w:rPr>
                        <w:t>1e−05</w:t>
                      </w:r>
                    </w:p>
                    <w:p w14:paraId="53872F46" w14:textId="77777777" w:rsidR="009532C9" w:rsidRDefault="009532C9">
                      <w:pPr>
                        <w:spacing w:before="43"/>
                        <w:ind w:left="20"/>
                        <w:rPr>
                          <w:rFonts w:ascii="Helvetica" w:hAnsi="Helvetica"/>
                          <w:sz w:val="16"/>
                        </w:rPr>
                      </w:pPr>
                      <w:r>
                        <w:rPr>
                          <w:rFonts w:ascii="Helvetica" w:hAnsi="Helvetica"/>
                          <w:w w:val="102"/>
                          <w:sz w:val="16"/>
                        </w:rPr>
                        <w:t>1e−03</w:t>
                      </w:r>
                    </w:p>
                    <w:p w14:paraId="042D792F" w14:textId="77777777" w:rsidR="009532C9" w:rsidRDefault="009532C9">
                      <w:pPr>
                        <w:spacing w:before="43"/>
                        <w:ind w:left="20"/>
                        <w:rPr>
                          <w:rFonts w:ascii="Helvetica" w:hAnsi="Helvetica"/>
                          <w:sz w:val="16"/>
                        </w:rPr>
                      </w:pPr>
                      <w:r>
                        <w:rPr>
                          <w:rFonts w:ascii="Helvetica" w:hAnsi="Helvetica"/>
                          <w:w w:val="102"/>
                          <w:sz w:val="16"/>
                        </w:rPr>
                        <w:t>1e−01</w:t>
                      </w:r>
                    </w:p>
                    <w:p w14:paraId="5F8EB100" w14:textId="77777777" w:rsidR="009532C9" w:rsidRDefault="009532C9">
                      <w:pPr>
                        <w:spacing w:before="111"/>
                        <w:ind w:left="20"/>
                        <w:rPr>
                          <w:rFonts w:ascii="Helvetica" w:hAnsi="Helvetica"/>
                          <w:sz w:val="16"/>
                        </w:rPr>
                      </w:pPr>
                      <w:r>
                        <w:rPr>
                          <w:rFonts w:ascii="Helvetica" w:hAnsi="Helvetica"/>
                          <w:w w:val="102"/>
                          <w:sz w:val="16"/>
                        </w:rPr>
                        <w:t>1e−07</w:t>
                      </w:r>
                    </w:p>
                    <w:p w14:paraId="00293E4C" w14:textId="77777777" w:rsidR="009532C9" w:rsidRDefault="009532C9">
                      <w:pPr>
                        <w:spacing w:before="43"/>
                        <w:ind w:left="20"/>
                        <w:rPr>
                          <w:rFonts w:ascii="Helvetica" w:hAnsi="Helvetica"/>
                          <w:sz w:val="16"/>
                        </w:rPr>
                      </w:pPr>
                      <w:r>
                        <w:rPr>
                          <w:rFonts w:ascii="Helvetica" w:hAnsi="Helvetica"/>
                          <w:w w:val="102"/>
                          <w:sz w:val="16"/>
                        </w:rPr>
                        <w:t>1e−05</w:t>
                      </w:r>
                    </w:p>
                    <w:p w14:paraId="49478F4C" w14:textId="77777777" w:rsidR="009532C9" w:rsidRDefault="009532C9">
                      <w:pPr>
                        <w:spacing w:before="43"/>
                        <w:ind w:left="20"/>
                        <w:rPr>
                          <w:rFonts w:ascii="Helvetica" w:hAnsi="Helvetica"/>
                          <w:sz w:val="16"/>
                        </w:rPr>
                      </w:pPr>
                      <w:r>
                        <w:rPr>
                          <w:rFonts w:ascii="Helvetica" w:hAnsi="Helvetica"/>
                          <w:w w:val="102"/>
                          <w:sz w:val="16"/>
                        </w:rPr>
                        <w:t>1e−03</w:t>
                      </w:r>
                    </w:p>
                    <w:p w14:paraId="59513E76" w14:textId="77777777" w:rsidR="009532C9" w:rsidRDefault="009532C9">
                      <w:pPr>
                        <w:spacing w:before="43"/>
                        <w:ind w:left="20"/>
                        <w:rPr>
                          <w:rFonts w:ascii="Helvetica" w:hAnsi="Helvetica"/>
                          <w:sz w:val="16"/>
                        </w:rPr>
                      </w:pPr>
                      <w:r>
                        <w:rPr>
                          <w:rFonts w:ascii="Helvetica" w:hAnsi="Helvetica"/>
                          <w:w w:val="102"/>
                          <w:sz w:val="16"/>
                        </w:rPr>
                        <w:t>1e−01</w:t>
                      </w:r>
                    </w:p>
                    <w:p w14:paraId="1CD613A7" w14:textId="77777777" w:rsidR="009532C9" w:rsidRDefault="009532C9">
                      <w:pPr>
                        <w:spacing w:before="111"/>
                        <w:ind w:left="20"/>
                        <w:rPr>
                          <w:rFonts w:ascii="Helvetica" w:hAnsi="Helvetica"/>
                          <w:sz w:val="16"/>
                        </w:rPr>
                      </w:pPr>
                      <w:r>
                        <w:rPr>
                          <w:rFonts w:ascii="Helvetica" w:hAnsi="Helvetica"/>
                          <w:w w:val="102"/>
                          <w:sz w:val="16"/>
                        </w:rPr>
                        <w:t>1e−07</w:t>
                      </w:r>
                    </w:p>
                    <w:p w14:paraId="5BBCBEE4" w14:textId="77777777" w:rsidR="009532C9" w:rsidRDefault="009532C9">
                      <w:pPr>
                        <w:spacing w:before="43"/>
                        <w:ind w:left="20"/>
                        <w:rPr>
                          <w:rFonts w:ascii="Helvetica" w:hAnsi="Helvetica"/>
                          <w:sz w:val="16"/>
                        </w:rPr>
                      </w:pPr>
                      <w:r>
                        <w:rPr>
                          <w:rFonts w:ascii="Helvetica" w:hAnsi="Helvetica"/>
                          <w:w w:val="102"/>
                          <w:sz w:val="16"/>
                        </w:rPr>
                        <w:t>1e−05</w:t>
                      </w:r>
                    </w:p>
                    <w:p w14:paraId="72F406C5" w14:textId="77777777" w:rsidR="009532C9" w:rsidRDefault="009532C9">
                      <w:pPr>
                        <w:spacing w:before="43"/>
                        <w:ind w:left="20"/>
                        <w:rPr>
                          <w:rFonts w:ascii="Helvetica" w:hAnsi="Helvetica"/>
                          <w:sz w:val="16"/>
                        </w:rPr>
                      </w:pPr>
                      <w:r>
                        <w:rPr>
                          <w:rFonts w:ascii="Helvetica" w:hAnsi="Helvetica"/>
                          <w:w w:val="102"/>
                          <w:sz w:val="16"/>
                        </w:rPr>
                        <w:t>1e−03</w:t>
                      </w:r>
                    </w:p>
                    <w:p w14:paraId="16B49A85" w14:textId="77777777" w:rsidR="009532C9" w:rsidRDefault="009532C9">
                      <w:pPr>
                        <w:spacing w:before="43"/>
                        <w:ind w:left="20"/>
                        <w:rPr>
                          <w:rFonts w:ascii="Helvetica" w:hAnsi="Helvetica"/>
                          <w:sz w:val="16"/>
                        </w:rPr>
                      </w:pPr>
                      <w:r>
                        <w:rPr>
                          <w:rFonts w:ascii="Helvetica" w:hAnsi="Helvetica"/>
                          <w:w w:val="102"/>
                          <w:sz w:val="16"/>
                        </w:rPr>
                        <w:t>1e−01</w:t>
                      </w:r>
                    </w:p>
                    <w:p w14:paraId="2998A9F9" w14:textId="77777777" w:rsidR="009532C9" w:rsidRDefault="009532C9">
                      <w:pPr>
                        <w:spacing w:before="111"/>
                        <w:ind w:left="20"/>
                        <w:rPr>
                          <w:rFonts w:ascii="Helvetica" w:hAnsi="Helvetica"/>
                          <w:sz w:val="16"/>
                        </w:rPr>
                      </w:pPr>
                      <w:r>
                        <w:rPr>
                          <w:rFonts w:ascii="Helvetica" w:hAnsi="Helvetica"/>
                          <w:w w:val="102"/>
                          <w:sz w:val="16"/>
                        </w:rPr>
                        <w:t>1e−07</w:t>
                      </w:r>
                    </w:p>
                    <w:p w14:paraId="60BD7E23" w14:textId="77777777" w:rsidR="009532C9" w:rsidRDefault="009532C9">
                      <w:pPr>
                        <w:spacing w:before="43"/>
                        <w:ind w:left="20"/>
                        <w:rPr>
                          <w:rFonts w:ascii="Helvetica" w:hAnsi="Helvetica"/>
                          <w:sz w:val="16"/>
                        </w:rPr>
                      </w:pPr>
                      <w:r>
                        <w:rPr>
                          <w:rFonts w:ascii="Helvetica" w:hAnsi="Helvetica"/>
                          <w:w w:val="102"/>
                          <w:sz w:val="16"/>
                        </w:rPr>
                        <w:t>1e−05</w:t>
                      </w:r>
                    </w:p>
                    <w:p w14:paraId="609CE5E5" w14:textId="77777777" w:rsidR="009532C9" w:rsidRDefault="009532C9">
                      <w:pPr>
                        <w:spacing w:before="43"/>
                        <w:ind w:left="20"/>
                        <w:rPr>
                          <w:rFonts w:ascii="Helvetica" w:hAnsi="Helvetica"/>
                          <w:sz w:val="16"/>
                        </w:rPr>
                      </w:pPr>
                      <w:r>
                        <w:rPr>
                          <w:rFonts w:ascii="Helvetica" w:hAnsi="Helvetica"/>
                          <w:w w:val="102"/>
                          <w:sz w:val="16"/>
                        </w:rPr>
                        <w:t>1e−03</w:t>
                      </w:r>
                    </w:p>
                    <w:p w14:paraId="7E2C7295" w14:textId="77777777" w:rsidR="009532C9" w:rsidRDefault="009532C9">
                      <w:pPr>
                        <w:spacing w:before="43"/>
                        <w:ind w:left="20"/>
                        <w:rPr>
                          <w:rFonts w:ascii="Helvetica" w:hAnsi="Helvetica"/>
                          <w:sz w:val="16"/>
                        </w:rPr>
                      </w:pPr>
                      <w:r>
                        <w:rPr>
                          <w:rFonts w:ascii="Helvetica" w:hAnsi="Helvetica"/>
                          <w:w w:val="102"/>
                          <w:sz w:val="16"/>
                        </w:rPr>
                        <w:t>1e−01</w:t>
                      </w:r>
                    </w:p>
                    <w:p w14:paraId="0A34A9A8" w14:textId="77777777" w:rsidR="009532C9" w:rsidRDefault="009532C9">
                      <w:pPr>
                        <w:spacing w:before="111"/>
                        <w:ind w:left="20"/>
                        <w:rPr>
                          <w:rFonts w:ascii="Helvetica" w:hAnsi="Helvetica"/>
                          <w:sz w:val="16"/>
                        </w:rPr>
                      </w:pPr>
                      <w:r>
                        <w:rPr>
                          <w:rFonts w:ascii="Helvetica" w:hAnsi="Helvetica"/>
                          <w:w w:val="102"/>
                          <w:sz w:val="16"/>
                        </w:rPr>
                        <w:t>1e−07</w:t>
                      </w:r>
                    </w:p>
                    <w:p w14:paraId="215D3852" w14:textId="77777777" w:rsidR="009532C9" w:rsidRDefault="009532C9">
                      <w:pPr>
                        <w:spacing w:before="43"/>
                        <w:ind w:left="20"/>
                        <w:rPr>
                          <w:rFonts w:ascii="Helvetica" w:hAnsi="Helvetica"/>
                          <w:sz w:val="16"/>
                        </w:rPr>
                      </w:pPr>
                      <w:r>
                        <w:rPr>
                          <w:rFonts w:ascii="Helvetica" w:hAnsi="Helvetica"/>
                          <w:w w:val="102"/>
                          <w:sz w:val="16"/>
                        </w:rPr>
                        <w:t>1e−05</w:t>
                      </w:r>
                    </w:p>
                    <w:p w14:paraId="104674AA" w14:textId="77777777" w:rsidR="009532C9" w:rsidRDefault="009532C9">
                      <w:pPr>
                        <w:spacing w:before="43"/>
                        <w:ind w:left="20"/>
                        <w:rPr>
                          <w:rFonts w:ascii="Helvetica" w:hAnsi="Helvetica"/>
                          <w:sz w:val="16"/>
                        </w:rPr>
                      </w:pPr>
                      <w:r>
                        <w:rPr>
                          <w:rFonts w:ascii="Helvetica" w:hAnsi="Helvetica"/>
                          <w:w w:val="102"/>
                          <w:sz w:val="16"/>
                        </w:rPr>
                        <w:t>1e−03</w:t>
                      </w:r>
                    </w:p>
                    <w:p w14:paraId="79F64D2F" w14:textId="77777777" w:rsidR="009532C9" w:rsidRDefault="009532C9">
                      <w:pPr>
                        <w:spacing w:before="43"/>
                        <w:ind w:left="20"/>
                        <w:rPr>
                          <w:rFonts w:ascii="Helvetica" w:hAnsi="Helvetica"/>
                          <w:sz w:val="16"/>
                        </w:rPr>
                      </w:pPr>
                      <w:r>
                        <w:rPr>
                          <w:rFonts w:ascii="Helvetica" w:hAnsi="Helvetica"/>
                          <w:w w:val="102"/>
                          <w:sz w:val="16"/>
                        </w:rPr>
                        <w:t>1e−01</w:t>
                      </w:r>
                    </w:p>
                  </w:txbxContent>
                </v:textbox>
                <w10:wrap anchorx="page"/>
              </v:shape>
            </w:pict>
          </mc:Fallback>
        </mc:AlternateContent>
      </w:r>
      <w:r>
        <w:rPr>
          <w:rFonts w:ascii="Helvetica"/>
          <w:w w:val="105"/>
          <w:sz w:val="19"/>
        </w:rPr>
        <w:t>Contaminant Proportion</w:t>
      </w:r>
    </w:p>
    <w:p w14:paraId="6555F388" w14:textId="77777777" w:rsidR="006312AD" w:rsidRDefault="006312AD">
      <w:pPr>
        <w:jc w:val="center"/>
        <w:rPr>
          <w:rFonts w:ascii="Helvetica"/>
          <w:sz w:val="19"/>
        </w:rPr>
        <w:sectPr w:rsidR="006312AD">
          <w:type w:val="continuous"/>
          <w:pgSz w:w="12240" w:h="15840"/>
          <w:pgMar w:top="1180" w:right="1020" w:bottom="280" w:left="1720" w:header="720" w:footer="720" w:gutter="0"/>
          <w:cols w:num="2" w:space="720" w:equalWidth="0">
            <w:col w:w="1933" w:space="40"/>
            <w:col w:w="7527"/>
          </w:cols>
        </w:sectPr>
      </w:pPr>
    </w:p>
    <w:p w14:paraId="2D6C89F7" w14:textId="77777777" w:rsidR="006312AD" w:rsidRDefault="006312AD">
      <w:pPr>
        <w:pStyle w:val="BodyText"/>
        <w:spacing w:before="2"/>
        <w:rPr>
          <w:rFonts w:ascii="Helvetica"/>
          <w:sz w:val="17"/>
        </w:rPr>
      </w:pPr>
    </w:p>
    <w:p w14:paraId="37F58F3D" w14:textId="77777777" w:rsidR="006312AD" w:rsidRDefault="006312AD">
      <w:pPr>
        <w:rPr>
          <w:rFonts w:ascii="Helvetica"/>
          <w:sz w:val="17"/>
        </w:rPr>
        <w:sectPr w:rsidR="006312AD">
          <w:type w:val="continuous"/>
          <w:pgSz w:w="12240" w:h="15840"/>
          <w:pgMar w:top="1180" w:right="1020" w:bottom="280" w:left="1720" w:header="720" w:footer="720" w:gutter="0"/>
          <w:cols w:space="720"/>
        </w:sectPr>
      </w:pPr>
    </w:p>
    <w:p w14:paraId="6284EE13" w14:textId="77777777" w:rsidR="006312AD" w:rsidRDefault="006312AD">
      <w:pPr>
        <w:pStyle w:val="BodyText"/>
        <w:spacing w:before="0"/>
        <w:rPr>
          <w:rFonts w:ascii="Helvetica"/>
        </w:rPr>
      </w:pPr>
    </w:p>
    <w:p w14:paraId="20AE43B8" w14:textId="77777777" w:rsidR="006312AD" w:rsidRDefault="006312AD">
      <w:pPr>
        <w:pStyle w:val="BodyText"/>
        <w:spacing w:before="0"/>
        <w:rPr>
          <w:rFonts w:ascii="Helvetica"/>
        </w:rPr>
      </w:pPr>
    </w:p>
    <w:p w14:paraId="5868A423" w14:textId="77777777" w:rsidR="006312AD" w:rsidRDefault="004E417C">
      <w:pPr>
        <w:spacing w:before="124"/>
        <w:ind w:left="1822"/>
        <w:rPr>
          <w:rFonts w:ascii="Helvetica"/>
          <w:sz w:val="19"/>
        </w:rPr>
      </w:pPr>
      <w:r>
        <w:rPr>
          <w:rFonts w:ascii="Helvetica"/>
          <w:sz w:val="19"/>
        </w:rPr>
        <w:t>Contaminant</w:t>
      </w:r>
    </w:p>
    <w:p w14:paraId="416DB8B1" w14:textId="77777777" w:rsidR="006312AD" w:rsidRDefault="004E417C">
      <w:pPr>
        <w:spacing w:before="110" w:line="424" w:lineRule="auto"/>
        <w:ind w:left="349" w:right="253"/>
        <w:rPr>
          <w:rFonts w:ascii="Helvetica"/>
          <w:sz w:val="16"/>
        </w:rPr>
      </w:pPr>
      <w:r>
        <w:br w:type="column"/>
      </w:r>
      <w:r>
        <w:rPr>
          <w:rFonts w:ascii="Helvetica"/>
          <w:w w:val="105"/>
          <w:sz w:val="16"/>
        </w:rPr>
        <w:lastRenderedPageBreak/>
        <w:t xml:space="preserve">Bacillus </w:t>
      </w:r>
      <w:proofErr w:type="spellStart"/>
      <w:r>
        <w:rPr>
          <w:rFonts w:ascii="Helvetica"/>
          <w:w w:val="105"/>
          <w:sz w:val="16"/>
        </w:rPr>
        <w:t>anthracis</w:t>
      </w:r>
      <w:proofErr w:type="spellEnd"/>
      <w:r>
        <w:rPr>
          <w:rFonts w:ascii="Helvetica"/>
          <w:w w:val="105"/>
          <w:sz w:val="16"/>
        </w:rPr>
        <w:t xml:space="preserve"> Ames Clostridium </w:t>
      </w:r>
      <w:proofErr w:type="spellStart"/>
      <w:r>
        <w:rPr>
          <w:rFonts w:ascii="Helvetica"/>
          <w:w w:val="105"/>
          <w:sz w:val="16"/>
        </w:rPr>
        <w:t>botulinum</w:t>
      </w:r>
      <w:proofErr w:type="spellEnd"/>
      <w:r>
        <w:rPr>
          <w:rFonts w:ascii="Helvetica"/>
          <w:w w:val="105"/>
          <w:sz w:val="16"/>
        </w:rPr>
        <w:t xml:space="preserve"> A Hall Escherichia coli O157 H7 EC4115 </w:t>
      </w:r>
      <w:proofErr w:type="gramStart"/>
      <w:r>
        <w:rPr>
          <w:rFonts w:ascii="Helvetica"/>
          <w:sz w:val="16"/>
        </w:rPr>
        <w:t xml:space="preserve">Pseudomonas  </w:t>
      </w:r>
      <w:proofErr w:type="spellStart"/>
      <w:r>
        <w:rPr>
          <w:rFonts w:ascii="Helvetica"/>
          <w:sz w:val="16"/>
        </w:rPr>
        <w:t>aeruginosa</w:t>
      </w:r>
      <w:proofErr w:type="spellEnd"/>
      <w:proofErr w:type="gramEnd"/>
    </w:p>
    <w:p w14:paraId="2953404F" w14:textId="77777777" w:rsidR="006312AD" w:rsidRDefault="004E417C">
      <w:pPr>
        <w:spacing w:before="110" w:line="424" w:lineRule="auto"/>
        <w:ind w:left="-14"/>
        <w:rPr>
          <w:rFonts w:ascii="Helvetica"/>
          <w:sz w:val="16"/>
        </w:rPr>
      </w:pPr>
      <w:r>
        <w:br w:type="column"/>
      </w:r>
      <w:r>
        <w:rPr>
          <w:rFonts w:ascii="Helvetica"/>
          <w:sz w:val="16"/>
        </w:rPr>
        <w:lastRenderedPageBreak/>
        <w:t xml:space="preserve">Salmonella </w:t>
      </w:r>
      <w:proofErr w:type="spellStart"/>
      <w:r>
        <w:rPr>
          <w:rFonts w:ascii="Helvetica"/>
          <w:sz w:val="16"/>
        </w:rPr>
        <w:t>enterica</w:t>
      </w:r>
      <w:proofErr w:type="spellEnd"/>
      <w:r>
        <w:rPr>
          <w:rFonts w:ascii="Helvetica"/>
          <w:sz w:val="16"/>
        </w:rPr>
        <w:t xml:space="preserve"> </w:t>
      </w:r>
      <w:proofErr w:type="spellStart"/>
      <w:r>
        <w:rPr>
          <w:rFonts w:ascii="Helvetica"/>
          <w:sz w:val="16"/>
        </w:rPr>
        <w:t>serovar</w:t>
      </w:r>
      <w:proofErr w:type="spellEnd"/>
      <w:r>
        <w:rPr>
          <w:rFonts w:ascii="Helvetica"/>
          <w:sz w:val="16"/>
        </w:rPr>
        <w:t xml:space="preserve"> </w:t>
      </w:r>
      <w:proofErr w:type="spellStart"/>
      <w:r>
        <w:rPr>
          <w:rFonts w:ascii="Helvetica"/>
          <w:sz w:val="16"/>
        </w:rPr>
        <w:t>Typhimurium</w:t>
      </w:r>
      <w:proofErr w:type="spellEnd"/>
      <w:r>
        <w:rPr>
          <w:rFonts w:ascii="Helvetica"/>
          <w:sz w:val="16"/>
        </w:rPr>
        <w:t xml:space="preserve"> </w:t>
      </w:r>
      <w:r>
        <w:rPr>
          <w:rFonts w:ascii="Helvetica"/>
          <w:w w:val="105"/>
          <w:sz w:val="16"/>
        </w:rPr>
        <w:t xml:space="preserve">Staphylococcus </w:t>
      </w:r>
      <w:proofErr w:type="spellStart"/>
      <w:r>
        <w:rPr>
          <w:rFonts w:ascii="Helvetica"/>
          <w:w w:val="105"/>
          <w:sz w:val="16"/>
        </w:rPr>
        <w:t>aureus</w:t>
      </w:r>
      <w:proofErr w:type="spellEnd"/>
      <w:r>
        <w:rPr>
          <w:rFonts w:ascii="Helvetica"/>
          <w:w w:val="105"/>
          <w:sz w:val="16"/>
        </w:rPr>
        <w:t xml:space="preserve"> ED133</w:t>
      </w:r>
    </w:p>
    <w:p w14:paraId="79D6E0A6" w14:textId="77777777" w:rsidR="006312AD" w:rsidRDefault="004E417C">
      <w:pPr>
        <w:ind w:left="-14"/>
        <w:rPr>
          <w:rFonts w:ascii="Helvetica"/>
          <w:sz w:val="16"/>
        </w:rPr>
      </w:pPr>
      <w:r>
        <w:rPr>
          <w:rFonts w:ascii="Helvetica"/>
          <w:w w:val="105"/>
          <w:sz w:val="16"/>
        </w:rPr>
        <w:t xml:space="preserve">Yersinia </w:t>
      </w:r>
      <w:proofErr w:type="spellStart"/>
      <w:r>
        <w:rPr>
          <w:rFonts w:ascii="Helvetica"/>
          <w:w w:val="105"/>
          <w:sz w:val="16"/>
        </w:rPr>
        <w:t>pestis</w:t>
      </w:r>
      <w:proofErr w:type="spellEnd"/>
      <w:r>
        <w:rPr>
          <w:rFonts w:ascii="Helvetica"/>
          <w:w w:val="105"/>
          <w:sz w:val="16"/>
        </w:rPr>
        <w:t xml:space="preserve"> CO92</w:t>
      </w:r>
    </w:p>
    <w:p w14:paraId="43754B39" w14:textId="77777777" w:rsidR="006312AD" w:rsidRDefault="006312AD">
      <w:pPr>
        <w:rPr>
          <w:rFonts w:ascii="Helvetica"/>
          <w:sz w:val="16"/>
        </w:rPr>
        <w:sectPr w:rsidR="006312AD">
          <w:type w:val="continuous"/>
          <w:pgSz w:w="12240" w:h="15840"/>
          <w:pgMar w:top="1180" w:right="1020" w:bottom="280" w:left="1720" w:header="720" w:footer="720" w:gutter="0"/>
          <w:cols w:num="3" w:space="720" w:equalWidth="0">
            <w:col w:w="2940" w:space="40"/>
            <w:col w:w="3162" w:space="40"/>
            <w:col w:w="3318"/>
          </w:cols>
        </w:sectPr>
      </w:pPr>
    </w:p>
    <w:p w14:paraId="05D39A8F" w14:textId="77777777" w:rsidR="006312AD" w:rsidRDefault="006312AD">
      <w:pPr>
        <w:pStyle w:val="BodyText"/>
        <w:spacing w:before="0"/>
        <w:rPr>
          <w:rFonts w:ascii="Helvetica"/>
        </w:rPr>
      </w:pPr>
    </w:p>
    <w:p w14:paraId="21DD130D" w14:textId="77777777" w:rsidR="006312AD" w:rsidRDefault="006312AD">
      <w:pPr>
        <w:pStyle w:val="BodyText"/>
        <w:rPr>
          <w:rFonts w:ascii="Helvetica"/>
        </w:rPr>
      </w:pPr>
    </w:p>
    <w:p w14:paraId="3930AEEB" w14:textId="77777777" w:rsidR="006312AD" w:rsidRDefault="004E417C">
      <w:pPr>
        <w:pStyle w:val="BodyText"/>
        <w:spacing w:before="0" w:line="249" w:lineRule="auto"/>
        <w:ind w:left="1114" w:right="7"/>
      </w:pPr>
      <w:r>
        <w:rPr>
          <w:rFonts w:ascii="Arial"/>
          <w:b/>
        </w:rPr>
        <w:t xml:space="preserve">Figure 4. </w:t>
      </w:r>
      <w:r>
        <w:t xml:space="preserve">Relationship between the </w:t>
      </w:r>
      <w:proofErr w:type="gramStart"/>
      <w:r>
        <w:t>proportion</w:t>
      </w:r>
      <w:proofErr w:type="gramEnd"/>
      <w:r>
        <w:t xml:space="preserve"> of contaminant reads simulated per dataset and the proportion of reads matched to the contaminant genus.</w:t>
      </w:r>
    </w:p>
    <w:p w14:paraId="1BB33501" w14:textId="77777777" w:rsidR="006312AD" w:rsidRDefault="006312AD">
      <w:pPr>
        <w:spacing w:line="249" w:lineRule="auto"/>
        <w:sectPr w:rsidR="006312AD">
          <w:type w:val="continuous"/>
          <w:pgSz w:w="12240" w:h="15840"/>
          <w:pgMar w:top="1180" w:right="1020" w:bottom="280" w:left="1720" w:header="720" w:footer="720" w:gutter="0"/>
          <w:cols w:space="720"/>
        </w:sectPr>
      </w:pPr>
    </w:p>
    <w:p w14:paraId="450533B7" w14:textId="77777777" w:rsidR="006312AD" w:rsidRDefault="004E417C">
      <w:pPr>
        <w:spacing w:before="29"/>
        <w:ind w:left="749"/>
        <w:rPr>
          <w:rFonts w:ascii="Arial"/>
          <w:b/>
          <w:sz w:val="24"/>
        </w:rPr>
      </w:pPr>
      <w:r>
        <w:rPr>
          <w:rFonts w:ascii="Arial"/>
          <w:sz w:val="10"/>
        </w:rPr>
        <w:lastRenderedPageBreak/>
        <w:t xml:space="preserve">160     </w:t>
      </w:r>
      <w:r>
        <w:rPr>
          <w:rFonts w:ascii="Arial"/>
          <w:b/>
          <w:sz w:val="24"/>
        </w:rPr>
        <w:t>ACKNOWLEDGMENTS</w:t>
      </w:r>
    </w:p>
    <w:p w14:paraId="739DD0D7" w14:textId="77777777" w:rsidR="006312AD" w:rsidRDefault="004E417C">
      <w:pPr>
        <w:pStyle w:val="BodyText"/>
        <w:spacing w:before="122"/>
        <w:ind w:left="749"/>
      </w:pPr>
      <w:r>
        <w:rPr>
          <w:rFonts w:ascii="Arial"/>
          <w:sz w:val="10"/>
        </w:rPr>
        <w:t xml:space="preserve">161    </w:t>
      </w:r>
      <w:r>
        <w:t>The authors would like to thanks Dr. Steven Lund for his assistance in developing the study. The Depart-</w:t>
      </w:r>
    </w:p>
    <w:p w14:paraId="0861AE63" w14:textId="77777777" w:rsidR="006312AD" w:rsidRDefault="004E417C">
      <w:pPr>
        <w:pStyle w:val="BodyText"/>
        <w:ind w:left="749"/>
      </w:pPr>
      <w:r>
        <w:rPr>
          <w:rFonts w:ascii="Arial"/>
          <w:sz w:val="10"/>
        </w:rPr>
        <w:t xml:space="preserve">162       </w:t>
      </w:r>
      <w:proofErr w:type="spellStart"/>
      <w:r>
        <w:t>ment</w:t>
      </w:r>
      <w:proofErr w:type="spellEnd"/>
      <w:r>
        <w:t xml:space="preserve"> of Homeland Security (DHS) Science and Technology Directorate supported this work </w:t>
      </w:r>
      <w:proofErr w:type="gramStart"/>
      <w:r>
        <w:t>under  the</w:t>
      </w:r>
      <w:proofErr w:type="gramEnd"/>
    </w:p>
    <w:p w14:paraId="266BBD32" w14:textId="77777777" w:rsidR="006312AD" w:rsidRDefault="004E417C">
      <w:pPr>
        <w:pStyle w:val="BodyText"/>
        <w:ind w:left="749"/>
      </w:pPr>
      <w:r>
        <w:rPr>
          <w:rFonts w:ascii="Arial"/>
          <w:sz w:val="10"/>
        </w:rPr>
        <w:t xml:space="preserve">163    </w:t>
      </w:r>
      <w:r>
        <w:t>Interagency Agreement HSHQPM-12-X-00078 with the National Institute of Standards and Technology</w:t>
      </w:r>
    </w:p>
    <w:p w14:paraId="0E45E79B" w14:textId="77777777" w:rsidR="006312AD" w:rsidRDefault="004E417C">
      <w:pPr>
        <w:pStyle w:val="BodyText"/>
        <w:ind w:left="749"/>
      </w:pPr>
      <w:proofErr w:type="gramStart"/>
      <w:r>
        <w:rPr>
          <w:rFonts w:ascii="Arial"/>
          <w:sz w:val="10"/>
        </w:rPr>
        <w:t xml:space="preserve">164       </w:t>
      </w:r>
      <w:r>
        <w:t>(NIST).</w:t>
      </w:r>
      <w:proofErr w:type="gramEnd"/>
      <w:r>
        <w:t xml:space="preserve"> Opinions expressed in this paper are the authors and do not necessarily reflect the </w:t>
      </w:r>
      <w:proofErr w:type="gramStart"/>
      <w:r>
        <w:t>policies  and</w:t>
      </w:r>
      <w:proofErr w:type="gramEnd"/>
    </w:p>
    <w:p w14:paraId="2AD2E0E1" w14:textId="77777777" w:rsidR="006312AD" w:rsidRDefault="004E417C">
      <w:pPr>
        <w:pStyle w:val="BodyText"/>
        <w:ind w:left="749"/>
      </w:pPr>
      <w:proofErr w:type="gramStart"/>
      <w:r>
        <w:rPr>
          <w:rFonts w:ascii="Arial"/>
          <w:sz w:val="10"/>
        </w:rPr>
        <w:t xml:space="preserve">165       </w:t>
      </w:r>
      <w:r>
        <w:t>views of DHS, NIST, or affiliated venues.</w:t>
      </w:r>
      <w:proofErr w:type="gramEnd"/>
      <w:r>
        <w:t xml:space="preserve"> Certain commercial equipment, instruments, or materials are</w:t>
      </w:r>
    </w:p>
    <w:p w14:paraId="7709DAB9" w14:textId="77777777" w:rsidR="006312AD" w:rsidRDefault="004E417C">
      <w:pPr>
        <w:pStyle w:val="BodyText"/>
        <w:ind w:left="749"/>
      </w:pPr>
      <w:r>
        <w:rPr>
          <w:rFonts w:ascii="Arial"/>
          <w:sz w:val="10"/>
        </w:rPr>
        <w:t xml:space="preserve">166       </w:t>
      </w:r>
      <w:r>
        <w:t>identified in this paper in order to specify the experimental procedure adequately.  Such   identification</w:t>
      </w:r>
    </w:p>
    <w:p w14:paraId="5018D3E2" w14:textId="77777777" w:rsidR="006312AD" w:rsidRDefault="004E417C">
      <w:pPr>
        <w:pStyle w:val="BodyText"/>
        <w:ind w:left="749"/>
      </w:pPr>
      <w:r>
        <w:rPr>
          <w:rFonts w:ascii="Arial"/>
          <w:sz w:val="10"/>
        </w:rPr>
        <w:t xml:space="preserve">167       </w:t>
      </w:r>
      <w:r>
        <w:t xml:space="preserve">is not intended to imply recommendations or endorsement by NIST, nor is it intended to imply </w:t>
      </w:r>
      <w:proofErr w:type="gramStart"/>
      <w:r>
        <w:t>that  the</w:t>
      </w:r>
      <w:proofErr w:type="gramEnd"/>
    </w:p>
    <w:p w14:paraId="6385557F" w14:textId="77777777" w:rsidR="006312AD" w:rsidRDefault="004E417C">
      <w:pPr>
        <w:pStyle w:val="BodyText"/>
        <w:ind w:left="749"/>
      </w:pPr>
      <w:r>
        <w:rPr>
          <w:rFonts w:ascii="Arial"/>
          <w:sz w:val="10"/>
        </w:rPr>
        <w:t xml:space="preserve">168    </w:t>
      </w:r>
      <w:r>
        <w:t>materials or equipment identified are necessarily the best available for the purpose. Official contribution</w:t>
      </w:r>
    </w:p>
    <w:p w14:paraId="0D2DE585" w14:textId="77777777" w:rsidR="006312AD" w:rsidRDefault="004E417C">
      <w:pPr>
        <w:pStyle w:val="BodyText"/>
        <w:ind w:left="749"/>
      </w:pPr>
      <w:proofErr w:type="gramStart"/>
      <w:r>
        <w:rPr>
          <w:rFonts w:ascii="Arial"/>
          <w:sz w:val="10"/>
        </w:rPr>
        <w:t xml:space="preserve">169       </w:t>
      </w:r>
      <w:r>
        <w:t>of NIST; not subject to copyrights in USA.</w:t>
      </w:r>
      <w:proofErr w:type="gramEnd"/>
    </w:p>
    <w:p w14:paraId="34CAE6E0" w14:textId="77777777" w:rsidR="006312AD" w:rsidRDefault="006312AD">
      <w:pPr>
        <w:pStyle w:val="BodyText"/>
        <w:spacing w:before="7"/>
        <w:rPr>
          <w:sz w:val="28"/>
        </w:rPr>
      </w:pPr>
    </w:p>
    <w:p w14:paraId="6707E4C2" w14:textId="77777777" w:rsidR="006312AD" w:rsidRDefault="004E417C">
      <w:pPr>
        <w:spacing w:before="56"/>
        <w:ind w:left="749"/>
        <w:rPr>
          <w:rFonts w:ascii="Arial"/>
          <w:b/>
          <w:sz w:val="24"/>
        </w:rPr>
      </w:pPr>
      <w:r>
        <w:rPr>
          <w:rFonts w:ascii="Arial"/>
          <w:sz w:val="10"/>
        </w:rPr>
        <w:t xml:space="preserve">170      </w:t>
      </w:r>
      <w:r>
        <w:rPr>
          <w:rFonts w:ascii="Arial"/>
          <w:b/>
          <w:sz w:val="24"/>
        </w:rPr>
        <w:t>REFERENCES</w:t>
      </w:r>
    </w:p>
    <w:p w14:paraId="34DFC7F6" w14:textId="77777777" w:rsidR="006312AD" w:rsidRDefault="004E417C">
      <w:pPr>
        <w:pStyle w:val="BodyText"/>
        <w:spacing w:before="122"/>
        <w:ind w:left="749"/>
      </w:pPr>
      <w:bookmarkStart w:id="205" w:name="_bookmark6"/>
      <w:bookmarkEnd w:id="205"/>
      <w:r>
        <w:rPr>
          <w:rFonts w:ascii="Arial"/>
          <w:sz w:val="10"/>
        </w:rPr>
        <w:t xml:space="preserve">171       </w:t>
      </w:r>
      <w:proofErr w:type="spellStart"/>
      <w:r>
        <w:t>Buchfink</w:t>
      </w:r>
      <w:proofErr w:type="spellEnd"/>
      <w:r>
        <w:t xml:space="preserve">, B., </w:t>
      </w:r>
      <w:proofErr w:type="spellStart"/>
      <w:r>
        <w:t>Xie</w:t>
      </w:r>
      <w:proofErr w:type="spellEnd"/>
      <w:r>
        <w:t xml:space="preserve">, C., and </w:t>
      </w:r>
      <w:proofErr w:type="spellStart"/>
      <w:r>
        <w:t>Huson</w:t>
      </w:r>
      <w:proofErr w:type="spellEnd"/>
      <w:r>
        <w:t xml:space="preserve">, D. H. (2015).     </w:t>
      </w:r>
      <w:proofErr w:type="gramStart"/>
      <w:r>
        <w:t>Fast and sensitive protein alignment using diamond.</w:t>
      </w:r>
      <w:proofErr w:type="gramEnd"/>
    </w:p>
    <w:p w14:paraId="0806E7E9" w14:textId="77777777" w:rsidR="006312AD" w:rsidRDefault="004E417C">
      <w:pPr>
        <w:tabs>
          <w:tab w:val="left" w:pos="1307"/>
        </w:tabs>
        <w:spacing w:before="9"/>
        <w:ind w:left="749"/>
        <w:rPr>
          <w:sz w:val="20"/>
        </w:rPr>
      </w:pPr>
      <w:bookmarkStart w:id="206" w:name="_bookmark7"/>
      <w:bookmarkEnd w:id="206"/>
      <w:r>
        <w:rPr>
          <w:rFonts w:ascii="Arial" w:hAnsi="Arial"/>
          <w:sz w:val="10"/>
        </w:rPr>
        <w:t>172</w:t>
      </w:r>
      <w:r>
        <w:rPr>
          <w:rFonts w:ascii="Arial" w:hAnsi="Arial"/>
          <w:sz w:val="10"/>
        </w:rPr>
        <w:tab/>
      </w:r>
      <w:r>
        <w:rPr>
          <w:i/>
          <w:sz w:val="20"/>
        </w:rPr>
        <w:t>Nature methods</w:t>
      </w:r>
      <w:r>
        <w:rPr>
          <w:sz w:val="20"/>
        </w:rPr>
        <w:t>,</w:t>
      </w:r>
      <w:r>
        <w:rPr>
          <w:spacing w:val="-19"/>
          <w:sz w:val="20"/>
        </w:rPr>
        <w:t xml:space="preserve"> </w:t>
      </w:r>
      <w:r>
        <w:rPr>
          <w:sz w:val="20"/>
        </w:rPr>
        <w:t>12(1)</w:t>
      </w:r>
      <w:proofErr w:type="gramStart"/>
      <w:r>
        <w:rPr>
          <w:sz w:val="20"/>
        </w:rPr>
        <w:t>:59</w:t>
      </w:r>
      <w:proofErr w:type="gramEnd"/>
      <w:r>
        <w:rPr>
          <w:sz w:val="20"/>
        </w:rPr>
        <w:t>–60.</w:t>
      </w:r>
    </w:p>
    <w:p w14:paraId="0BFB8A53" w14:textId="77777777" w:rsidR="006312AD" w:rsidRDefault="004E417C">
      <w:pPr>
        <w:pStyle w:val="BodyText"/>
        <w:ind w:left="749"/>
      </w:pPr>
      <w:r>
        <w:rPr>
          <w:rFonts w:ascii="Arial"/>
          <w:sz w:val="10"/>
        </w:rPr>
        <w:t xml:space="preserve">173       </w:t>
      </w:r>
      <w:r>
        <w:t>Chamberlain, S.</w:t>
      </w:r>
      <w:proofErr w:type="gramStart"/>
      <w:r>
        <w:t xml:space="preserve">,  </w:t>
      </w:r>
      <w:proofErr w:type="spellStart"/>
      <w:r>
        <w:t>Szocs</w:t>
      </w:r>
      <w:proofErr w:type="spellEnd"/>
      <w:proofErr w:type="gramEnd"/>
      <w:r>
        <w:t xml:space="preserve">,  E.,  </w:t>
      </w:r>
      <w:proofErr w:type="spellStart"/>
      <w:r>
        <w:t>Boettiger</w:t>
      </w:r>
      <w:proofErr w:type="spellEnd"/>
      <w:r>
        <w:t xml:space="preserve">, C.,  Ram, K.,  </w:t>
      </w:r>
      <w:proofErr w:type="spellStart"/>
      <w:r>
        <w:t>Bartomeus</w:t>
      </w:r>
      <w:proofErr w:type="spellEnd"/>
      <w:r>
        <w:t>,  I.,  Baumgartner, J.,  Foster, Z., and</w:t>
      </w:r>
    </w:p>
    <w:p w14:paraId="4BF639DD" w14:textId="77777777" w:rsidR="006312AD" w:rsidRDefault="004E417C">
      <w:pPr>
        <w:tabs>
          <w:tab w:val="left" w:pos="1313"/>
        </w:tabs>
        <w:spacing w:before="9"/>
        <w:ind w:left="749"/>
        <w:rPr>
          <w:sz w:val="20"/>
        </w:rPr>
      </w:pPr>
      <w:bookmarkStart w:id="207" w:name="_bookmark8"/>
      <w:bookmarkEnd w:id="207"/>
      <w:r>
        <w:rPr>
          <w:rFonts w:ascii="Arial" w:hAnsi="Arial"/>
          <w:sz w:val="10"/>
        </w:rPr>
        <w:t>174</w:t>
      </w:r>
      <w:r>
        <w:rPr>
          <w:rFonts w:ascii="Arial" w:hAnsi="Arial"/>
          <w:sz w:val="10"/>
        </w:rPr>
        <w:tab/>
      </w:r>
      <w:r>
        <w:rPr>
          <w:sz w:val="20"/>
        </w:rPr>
        <w:t xml:space="preserve">O’Donnell, J. (2016). </w:t>
      </w:r>
      <w:proofErr w:type="spellStart"/>
      <w:proofErr w:type="gramStart"/>
      <w:r>
        <w:rPr>
          <w:i/>
          <w:sz w:val="20"/>
        </w:rPr>
        <w:t>taxize</w:t>
      </w:r>
      <w:proofErr w:type="spellEnd"/>
      <w:proofErr w:type="gramEnd"/>
      <w:r>
        <w:rPr>
          <w:i/>
          <w:sz w:val="20"/>
        </w:rPr>
        <w:t xml:space="preserve">: </w:t>
      </w:r>
      <w:r>
        <w:rPr>
          <w:i/>
          <w:spacing w:val="-3"/>
          <w:sz w:val="20"/>
        </w:rPr>
        <w:t xml:space="preserve">Taxonomic </w:t>
      </w:r>
      <w:r>
        <w:rPr>
          <w:i/>
          <w:sz w:val="20"/>
        </w:rPr>
        <w:t xml:space="preserve">information </w:t>
      </w:r>
      <w:r>
        <w:rPr>
          <w:i/>
          <w:spacing w:val="-3"/>
          <w:sz w:val="20"/>
        </w:rPr>
        <w:t xml:space="preserve">from </w:t>
      </w:r>
      <w:r>
        <w:rPr>
          <w:i/>
          <w:sz w:val="20"/>
        </w:rPr>
        <w:t>around the web</w:t>
      </w:r>
      <w:r>
        <w:rPr>
          <w:sz w:val="20"/>
        </w:rPr>
        <w:t xml:space="preserve">. </w:t>
      </w:r>
      <w:proofErr w:type="gramStart"/>
      <w:r>
        <w:rPr>
          <w:sz w:val="20"/>
        </w:rPr>
        <w:t>R package version</w:t>
      </w:r>
      <w:r>
        <w:rPr>
          <w:spacing w:val="20"/>
          <w:sz w:val="20"/>
        </w:rPr>
        <w:t xml:space="preserve"> </w:t>
      </w:r>
      <w:r>
        <w:rPr>
          <w:sz w:val="20"/>
        </w:rPr>
        <w:t>0.7.4.</w:t>
      </w:r>
      <w:proofErr w:type="gramEnd"/>
    </w:p>
    <w:p w14:paraId="4016B777" w14:textId="77777777" w:rsidR="006312AD" w:rsidRDefault="004E417C">
      <w:pPr>
        <w:pStyle w:val="BodyText"/>
        <w:ind w:left="749"/>
      </w:pPr>
      <w:r>
        <w:rPr>
          <w:rFonts w:ascii="Arial"/>
          <w:sz w:val="10"/>
        </w:rPr>
        <w:t xml:space="preserve">175       </w:t>
      </w:r>
      <w:r>
        <w:t>CLSI (2010).   Characterization and Qualification of Commutable Reference Materials for   Laboratory</w:t>
      </w:r>
    </w:p>
    <w:p w14:paraId="42892473" w14:textId="77777777" w:rsidR="006312AD" w:rsidRDefault="004E417C">
      <w:pPr>
        <w:pStyle w:val="BodyText"/>
        <w:tabs>
          <w:tab w:val="left" w:pos="1313"/>
        </w:tabs>
        <w:ind w:left="749"/>
      </w:pPr>
      <w:bookmarkStart w:id="208" w:name="_bookmark9"/>
      <w:bookmarkEnd w:id="208"/>
      <w:r>
        <w:rPr>
          <w:rFonts w:ascii="Arial"/>
          <w:sz w:val="10"/>
        </w:rPr>
        <w:t>176</w:t>
      </w:r>
      <w:r>
        <w:rPr>
          <w:rFonts w:ascii="Arial"/>
          <w:sz w:val="10"/>
        </w:rPr>
        <w:tab/>
      </w:r>
      <w:proofErr w:type="gramStart"/>
      <w:r>
        <w:t>Medicine ;</w:t>
      </w:r>
      <w:proofErr w:type="gramEnd"/>
      <w:r>
        <w:t xml:space="preserve"> Approved Guideline. </w:t>
      </w:r>
      <w:proofErr w:type="gramStart"/>
      <w:r>
        <w:t>Technical Report</w:t>
      </w:r>
      <w:r>
        <w:rPr>
          <w:spacing w:val="-19"/>
        </w:rPr>
        <w:t xml:space="preserve"> </w:t>
      </w:r>
      <w:r>
        <w:t>22.</w:t>
      </w:r>
      <w:proofErr w:type="gramEnd"/>
    </w:p>
    <w:p w14:paraId="22482FEA" w14:textId="77777777" w:rsidR="006312AD" w:rsidRDefault="004E417C">
      <w:pPr>
        <w:pStyle w:val="BodyText"/>
        <w:ind w:left="749"/>
      </w:pPr>
      <w:r>
        <w:rPr>
          <w:rFonts w:ascii="Arial"/>
          <w:sz w:val="10"/>
        </w:rPr>
        <w:t xml:space="preserve">177       </w:t>
      </w:r>
      <w:r>
        <w:t xml:space="preserve">Coates, S. G., </w:t>
      </w:r>
      <w:proofErr w:type="spellStart"/>
      <w:r>
        <w:t>Brunelle</w:t>
      </w:r>
      <w:proofErr w:type="spellEnd"/>
      <w:r>
        <w:t xml:space="preserve">, S. L., and Davenport, M. G. (2011).  Development of standard method   </w:t>
      </w:r>
      <w:proofErr w:type="spellStart"/>
      <w:r>
        <w:t>perfor</w:t>
      </w:r>
      <w:proofErr w:type="spellEnd"/>
      <w:r>
        <w:t>-</w:t>
      </w:r>
    </w:p>
    <w:p w14:paraId="4662D935" w14:textId="77777777" w:rsidR="006312AD" w:rsidRDefault="004E417C">
      <w:pPr>
        <w:tabs>
          <w:tab w:val="left" w:pos="1313"/>
        </w:tabs>
        <w:spacing w:before="9"/>
        <w:ind w:left="749"/>
        <w:rPr>
          <w:sz w:val="20"/>
        </w:rPr>
      </w:pPr>
      <w:proofErr w:type="gramStart"/>
      <w:r>
        <w:rPr>
          <w:rFonts w:ascii="Arial"/>
          <w:sz w:val="10"/>
        </w:rPr>
        <w:t>178</w:t>
      </w:r>
      <w:r>
        <w:rPr>
          <w:rFonts w:ascii="Arial"/>
          <w:sz w:val="10"/>
        </w:rPr>
        <w:tab/>
      </w:r>
      <w:proofErr w:type="spellStart"/>
      <w:r>
        <w:rPr>
          <w:sz w:val="20"/>
        </w:rPr>
        <w:t>mance</w:t>
      </w:r>
      <w:proofErr w:type="spellEnd"/>
      <w:r>
        <w:rPr>
          <w:sz w:val="20"/>
        </w:rPr>
        <w:t xml:space="preserve"> requirements for biological threat agent detection methods.</w:t>
      </w:r>
      <w:proofErr w:type="gramEnd"/>
      <w:r>
        <w:rPr>
          <w:sz w:val="20"/>
        </w:rPr>
        <w:t xml:space="preserve">    </w:t>
      </w:r>
      <w:r>
        <w:rPr>
          <w:spacing w:val="23"/>
          <w:sz w:val="20"/>
        </w:rPr>
        <w:t xml:space="preserve"> </w:t>
      </w:r>
      <w:r>
        <w:rPr>
          <w:i/>
          <w:sz w:val="20"/>
        </w:rPr>
        <w:t xml:space="preserve">Journal of </w:t>
      </w:r>
      <w:r>
        <w:rPr>
          <w:i/>
          <w:spacing w:val="-7"/>
          <w:sz w:val="20"/>
        </w:rPr>
        <w:t xml:space="preserve">AOAC </w:t>
      </w:r>
      <w:r>
        <w:rPr>
          <w:i/>
          <w:sz w:val="20"/>
        </w:rPr>
        <w:t>International</w:t>
      </w:r>
      <w:r>
        <w:rPr>
          <w:sz w:val="20"/>
        </w:rPr>
        <w:t>,</w:t>
      </w:r>
    </w:p>
    <w:p w14:paraId="59339EBE" w14:textId="77777777" w:rsidR="006312AD" w:rsidRDefault="004E417C">
      <w:pPr>
        <w:tabs>
          <w:tab w:val="left" w:pos="1313"/>
        </w:tabs>
        <w:spacing w:before="9"/>
        <w:ind w:left="749"/>
        <w:rPr>
          <w:sz w:val="20"/>
        </w:rPr>
      </w:pPr>
      <w:bookmarkStart w:id="209" w:name="_bookmark10"/>
      <w:bookmarkEnd w:id="209"/>
      <w:r>
        <w:rPr>
          <w:rFonts w:ascii="Arial" w:hAnsi="Arial"/>
          <w:sz w:val="10"/>
        </w:rPr>
        <w:t>179</w:t>
      </w:r>
      <w:r>
        <w:rPr>
          <w:rFonts w:ascii="Arial" w:hAnsi="Arial"/>
          <w:sz w:val="10"/>
        </w:rPr>
        <w:tab/>
      </w:r>
      <w:r>
        <w:rPr>
          <w:sz w:val="20"/>
        </w:rPr>
        <w:t>94(4)</w:t>
      </w:r>
      <w:proofErr w:type="gramStart"/>
      <w:r>
        <w:rPr>
          <w:sz w:val="20"/>
        </w:rPr>
        <w:t>:1328</w:t>
      </w:r>
      <w:proofErr w:type="gramEnd"/>
      <w:r>
        <w:rPr>
          <w:sz w:val="20"/>
        </w:rPr>
        <w:t>–37.</w:t>
      </w:r>
    </w:p>
    <w:p w14:paraId="2C5DCCB8" w14:textId="77777777" w:rsidR="006312AD" w:rsidRDefault="004E417C">
      <w:pPr>
        <w:pStyle w:val="BodyText"/>
        <w:ind w:left="749"/>
      </w:pPr>
      <w:r>
        <w:rPr>
          <w:rFonts w:ascii="Arial"/>
          <w:sz w:val="10"/>
        </w:rPr>
        <w:t xml:space="preserve">180       </w:t>
      </w:r>
      <w:r>
        <w:t xml:space="preserve">EPA (2004).  Quality Assurance/Quality Control Guidance for Laboratories Performing </w:t>
      </w:r>
      <w:proofErr w:type="gramStart"/>
      <w:r>
        <w:t>PCR  Analyses</w:t>
      </w:r>
      <w:proofErr w:type="gramEnd"/>
    </w:p>
    <w:p w14:paraId="258385B0" w14:textId="77777777" w:rsidR="006312AD" w:rsidRDefault="004E417C">
      <w:pPr>
        <w:pStyle w:val="BodyText"/>
        <w:tabs>
          <w:tab w:val="left" w:pos="1313"/>
        </w:tabs>
        <w:ind w:left="749"/>
      </w:pPr>
      <w:bookmarkStart w:id="210" w:name="_bookmark11"/>
      <w:bookmarkEnd w:id="210"/>
      <w:r>
        <w:rPr>
          <w:rFonts w:ascii="Arial"/>
          <w:sz w:val="10"/>
        </w:rPr>
        <w:t>181</w:t>
      </w:r>
      <w:r>
        <w:rPr>
          <w:rFonts w:ascii="Arial"/>
          <w:sz w:val="10"/>
        </w:rPr>
        <w:tab/>
      </w:r>
      <w:r>
        <w:t xml:space="preserve">on Environmental Samples October 2004. </w:t>
      </w:r>
      <w:r>
        <w:rPr>
          <w:i/>
        </w:rPr>
        <w:t>October</w:t>
      </w:r>
      <w:r>
        <w:t>,</w:t>
      </w:r>
      <w:r>
        <w:rPr>
          <w:spacing w:val="-10"/>
        </w:rPr>
        <w:t xml:space="preserve"> </w:t>
      </w:r>
      <w:r>
        <w:t>(October).</w:t>
      </w:r>
    </w:p>
    <w:p w14:paraId="41AC786B" w14:textId="77777777" w:rsidR="006312AD" w:rsidRDefault="004E417C">
      <w:pPr>
        <w:pStyle w:val="BodyText"/>
        <w:ind w:left="749"/>
      </w:pPr>
      <w:proofErr w:type="gramStart"/>
      <w:r>
        <w:rPr>
          <w:rFonts w:ascii="Arial"/>
          <w:sz w:val="10"/>
        </w:rPr>
        <w:t xml:space="preserve">182  </w:t>
      </w:r>
      <w:proofErr w:type="spellStart"/>
      <w:r>
        <w:t>Feldsine</w:t>
      </w:r>
      <w:proofErr w:type="spellEnd"/>
      <w:proofErr w:type="gramEnd"/>
      <w:r>
        <w:t xml:space="preserve">, P., </w:t>
      </w:r>
      <w:proofErr w:type="spellStart"/>
      <w:r>
        <w:t>Abeyta</w:t>
      </w:r>
      <w:proofErr w:type="spellEnd"/>
      <w:r>
        <w:t>, C., and Andrews, W. (2002). AOAC international methods committee guidelines for</w:t>
      </w:r>
    </w:p>
    <w:p w14:paraId="109485A7" w14:textId="77777777" w:rsidR="006312AD" w:rsidRDefault="004E417C">
      <w:pPr>
        <w:pStyle w:val="BodyText"/>
        <w:tabs>
          <w:tab w:val="left" w:pos="1308"/>
        </w:tabs>
        <w:ind w:left="749"/>
      </w:pPr>
      <w:r>
        <w:rPr>
          <w:rFonts w:ascii="Arial"/>
          <w:sz w:val="10"/>
        </w:rPr>
        <w:t>183</w:t>
      </w:r>
      <w:r>
        <w:rPr>
          <w:rFonts w:ascii="Arial"/>
          <w:sz w:val="10"/>
        </w:rPr>
        <w:tab/>
      </w:r>
      <w:r>
        <w:t xml:space="preserve">validation of qualitative and </w:t>
      </w:r>
      <w:proofErr w:type="spellStart"/>
      <w:r>
        <w:t>quantiative</w:t>
      </w:r>
      <w:proofErr w:type="spellEnd"/>
      <w:r>
        <w:t xml:space="preserve"> food microbiological official methods of analysis.</w:t>
      </w:r>
      <w:r>
        <w:rPr>
          <w:spacing w:val="-2"/>
        </w:rPr>
        <w:t xml:space="preserve"> </w:t>
      </w:r>
      <w:r>
        <w:t>Technical</w:t>
      </w:r>
    </w:p>
    <w:p w14:paraId="2CD816E9" w14:textId="77777777" w:rsidR="006312AD" w:rsidRDefault="004E417C">
      <w:pPr>
        <w:tabs>
          <w:tab w:val="left" w:pos="1313"/>
        </w:tabs>
        <w:spacing w:before="9"/>
        <w:ind w:left="749"/>
        <w:rPr>
          <w:sz w:val="20"/>
        </w:rPr>
      </w:pPr>
      <w:bookmarkStart w:id="211" w:name="_bookmark12"/>
      <w:bookmarkEnd w:id="211"/>
      <w:proofErr w:type="gramStart"/>
      <w:r>
        <w:rPr>
          <w:rFonts w:ascii="Arial"/>
          <w:sz w:val="10"/>
        </w:rPr>
        <w:t>184</w:t>
      </w:r>
      <w:r>
        <w:rPr>
          <w:rFonts w:ascii="Arial"/>
          <w:sz w:val="10"/>
        </w:rPr>
        <w:tab/>
      </w:r>
      <w:r>
        <w:rPr>
          <w:sz w:val="20"/>
        </w:rPr>
        <w:t>Report</w:t>
      </w:r>
      <w:proofErr w:type="gramEnd"/>
      <w:r>
        <w:rPr>
          <w:spacing w:val="-2"/>
          <w:sz w:val="20"/>
        </w:rPr>
        <w:t xml:space="preserve"> </w:t>
      </w:r>
      <w:r>
        <w:rPr>
          <w:spacing w:val="-4"/>
          <w:sz w:val="20"/>
        </w:rPr>
        <w:t>May.</w:t>
      </w:r>
    </w:p>
    <w:p w14:paraId="78F3A7CE" w14:textId="77777777" w:rsidR="006312AD" w:rsidRDefault="004E417C">
      <w:pPr>
        <w:spacing w:before="9"/>
        <w:ind w:left="749"/>
        <w:rPr>
          <w:sz w:val="20"/>
        </w:rPr>
      </w:pPr>
      <w:r>
        <w:rPr>
          <w:rFonts w:ascii="Arial"/>
          <w:sz w:val="10"/>
        </w:rPr>
        <w:t xml:space="preserve">185                      </w:t>
      </w:r>
      <w:r>
        <w:rPr>
          <w:sz w:val="20"/>
        </w:rPr>
        <w:t xml:space="preserve">Francis, O. E., </w:t>
      </w:r>
      <w:proofErr w:type="spellStart"/>
      <w:r>
        <w:rPr>
          <w:sz w:val="20"/>
        </w:rPr>
        <w:t>Bendall</w:t>
      </w:r>
      <w:proofErr w:type="spellEnd"/>
      <w:r>
        <w:rPr>
          <w:sz w:val="20"/>
        </w:rPr>
        <w:t xml:space="preserve">, M., </w:t>
      </w:r>
      <w:proofErr w:type="spellStart"/>
      <w:r>
        <w:rPr>
          <w:sz w:val="20"/>
        </w:rPr>
        <w:t>Manimaran</w:t>
      </w:r>
      <w:proofErr w:type="spellEnd"/>
      <w:r>
        <w:rPr>
          <w:sz w:val="20"/>
        </w:rPr>
        <w:t>, S., Hong, C., Clement, N. L., Castro-</w:t>
      </w:r>
      <w:proofErr w:type="spellStart"/>
      <w:r>
        <w:rPr>
          <w:sz w:val="20"/>
        </w:rPr>
        <w:t>Nallar</w:t>
      </w:r>
      <w:proofErr w:type="spellEnd"/>
      <w:r>
        <w:rPr>
          <w:sz w:val="20"/>
        </w:rPr>
        <w:t>, E., Snell, Q.,</w:t>
      </w:r>
    </w:p>
    <w:p w14:paraId="36798EC2" w14:textId="77777777" w:rsidR="006312AD" w:rsidRDefault="004E417C">
      <w:pPr>
        <w:pStyle w:val="BodyText"/>
        <w:tabs>
          <w:tab w:val="left" w:pos="1313"/>
        </w:tabs>
        <w:ind w:left="749"/>
      </w:pPr>
      <w:r>
        <w:rPr>
          <w:rFonts w:ascii="Arial"/>
          <w:sz w:val="10"/>
        </w:rPr>
        <w:t>186</w:t>
      </w:r>
      <w:r>
        <w:rPr>
          <w:rFonts w:ascii="Arial"/>
          <w:sz w:val="10"/>
        </w:rPr>
        <w:tab/>
      </w:r>
      <w:proofErr w:type="spellStart"/>
      <w:r>
        <w:t>Schaalje</w:t>
      </w:r>
      <w:proofErr w:type="spellEnd"/>
      <w:r>
        <w:t xml:space="preserve">, G. B., Clement, M. J., Crandall, K. a., and Johnson, </w:t>
      </w:r>
      <w:r>
        <w:rPr>
          <w:spacing w:val="-10"/>
        </w:rPr>
        <w:t xml:space="preserve">W.  </w:t>
      </w:r>
      <w:r>
        <w:t xml:space="preserve">E. (2013).   </w:t>
      </w:r>
      <w:proofErr w:type="spellStart"/>
      <w:r>
        <w:t>Pathoscope</w:t>
      </w:r>
      <w:proofErr w:type="spellEnd"/>
      <w:r>
        <w:t xml:space="preserve">:    </w:t>
      </w:r>
      <w:r>
        <w:rPr>
          <w:spacing w:val="24"/>
        </w:rPr>
        <w:t xml:space="preserve"> </w:t>
      </w:r>
      <w:r>
        <w:t>Species</w:t>
      </w:r>
    </w:p>
    <w:p w14:paraId="70668B4E" w14:textId="77777777" w:rsidR="006312AD" w:rsidRDefault="004E417C">
      <w:pPr>
        <w:tabs>
          <w:tab w:val="left" w:pos="1313"/>
        </w:tabs>
        <w:spacing w:before="9"/>
        <w:ind w:left="749"/>
        <w:rPr>
          <w:sz w:val="20"/>
        </w:rPr>
      </w:pPr>
      <w:bookmarkStart w:id="212" w:name="_bookmark13"/>
      <w:bookmarkEnd w:id="212"/>
      <w:proofErr w:type="gramStart"/>
      <w:r>
        <w:rPr>
          <w:rFonts w:ascii="Arial"/>
          <w:sz w:val="10"/>
        </w:rPr>
        <w:t>187</w:t>
      </w:r>
      <w:r>
        <w:rPr>
          <w:rFonts w:ascii="Arial"/>
          <w:sz w:val="10"/>
        </w:rPr>
        <w:tab/>
      </w:r>
      <w:r>
        <w:rPr>
          <w:sz w:val="20"/>
        </w:rPr>
        <w:t>identification and strain attribution with unassembled sequencing data.</w:t>
      </w:r>
      <w:proofErr w:type="gramEnd"/>
      <w:r>
        <w:rPr>
          <w:sz w:val="20"/>
        </w:rPr>
        <w:t xml:space="preserve"> </w:t>
      </w:r>
      <w:r>
        <w:rPr>
          <w:i/>
          <w:sz w:val="20"/>
        </w:rPr>
        <w:t>Genome</w:t>
      </w:r>
      <w:r>
        <w:rPr>
          <w:i/>
          <w:spacing w:val="-21"/>
          <w:sz w:val="20"/>
        </w:rPr>
        <w:t xml:space="preserve"> </w:t>
      </w:r>
      <w:r>
        <w:rPr>
          <w:i/>
          <w:spacing w:val="-3"/>
          <w:sz w:val="20"/>
        </w:rPr>
        <w:t>research</w:t>
      </w:r>
      <w:r>
        <w:rPr>
          <w:spacing w:val="-3"/>
          <w:sz w:val="20"/>
        </w:rPr>
        <w:t>.</w:t>
      </w:r>
    </w:p>
    <w:p w14:paraId="28FB1F95" w14:textId="77777777" w:rsidR="006312AD" w:rsidRDefault="004E417C">
      <w:pPr>
        <w:pStyle w:val="BodyText"/>
        <w:ind w:left="749"/>
      </w:pPr>
      <w:r>
        <w:rPr>
          <w:rFonts w:ascii="Arial"/>
          <w:sz w:val="10"/>
        </w:rPr>
        <w:t xml:space="preserve">188       </w:t>
      </w:r>
      <w:r>
        <w:t>Guide</w:t>
      </w:r>
      <w:proofErr w:type="gramStart"/>
      <w:r>
        <w:t>,  E</w:t>
      </w:r>
      <w:proofErr w:type="gramEnd"/>
      <w:r>
        <w:t>. (1998).   The Fitness for Purpose of Analytical Methods</w:t>
      </w:r>
      <w:proofErr w:type="gramStart"/>
      <w:r>
        <w:t>:       A</w:t>
      </w:r>
      <w:proofErr w:type="gramEnd"/>
      <w:r>
        <w:t xml:space="preserve"> Laboratory Guide to Method</w:t>
      </w:r>
    </w:p>
    <w:p w14:paraId="44F74E80" w14:textId="77777777" w:rsidR="006312AD" w:rsidRDefault="004E417C">
      <w:pPr>
        <w:pStyle w:val="BodyText"/>
        <w:tabs>
          <w:tab w:val="left" w:pos="1306"/>
        </w:tabs>
        <w:ind w:left="749"/>
      </w:pPr>
      <w:bookmarkStart w:id="213" w:name="_bookmark14"/>
      <w:bookmarkEnd w:id="213"/>
      <w:r>
        <w:rPr>
          <w:rFonts w:ascii="Arial"/>
          <w:sz w:val="10"/>
        </w:rPr>
        <w:t>189</w:t>
      </w:r>
      <w:r>
        <w:rPr>
          <w:rFonts w:ascii="Arial"/>
          <w:sz w:val="10"/>
        </w:rPr>
        <w:tab/>
      </w:r>
      <w:r>
        <w:rPr>
          <w:spacing w:val="-3"/>
        </w:rPr>
        <w:t xml:space="preserve">Validation </w:t>
      </w:r>
      <w:r>
        <w:t xml:space="preserve">and Related </w:t>
      </w:r>
      <w:r>
        <w:rPr>
          <w:spacing w:val="-3"/>
        </w:rPr>
        <w:t xml:space="preserve">Topics. </w:t>
      </w:r>
      <w:r>
        <w:t>Technical</w:t>
      </w:r>
      <w:r>
        <w:rPr>
          <w:spacing w:val="9"/>
        </w:rPr>
        <w:t xml:space="preserve"> </w:t>
      </w:r>
      <w:r>
        <w:t>report.</w:t>
      </w:r>
    </w:p>
    <w:p w14:paraId="5E8B6741" w14:textId="77777777" w:rsidR="006312AD" w:rsidRDefault="004E417C">
      <w:pPr>
        <w:pStyle w:val="BodyText"/>
        <w:ind w:left="749"/>
      </w:pPr>
      <w:r>
        <w:rPr>
          <w:rFonts w:ascii="Arial"/>
          <w:sz w:val="10"/>
        </w:rPr>
        <w:t xml:space="preserve">190       </w:t>
      </w:r>
      <w:r>
        <w:t>Huang</w:t>
      </w:r>
      <w:proofErr w:type="gramStart"/>
      <w:r>
        <w:t>,  W</w:t>
      </w:r>
      <w:proofErr w:type="gramEnd"/>
      <w:r>
        <w:t xml:space="preserve">.,  Li,  L.,  Myers,  J. R.,  and </w:t>
      </w:r>
      <w:proofErr w:type="spellStart"/>
      <w:r>
        <w:t>Marth</w:t>
      </w:r>
      <w:proofErr w:type="spellEnd"/>
      <w:r>
        <w:t>,  G. T.  (2012).   ART: a next-generation sequencing read</w:t>
      </w:r>
    </w:p>
    <w:p w14:paraId="250511E4" w14:textId="77777777" w:rsidR="006312AD" w:rsidRDefault="004E417C">
      <w:pPr>
        <w:tabs>
          <w:tab w:val="left" w:pos="1313"/>
        </w:tabs>
        <w:spacing w:before="9"/>
        <w:ind w:left="749"/>
        <w:rPr>
          <w:sz w:val="20"/>
        </w:rPr>
      </w:pPr>
      <w:bookmarkStart w:id="214" w:name="_bookmark15"/>
      <w:bookmarkEnd w:id="214"/>
      <w:proofErr w:type="gramStart"/>
      <w:r>
        <w:rPr>
          <w:rFonts w:ascii="Arial" w:hAnsi="Arial"/>
          <w:sz w:val="10"/>
        </w:rPr>
        <w:t>191</w:t>
      </w:r>
      <w:r>
        <w:rPr>
          <w:rFonts w:ascii="Arial" w:hAnsi="Arial"/>
          <w:sz w:val="10"/>
        </w:rPr>
        <w:tab/>
      </w:r>
      <w:r>
        <w:rPr>
          <w:sz w:val="20"/>
        </w:rPr>
        <w:t>simulator</w:t>
      </w:r>
      <w:proofErr w:type="gramEnd"/>
      <w:r>
        <w:rPr>
          <w:sz w:val="20"/>
        </w:rPr>
        <w:t xml:space="preserve">. </w:t>
      </w:r>
      <w:r>
        <w:rPr>
          <w:i/>
          <w:sz w:val="20"/>
        </w:rPr>
        <w:t>Bioinformatics (Oxford, England)</w:t>
      </w:r>
      <w:r>
        <w:rPr>
          <w:sz w:val="20"/>
        </w:rPr>
        <w:t>,</w:t>
      </w:r>
      <w:r>
        <w:rPr>
          <w:spacing w:val="-18"/>
          <w:sz w:val="20"/>
        </w:rPr>
        <w:t xml:space="preserve"> </w:t>
      </w:r>
      <w:r>
        <w:rPr>
          <w:sz w:val="20"/>
        </w:rPr>
        <w:t>28(4)</w:t>
      </w:r>
      <w:proofErr w:type="gramStart"/>
      <w:r>
        <w:rPr>
          <w:sz w:val="20"/>
        </w:rPr>
        <w:t>:593</w:t>
      </w:r>
      <w:proofErr w:type="gramEnd"/>
      <w:r>
        <w:rPr>
          <w:sz w:val="20"/>
        </w:rPr>
        <w:t>–4.</w:t>
      </w:r>
    </w:p>
    <w:p w14:paraId="4E8C132C" w14:textId="77777777" w:rsidR="006312AD" w:rsidRDefault="004E417C">
      <w:pPr>
        <w:pStyle w:val="BodyText"/>
        <w:ind w:left="749"/>
      </w:pPr>
      <w:r>
        <w:rPr>
          <w:rFonts w:ascii="Arial"/>
          <w:sz w:val="10"/>
        </w:rPr>
        <w:t xml:space="preserve">192       </w:t>
      </w:r>
      <w:proofErr w:type="spellStart"/>
      <w:r>
        <w:t>Ieven</w:t>
      </w:r>
      <w:proofErr w:type="spellEnd"/>
      <w:r>
        <w:t xml:space="preserve">, M., Finch, R., and van </w:t>
      </w:r>
      <w:proofErr w:type="spellStart"/>
      <w:r>
        <w:t>Belkum</w:t>
      </w:r>
      <w:proofErr w:type="spellEnd"/>
      <w:r>
        <w:t>, a. (2013).     European quality clearance of new microbiological</w:t>
      </w:r>
    </w:p>
    <w:p w14:paraId="6EC8536D" w14:textId="77777777" w:rsidR="006312AD" w:rsidRDefault="004E417C">
      <w:pPr>
        <w:tabs>
          <w:tab w:val="left" w:pos="1313"/>
        </w:tabs>
        <w:spacing w:before="9"/>
        <w:ind w:left="749"/>
        <w:rPr>
          <w:i/>
          <w:sz w:val="20"/>
        </w:rPr>
      </w:pPr>
      <w:r>
        <w:rPr>
          <w:rFonts w:ascii="Arial"/>
          <w:sz w:val="10"/>
        </w:rPr>
        <w:t>193</w:t>
      </w:r>
      <w:r>
        <w:rPr>
          <w:rFonts w:ascii="Arial"/>
          <w:sz w:val="10"/>
        </w:rPr>
        <w:tab/>
      </w:r>
      <w:r>
        <w:rPr>
          <w:sz w:val="20"/>
        </w:rPr>
        <w:t xml:space="preserve">diagnostics.  </w:t>
      </w:r>
      <w:r>
        <w:rPr>
          <w:i/>
          <w:sz w:val="20"/>
        </w:rPr>
        <w:t xml:space="preserve">Clinical microbiology and </w:t>
      </w:r>
      <w:proofErr w:type="gramStart"/>
      <w:r>
        <w:rPr>
          <w:i/>
          <w:sz w:val="20"/>
        </w:rPr>
        <w:t>infection :</w:t>
      </w:r>
      <w:proofErr w:type="gramEnd"/>
      <w:r>
        <w:rPr>
          <w:i/>
          <w:sz w:val="20"/>
        </w:rPr>
        <w:t xml:space="preserve"> the official publication of the European Society</w:t>
      </w:r>
      <w:r>
        <w:rPr>
          <w:i/>
          <w:spacing w:val="-10"/>
          <w:sz w:val="20"/>
        </w:rPr>
        <w:t xml:space="preserve"> </w:t>
      </w:r>
      <w:r>
        <w:rPr>
          <w:i/>
          <w:sz w:val="20"/>
        </w:rPr>
        <w:t>of</w:t>
      </w:r>
    </w:p>
    <w:p w14:paraId="163571A3" w14:textId="77777777" w:rsidR="006312AD" w:rsidRDefault="004E417C">
      <w:pPr>
        <w:tabs>
          <w:tab w:val="left" w:pos="1307"/>
        </w:tabs>
        <w:spacing w:before="9"/>
        <w:ind w:left="749"/>
        <w:rPr>
          <w:sz w:val="20"/>
        </w:rPr>
      </w:pPr>
      <w:bookmarkStart w:id="215" w:name="_bookmark16"/>
      <w:bookmarkEnd w:id="215"/>
      <w:r>
        <w:rPr>
          <w:rFonts w:ascii="Arial" w:hAnsi="Arial"/>
          <w:sz w:val="10"/>
        </w:rPr>
        <w:t>194</w:t>
      </w:r>
      <w:r>
        <w:rPr>
          <w:rFonts w:ascii="Arial" w:hAnsi="Arial"/>
          <w:sz w:val="10"/>
        </w:rPr>
        <w:tab/>
      </w:r>
      <w:r>
        <w:rPr>
          <w:i/>
          <w:sz w:val="20"/>
        </w:rPr>
        <w:t>Clinical Microbiology and Infectious Diseases</w:t>
      </w:r>
      <w:r>
        <w:rPr>
          <w:sz w:val="20"/>
        </w:rPr>
        <w:t>,</w:t>
      </w:r>
      <w:r>
        <w:rPr>
          <w:spacing w:val="-33"/>
          <w:sz w:val="20"/>
        </w:rPr>
        <w:t xml:space="preserve"> </w:t>
      </w:r>
      <w:r>
        <w:rPr>
          <w:sz w:val="20"/>
        </w:rPr>
        <w:t>19(1)</w:t>
      </w:r>
      <w:proofErr w:type="gramStart"/>
      <w:r>
        <w:rPr>
          <w:sz w:val="20"/>
        </w:rPr>
        <w:t>:29</w:t>
      </w:r>
      <w:proofErr w:type="gramEnd"/>
      <w:r>
        <w:rPr>
          <w:sz w:val="20"/>
        </w:rPr>
        <w:t>–38.</w:t>
      </w:r>
    </w:p>
    <w:p w14:paraId="1B554991" w14:textId="77777777" w:rsidR="006312AD" w:rsidRDefault="004E417C">
      <w:pPr>
        <w:pStyle w:val="BodyText"/>
        <w:ind w:left="749"/>
      </w:pPr>
      <w:r>
        <w:rPr>
          <w:rFonts w:ascii="Arial"/>
          <w:sz w:val="10"/>
        </w:rPr>
        <w:t xml:space="preserve">195       </w:t>
      </w:r>
      <w:r>
        <w:t xml:space="preserve">ISO/TS (2010).  Microbiology of food and animal feeding stuffs - specific requirements and   </w:t>
      </w:r>
      <w:proofErr w:type="spellStart"/>
      <w:r>
        <w:t>quidance</w:t>
      </w:r>
      <w:proofErr w:type="spellEnd"/>
    </w:p>
    <w:p w14:paraId="31F400DD" w14:textId="77777777" w:rsidR="006312AD" w:rsidRDefault="004E417C">
      <w:pPr>
        <w:pStyle w:val="BodyText"/>
        <w:tabs>
          <w:tab w:val="left" w:pos="1313"/>
        </w:tabs>
        <w:ind w:left="749"/>
      </w:pPr>
      <w:bookmarkStart w:id="216" w:name="_bookmark17"/>
      <w:bookmarkEnd w:id="216"/>
      <w:proofErr w:type="gramStart"/>
      <w:r>
        <w:rPr>
          <w:rFonts w:ascii="Arial"/>
          <w:sz w:val="10"/>
        </w:rPr>
        <w:t>196</w:t>
      </w:r>
      <w:r>
        <w:rPr>
          <w:rFonts w:ascii="Arial"/>
          <w:sz w:val="10"/>
        </w:rPr>
        <w:tab/>
      </w:r>
      <w:r>
        <w:t xml:space="preserve">for proficiency testing by </w:t>
      </w:r>
      <w:proofErr w:type="spellStart"/>
      <w:r>
        <w:t>interlaboratory</w:t>
      </w:r>
      <w:proofErr w:type="spellEnd"/>
      <w:r>
        <w:t xml:space="preserve"> comparison.</w:t>
      </w:r>
      <w:proofErr w:type="gramEnd"/>
      <w:r>
        <w:t xml:space="preserve"> Technical</w:t>
      </w:r>
      <w:r>
        <w:rPr>
          <w:spacing w:val="-33"/>
        </w:rPr>
        <w:t xml:space="preserve"> </w:t>
      </w:r>
      <w:r>
        <w:t>report.</w:t>
      </w:r>
    </w:p>
    <w:p w14:paraId="78D1F92C" w14:textId="77777777" w:rsidR="006312AD" w:rsidRDefault="004E417C">
      <w:pPr>
        <w:pStyle w:val="BodyText"/>
        <w:ind w:left="749"/>
      </w:pPr>
      <w:r>
        <w:rPr>
          <w:rFonts w:ascii="Arial"/>
          <w:sz w:val="10"/>
        </w:rPr>
        <w:t xml:space="preserve">197              </w:t>
      </w:r>
      <w:proofErr w:type="spellStart"/>
      <w:r>
        <w:t>Ko</w:t>
      </w:r>
      <w:proofErr w:type="spellEnd"/>
      <w:r>
        <w:t>, K. S., Oh, W. S., Lee, M. Y.</w:t>
      </w:r>
      <w:proofErr w:type="gramStart"/>
      <w:r>
        <w:t>,  Lee</w:t>
      </w:r>
      <w:proofErr w:type="gramEnd"/>
      <w:r>
        <w:t>, J. H., Lee, H., Peck, K. R., Lee, N. Y.,  and Song, J.-H. (2006).</w:t>
      </w:r>
    </w:p>
    <w:p w14:paraId="2A50F37D" w14:textId="77777777" w:rsidR="006312AD" w:rsidRDefault="004E417C">
      <w:pPr>
        <w:pStyle w:val="BodyText"/>
        <w:tabs>
          <w:tab w:val="left" w:pos="1313"/>
        </w:tabs>
        <w:ind w:left="749"/>
      </w:pPr>
      <w:r>
        <w:rPr>
          <w:rFonts w:ascii="Arial"/>
          <w:sz w:val="10"/>
        </w:rPr>
        <w:t>198</w:t>
      </w:r>
      <w:r>
        <w:rPr>
          <w:rFonts w:ascii="Arial"/>
          <w:sz w:val="10"/>
        </w:rPr>
        <w:tab/>
      </w:r>
      <w:r>
        <w:t xml:space="preserve">Bacillus </w:t>
      </w:r>
      <w:proofErr w:type="spellStart"/>
      <w:r>
        <w:t>infantis</w:t>
      </w:r>
      <w:proofErr w:type="spellEnd"/>
      <w:r>
        <w:t xml:space="preserve"> sp. </w:t>
      </w:r>
      <w:proofErr w:type="spellStart"/>
      <w:proofErr w:type="gramStart"/>
      <w:r>
        <w:rPr>
          <w:spacing w:val="-4"/>
        </w:rPr>
        <w:t>nov</w:t>
      </w:r>
      <w:proofErr w:type="gramEnd"/>
      <w:r>
        <w:rPr>
          <w:spacing w:val="-4"/>
        </w:rPr>
        <w:t>.</w:t>
      </w:r>
      <w:proofErr w:type="spellEnd"/>
      <w:r>
        <w:rPr>
          <w:spacing w:val="-4"/>
        </w:rPr>
        <w:t xml:space="preserve"> </w:t>
      </w:r>
      <w:proofErr w:type="gramStart"/>
      <w:r>
        <w:t>and</w:t>
      </w:r>
      <w:proofErr w:type="gramEnd"/>
      <w:r>
        <w:t xml:space="preserve"> bacillus </w:t>
      </w:r>
      <w:proofErr w:type="spellStart"/>
      <w:r>
        <w:t>idriensis</w:t>
      </w:r>
      <w:proofErr w:type="spellEnd"/>
      <w:r>
        <w:t xml:space="preserve"> sp. </w:t>
      </w:r>
      <w:proofErr w:type="spellStart"/>
      <w:r>
        <w:rPr>
          <w:spacing w:val="-4"/>
        </w:rPr>
        <w:t>nov.</w:t>
      </w:r>
      <w:proofErr w:type="spellEnd"/>
      <w:r>
        <w:rPr>
          <w:spacing w:val="-4"/>
        </w:rPr>
        <w:t xml:space="preserve">, </w:t>
      </w:r>
      <w:r>
        <w:t xml:space="preserve">isolated from a patient with neonatal  </w:t>
      </w:r>
      <w:r>
        <w:rPr>
          <w:spacing w:val="36"/>
        </w:rPr>
        <w:t xml:space="preserve"> </w:t>
      </w:r>
      <w:r>
        <w:t>sepsis.</w:t>
      </w:r>
    </w:p>
    <w:p w14:paraId="7E99C877" w14:textId="77777777" w:rsidR="006312AD" w:rsidRDefault="004E417C">
      <w:pPr>
        <w:tabs>
          <w:tab w:val="left" w:pos="1310"/>
        </w:tabs>
        <w:spacing w:before="9"/>
        <w:ind w:left="749"/>
        <w:rPr>
          <w:sz w:val="20"/>
        </w:rPr>
      </w:pPr>
      <w:bookmarkStart w:id="217" w:name="_bookmark18"/>
      <w:bookmarkEnd w:id="217"/>
      <w:r>
        <w:rPr>
          <w:rFonts w:ascii="Arial" w:hAnsi="Arial"/>
          <w:sz w:val="10"/>
        </w:rPr>
        <w:t>199</w:t>
      </w:r>
      <w:r>
        <w:rPr>
          <w:rFonts w:ascii="Arial" w:hAnsi="Arial"/>
          <w:sz w:val="10"/>
        </w:rPr>
        <w:tab/>
      </w:r>
      <w:r>
        <w:rPr>
          <w:i/>
          <w:sz w:val="20"/>
        </w:rPr>
        <w:t>International</w:t>
      </w:r>
      <w:r>
        <w:rPr>
          <w:i/>
          <w:spacing w:val="-7"/>
          <w:sz w:val="20"/>
        </w:rPr>
        <w:t xml:space="preserve"> </w:t>
      </w:r>
      <w:r>
        <w:rPr>
          <w:i/>
          <w:sz w:val="20"/>
        </w:rPr>
        <w:t>journal</w:t>
      </w:r>
      <w:r>
        <w:rPr>
          <w:i/>
          <w:spacing w:val="-7"/>
          <w:sz w:val="20"/>
        </w:rPr>
        <w:t xml:space="preserve"> </w:t>
      </w:r>
      <w:r>
        <w:rPr>
          <w:i/>
          <w:sz w:val="20"/>
        </w:rPr>
        <w:t>of</w:t>
      </w:r>
      <w:r>
        <w:rPr>
          <w:i/>
          <w:spacing w:val="-7"/>
          <w:sz w:val="20"/>
        </w:rPr>
        <w:t xml:space="preserve"> </w:t>
      </w:r>
      <w:r>
        <w:rPr>
          <w:i/>
          <w:sz w:val="20"/>
        </w:rPr>
        <w:t>systematic</w:t>
      </w:r>
      <w:r>
        <w:rPr>
          <w:i/>
          <w:spacing w:val="-7"/>
          <w:sz w:val="20"/>
        </w:rPr>
        <w:t xml:space="preserve"> </w:t>
      </w:r>
      <w:r>
        <w:rPr>
          <w:i/>
          <w:sz w:val="20"/>
        </w:rPr>
        <w:t>and</w:t>
      </w:r>
      <w:r>
        <w:rPr>
          <w:i/>
          <w:spacing w:val="-7"/>
          <w:sz w:val="20"/>
        </w:rPr>
        <w:t xml:space="preserve"> </w:t>
      </w:r>
      <w:r>
        <w:rPr>
          <w:i/>
          <w:sz w:val="20"/>
        </w:rPr>
        <w:t>evolutionary</w:t>
      </w:r>
      <w:r>
        <w:rPr>
          <w:i/>
          <w:spacing w:val="-7"/>
          <w:sz w:val="20"/>
        </w:rPr>
        <w:t xml:space="preserve"> </w:t>
      </w:r>
      <w:r>
        <w:rPr>
          <w:i/>
          <w:sz w:val="20"/>
        </w:rPr>
        <w:t>microbiology</w:t>
      </w:r>
      <w:r>
        <w:rPr>
          <w:sz w:val="20"/>
        </w:rPr>
        <w:t>,</w:t>
      </w:r>
      <w:r>
        <w:rPr>
          <w:spacing w:val="-7"/>
          <w:sz w:val="20"/>
        </w:rPr>
        <w:t xml:space="preserve"> </w:t>
      </w:r>
      <w:r>
        <w:rPr>
          <w:sz w:val="20"/>
        </w:rPr>
        <w:t>56(11)</w:t>
      </w:r>
      <w:proofErr w:type="gramStart"/>
      <w:r>
        <w:rPr>
          <w:sz w:val="20"/>
        </w:rPr>
        <w:t>:2541</w:t>
      </w:r>
      <w:proofErr w:type="gramEnd"/>
      <w:r>
        <w:rPr>
          <w:sz w:val="20"/>
        </w:rPr>
        <w:t>–2544.</w:t>
      </w:r>
    </w:p>
    <w:p w14:paraId="6CAC7710" w14:textId="77777777" w:rsidR="006312AD" w:rsidRDefault="004E417C">
      <w:pPr>
        <w:spacing w:before="9"/>
        <w:ind w:left="749"/>
        <w:rPr>
          <w:sz w:val="20"/>
        </w:rPr>
      </w:pPr>
      <w:r>
        <w:rPr>
          <w:rFonts w:ascii="Arial"/>
          <w:sz w:val="10"/>
        </w:rPr>
        <w:t xml:space="preserve">200       </w:t>
      </w:r>
      <w:proofErr w:type="spellStart"/>
      <w:r>
        <w:rPr>
          <w:sz w:val="20"/>
        </w:rPr>
        <w:t>Langmead</w:t>
      </w:r>
      <w:proofErr w:type="spellEnd"/>
      <w:r>
        <w:rPr>
          <w:sz w:val="20"/>
        </w:rPr>
        <w:t xml:space="preserve">, B. and </w:t>
      </w:r>
      <w:proofErr w:type="spellStart"/>
      <w:r>
        <w:rPr>
          <w:sz w:val="20"/>
        </w:rPr>
        <w:t>Salzberg</w:t>
      </w:r>
      <w:proofErr w:type="spellEnd"/>
      <w:r>
        <w:rPr>
          <w:sz w:val="20"/>
        </w:rPr>
        <w:t xml:space="preserve">, S. L. (2012).  </w:t>
      </w:r>
      <w:proofErr w:type="gramStart"/>
      <w:r>
        <w:rPr>
          <w:sz w:val="20"/>
        </w:rPr>
        <w:t>Fast gapped-read alignment with Bowtie 2.</w:t>
      </w:r>
      <w:proofErr w:type="gramEnd"/>
      <w:r>
        <w:rPr>
          <w:sz w:val="20"/>
        </w:rPr>
        <w:t xml:space="preserve">  </w:t>
      </w:r>
      <w:r>
        <w:rPr>
          <w:i/>
          <w:sz w:val="20"/>
        </w:rPr>
        <w:t>Nature methods</w:t>
      </w:r>
      <w:r>
        <w:rPr>
          <w:sz w:val="20"/>
        </w:rPr>
        <w:t>,</w:t>
      </w:r>
    </w:p>
    <w:p w14:paraId="2F608824" w14:textId="77777777" w:rsidR="006312AD" w:rsidRDefault="004E417C">
      <w:pPr>
        <w:tabs>
          <w:tab w:val="left" w:pos="1313"/>
        </w:tabs>
        <w:spacing w:before="9"/>
        <w:ind w:left="749"/>
        <w:rPr>
          <w:sz w:val="20"/>
        </w:rPr>
      </w:pPr>
      <w:bookmarkStart w:id="218" w:name="_bookmark19"/>
      <w:bookmarkEnd w:id="218"/>
      <w:r>
        <w:rPr>
          <w:rFonts w:ascii="Arial" w:hAnsi="Arial"/>
          <w:sz w:val="10"/>
        </w:rPr>
        <w:t>201</w:t>
      </w:r>
      <w:r>
        <w:rPr>
          <w:rFonts w:ascii="Arial" w:hAnsi="Arial"/>
          <w:sz w:val="10"/>
        </w:rPr>
        <w:tab/>
      </w:r>
      <w:r>
        <w:rPr>
          <w:sz w:val="20"/>
        </w:rPr>
        <w:t>9(4)</w:t>
      </w:r>
      <w:proofErr w:type="gramStart"/>
      <w:r>
        <w:rPr>
          <w:sz w:val="20"/>
        </w:rPr>
        <w:t>:357</w:t>
      </w:r>
      <w:proofErr w:type="gramEnd"/>
      <w:r>
        <w:rPr>
          <w:sz w:val="20"/>
        </w:rPr>
        <w:t>–9.</w:t>
      </w:r>
    </w:p>
    <w:p w14:paraId="25539323" w14:textId="77777777" w:rsidR="006312AD" w:rsidRDefault="004E417C">
      <w:pPr>
        <w:pStyle w:val="BodyText"/>
        <w:ind w:left="749"/>
      </w:pPr>
      <w:r>
        <w:rPr>
          <w:rFonts w:ascii="Arial"/>
          <w:sz w:val="10"/>
        </w:rPr>
        <w:t xml:space="preserve">202       </w:t>
      </w:r>
      <w:r>
        <w:t xml:space="preserve">Liu, B., Gibbons, T., </w:t>
      </w:r>
      <w:proofErr w:type="spellStart"/>
      <w:r>
        <w:t>Ghodsi</w:t>
      </w:r>
      <w:proofErr w:type="spellEnd"/>
      <w:r>
        <w:t xml:space="preserve">, M., </w:t>
      </w:r>
      <w:proofErr w:type="spellStart"/>
      <w:r>
        <w:t>Treangen</w:t>
      </w:r>
      <w:proofErr w:type="spellEnd"/>
      <w:r>
        <w:t>, T., and Pop, M. (2011).      Accurate and fast estimation of</w:t>
      </w:r>
    </w:p>
    <w:p w14:paraId="12407930" w14:textId="77777777" w:rsidR="006312AD" w:rsidRDefault="004E417C">
      <w:pPr>
        <w:tabs>
          <w:tab w:val="left" w:pos="1313"/>
        </w:tabs>
        <w:spacing w:before="9"/>
        <w:ind w:left="749"/>
        <w:rPr>
          <w:sz w:val="20"/>
        </w:rPr>
      </w:pPr>
      <w:bookmarkStart w:id="219" w:name="_bookmark20"/>
      <w:bookmarkEnd w:id="219"/>
      <w:proofErr w:type="gramStart"/>
      <w:r>
        <w:rPr>
          <w:rFonts w:ascii="Arial"/>
          <w:sz w:val="10"/>
        </w:rPr>
        <w:t>203</w:t>
      </w:r>
      <w:r>
        <w:rPr>
          <w:rFonts w:ascii="Arial"/>
          <w:sz w:val="10"/>
        </w:rPr>
        <w:tab/>
      </w:r>
      <w:r>
        <w:rPr>
          <w:sz w:val="20"/>
        </w:rPr>
        <w:t xml:space="preserve">taxonomic profiles from </w:t>
      </w:r>
      <w:proofErr w:type="spellStart"/>
      <w:r>
        <w:rPr>
          <w:sz w:val="20"/>
        </w:rPr>
        <w:t>metagenomic</w:t>
      </w:r>
      <w:proofErr w:type="spellEnd"/>
      <w:r>
        <w:rPr>
          <w:sz w:val="20"/>
        </w:rPr>
        <w:t xml:space="preserve"> shotgun sequences.</w:t>
      </w:r>
      <w:proofErr w:type="gramEnd"/>
      <w:r>
        <w:rPr>
          <w:sz w:val="20"/>
        </w:rPr>
        <w:t xml:space="preserve"> </w:t>
      </w:r>
      <w:r>
        <w:rPr>
          <w:i/>
          <w:sz w:val="20"/>
        </w:rPr>
        <w:t>Genome biology</w:t>
      </w:r>
      <w:r>
        <w:rPr>
          <w:sz w:val="20"/>
        </w:rPr>
        <w:t>,</w:t>
      </w:r>
      <w:r>
        <w:rPr>
          <w:spacing w:val="-23"/>
          <w:sz w:val="20"/>
        </w:rPr>
        <w:t xml:space="preserve"> </w:t>
      </w:r>
      <w:r>
        <w:rPr>
          <w:sz w:val="20"/>
        </w:rPr>
        <w:t>12(1)</w:t>
      </w:r>
      <w:proofErr w:type="gramStart"/>
      <w:r>
        <w:rPr>
          <w:sz w:val="20"/>
        </w:rPr>
        <w:t>:1</w:t>
      </w:r>
      <w:proofErr w:type="gramEnd"/>
      <w:r>
        <w:rPr>
          <w:sz w:val="20"/>
        </w:rPr>
        <w:t>.</w:t>
      </w:r>
    </w:p>
    <w:p w14:paraId="4E75E740" w14:textId="77777777" w:rsidR="006312AD" w:rsidRDefault="004E417C">
      <w:pPr>
        <w:pStyle w:val="BodyText"/>
        <w:ind w:left="749"/>
      </w:pPr>
      <w:r>
        <w:rPr>
          <w:rFonts w:ascii="Arial"/>
          <w:sz w:val="10"/>
        </w:rPr>
        <w:t xml:space="preserve">204       </w:t>
      </w:r>
      <w:proofErr w:type="spellStart"/>
      <w:r>
        <w:t>Marron</w:t>
      </w:r>
      <w:proofErr w:type="spellEnd"/>
      <w:proofErr w:type="gramStart"/>
      <w:r>
        <w:t>,  A</w:t>
      </w:r>
      <w:proofErr w:type="gramEnd"/>
      <w:r>
        <w:t xml:space="preserve">. O.,  </w:t>
      </w:r>
      <w:proofErr w:type="spellStart"/>
      <w:r>
        <w:t>Akam</w:t>
      </w:r>
      <w:proofErr w:type="spellEnd"/>
      <w:r>
        <w:t>,  M.,  and Walker,  G. (2013).   A Duplex PCR-Based Assay for Measuring   the</w:t>
      </w:r>
    </w:p>
    <w:p w14:paraId="1C3560AA" w14:textId="77777777" w:rsidR="006312AD" w:rsidRDefault="004E417C">
      <w:pPr>
        <w:pStyle w:val="BodyText"/>
        <w:tabs>
          <w:tab w:val="left" w:pos="1306"/>
        </w:tabs>
        <w:ind w:left="749"/>
      </w:pPr>
      <w:r>
        <w:rPr>
          <w:rFonts w:ascii="Arial"/>
          <w:sz w:val="10"/>
        </w:rPr>
        <w:t>205</w:t>
      </w:r>
      <w:r>
        <w:rPr>
          <w:rFonts w:ascii="Arial"/>
          <w:sz w:val="10"/>
        </w:rPr>
        <w:tab/>
      </w:r>
      <w:r>
        <w:t>Amount of Bacterial Contamination in a Nucleic Acid Extract from a Culture of Free-Living</w:t>
      </w:r>
      <w:r>
        <w:rPr>
          <w:spacing w:val="-4"/>
        </w:rPr>
        <w:t xml:space="preserve"> </w:t>
      </w:r>
      <w:proofErr w:type="spellStart"/>
      <w:r>
        <w:t>Protists</w:t>
      </w:r>
      <w:proofErr w:type="spellEnd"/>
      <w:r>
        <w:t>.</w:t>
      </w:r>
    </w:p>
    <w:p w14:paraId="46CA0823" w14:textId="77777777" w:rsidR="006312AD" w:rsidRDefault="004E417C">
      <w:pPr>
        <w:tabs>
          <w:tab w:val="left" w:pos="1307"/>
        </w:tabs>
        <w:spacing w:before="9"/>
        <w:ind w:left="749"/>
        <w:rPr>
          <w:sz w:val="20"/>
        </w:rPr>
      </w:pPr>
      <w:bookmarkStart w:id="220" w:name="_bookmark21"/>
      <w:bookmarkEnd w:id="220"/>
      <w:r>
        <w:rPr>
          <w:rFonts w:ascii="Arial"/>
          <w:sz w:val="10"/>
        </w:rPr>
        <w:t>206</w:t>
      </w:r>
      <w:r>
        <w:rPr>
          <w:rFonts w:ascii="Arial"/>
          <w:sz w:val="10"/>
        </w:rPr>
        <w:tab/>
      </w:r>
      <w:proofErr w:type="spellStart"/>
      <w:r>
        <w:rPr>
          <w:i/>
          <w:sz w:val="20"/>
        </w:rPr>
        <w:t>PloS</w:t>
      </w:r>
      <w:proofErr w:type="spellEnd"/>
      <w:r>
        <w:rPr>
          <w:i/>
          <w:sz w:val="20"/>
        </w:rPr>
        <w:t xml:space="preserve"> one</w:t>
      </w:r>
      <w:r>
        <w:rPr>
          <w:sz w:val="20"/>
        </w:rPr>
        <w:t>,</w:t>
      </w:r>
      <w:r>
        <w:rPr>
          <w:spacing w:val="-9"/>
          <w:sz w:val="20"/>
        </w:rPr>
        <w:t xml:space="preserve"> </w:t>
      </w:r>
      <w:r>
        <w:rPr>
          <w:sz w:val="20"/>
        </w:rPr>
        <w:t>8(4)</w:t>
      </w:r>
      <w:proofErr w:type="gramStart"/>
      <w:r>
        <w:rPr>
          <w:sz w:val="20"/>
        </w:rPr>
        <w:t>:e61732</w:t>
      </w:r>
      <w:proofErr w:type="gramEnd"/>
      <w:r>
        <w:rPr>
          <w:sz w:val="20"/>
        </w:rPr>
        <w:t>.</w:t>
      </w:r>
    </w:p>
    <w:p w14:paraId="4FA71143" w14:textId="77777777" w:rsidR="006312AD" w:rsidRDefault="004E417C">
      <w:pPr>
        <w:pStyle w:val="BodyText"/>
        <w:ind w:left="749"/>
      </w:pPr>
      <w:r>
        <w:rPr>
          <w:rFonts w:ascii="Arial"/>
          <w:sz w:val="10"/>
        </w:rPr>
        <w:t xml:space="preserve">207       </w:t>
      </w:r>
      <w:proofErr w:type="spellStart"/>
      <w:r>
        <w:t>Menzel</w:t>
      </w:r>
      <w:proofErr w:type="spellEnd"/>
      <w:r>
        <w:t>, P.</w:t>
      </w:r>
      <w:proofErr w:type="gramStart"/>
      <w:r>
        <w:t>,  Ng</w:t>
      </w:r>
      <w:proofErr w:type="gramEnd"/>
      <w:r>
        <w:t xml:space="preserve">, K. L., and Krogh, A. (2016).     Fast and sensitive taxonomic classification for </w:t>
      </w:r>
      <w:proofErr w:type="spellStart"/>
      <w:r>
        <w:t>metage</w:t>
      </w:r>
      <w:proofErr w:type="spellEnd"/>
      <w:r>
        <w:t>-</w:t>
      </w:r>
    </w:p>
    <w:p w14:paraId="574E1C6B" w14:textId="77777777" w:rsidR="006312AD" w:rsidRDefault="004E417C">
      <w:pPr>
        <w:tabs>
          <w:tab w:val="left" w:pos="1313"/>
        </w:tabs>
        <w:spacing w:before="9"/>
        <w:ind w:left="749"/>
        <w:rPr>
          <w:sz w:val="20"/>
        </w:rPr>
      </w:pPr>
      <w:bookmarkStart w:id="221" w:name="_bookmark22"/>
      <w:bookmarkEnd w:id="221"/>
      <w:proofErr w:type="gramStart"/>
      <w:r>
        <w:rPr>
          <w:rFonts w:ascii="Arial"/>
          <w:sz w:val="10"/>
        </w:rPr>
        <w:t>208</w:t>
      </w:r>
      <w:r>
        <w:rPr>
          <w:rFonts w:ascii="Arial"/>
          <w:sz w:val="10"/>
        </w:rPr>
        <w:tab/>
      </w:r>
      <w:proofErr w:type="spellStart"/>
      <w:r>
        <w:rPr>
          <w:sz w:val="20"/>
        </w:rPr>
        <w:t>nomics</w:t>
      </w:r>
      <w:proofErr w:type="spellEnd"/>
      <w:r>
        <w:rPr>
          <w:sz w:val="20"/>
        </w:rPr>
        <w:t xml:space="preserve"> with </w:t>
      </w:r>
      <w:proofErr w:type="spellStart"/>
      <w:r>
        <w:rPr>
          <w:sz w:val="20"/>
        </w:rPr>
        <w:t>kaiju</w:t>
      </w:r>
      <w:proofErr w:type="spellEnd"/>
      <w:r>
        <w:rPr>
          <w:sz w:val="20"/>
        </w:rPr>
        <w:t>.</w:t>
      </w:r>
      <w:proofErr w:type="gramEnd"/>
      <w:r>
        <w:rPr>
          <w:sz w:val="20"/>
        </w:rPr>
        <w:t xml:space="preserve"> </w:t>
      </w:r>
      <w:r>
        <w:rPr>
          <w:i/>
          <w:sz w:val="20"/>
        </w:rPr>
        <w:t>Nature communications</w:t>
      </w:r>
      <w:r>
        <w:rPr>
          <w:sz w:val="20"/>
        </w:rPr>
        <w:t>,</w:t>
      </w:r>
      <w:r>
        <w:rPr>
          <w:spacing w:val="-4"/>
          <w:sz w:val="20"/>
        </w:rPr>
        <w:t xml:space="preserve"> </w:t>
      </w:r>
      <w:r>
        <w:rPr>
          <w:sz w:val="20"/>
        </w:rPr>
        <w:t>7.</w:t>
      </w:r>
    </w:p>
    <w:p w14:paraId="6AA50FFB" w14:textId="77777777" w:rsidR="006312AD" w:rsidRDefault="004E417C">
      <w:pPr>
        <w:pStyle w:val="BodyText"/>
        <w:ind w:left="749"/>
      </w:pPr>
      <w:r>
        <w:rPr>
          <w:rFonts w:ascii="Arial"/>
          <w:sz w:val="10"/>
        </w:rPr>
        <w:t xml:space="preserve">209       </w:t>
      </w:r>
      <w:proofErr w:type="spellStart"/>
      <w:r>
        <w:t>Ounit</w:t>
      </w:r>
      <w:proofErr w:type="spellEnd"/>
      <w:r>
        <w:t xml:space="preserve">, R., Wanamaker, S., Close, T. J., and </w:t>
      </w:r>
      <w:proofErr w:type="spellStart"/>
      <w:r>
        <w:t>Lonardi</w:t>
      </w:r>
      <w:proofErr w:type="spellEnd"/>
      <w:r>
        <w:t>, S. (2015). Clark: fast and accurate classification of</w:t>
      </w:r>
    </w:p>
    <w:p w14:paraId="59630B97" w14:textId="77777777" w:rsidR="006312AD" w:rsidRDefault="004E417C">
      <w:pPr>
        <w:pStyle w:val="BodyText"/>
        <w:tabs>
          <w:tab w:val="left" w:pos="1313"/>
        </w:tabs>
        <w:ind w:left="749"/>
      </w:pPr>
      <w:bookmarkStart w:id="222" w:name="_bookmark23"/>
      <w:bookmarkEnd w:id="222"/>
      <w:proofErr w:type="gramStart"/>
      <w:r>
        <w:rPr>
          <w:rFonts w:ascii="Arial"/>
          <w:sz w:val="10"/>
        </w:rPr>
        <w:t>210</w:t>
      </w:r>
      <w:r>
        <w:rPr>
          <w:rFonts w:ascii="Arial"/>
          <w:sz w:val="10"/>
        </w:rPr>
        <w:tab/>
      </w:r>
      <w:proofErr w:type="spellStart"/>
      <w:r>
        <w:t>metagenomic</w:t>
      </w:r>
      <w:proofErr w:type="spellEnd"/>
      <w:r>
        <w:t xml:space="preserve"> and genomic sequences using discriminative k-</w:t>
      </w:r>
      <w:proofErr w:type="spellStart"/>
      <w:r>
        <w:t>mers</w:t>
      </w:r>
      <w:proofErr w:type="spellEnd"/>
      <w:r>
        <w:t>.</w:t>
      </w:r>
      <w:proofErr w:type="gramEnd"/>
      <w:r>
        <w:t xml:space="preserve"> </w:t>
      </w:r>
      <w:r>
        <w:rPr>
          <w:i/>
        </w:rPr>
        <w:t>BMC genomics</w:t>
      </w:r>
      <w:r>
        <w:t>,</w:t>
      </w:r>
      <w:r>
        <w:rPr>
          <w:spacing w:val="-24"/>
        </w:rPr>
        <w:t xml:space="preserve"> </w:t>
      </w:r>
      <w:r>
        <w:t>16(1)</w:t>
      </w:r>
      <w:proofErr w:type="gramStart"/>
      <w:r>
        <w:t>:1</w:t>
      </w:r>
      <w:proofErr w:type="gramEnd"/>
      <w:r>
        <w:t>.</w:t>
      </w:r>
    </w:p>
    <w:p w14:paraId="47C07FEA" w14:textId="77777777" w:rsidR="006312AD" w:rsidRDefault="004E417C">
      <w:pPr>
        <w:spacing w:before="9"/>
        <w:ind w:left="749"/>
        <w:rPr>
          <w:sz w:val="20"/>
        </w:rPr>
      </w:pPr>
      <w:r>
        <w:rPr>
          <w:rFonts w:ascii="Arial"/>
          <w:sz w:val="10"/>
        </w:rPr>
        <w:t xml:space="preserve">211       </w:t>
      </w:r>
      <w:r>
        <w:rPr>
          <w:sz w:val="20"/>
        </w:rPr>
        <w:t xml:space="preserve">R Core Team (2016).   </w:t>
      </w:r>
      <w:r>
        <w:rPr>
          <w:i/>
          <w:sz w:val="20"/>
        </w:rPr>
        <w:t>R: A Language and Environment for Statistical Computing</w:t>
      </w:r>
      <w:r>
        <w:rPr>
          <w:sz w:val="20"/>
        </w:rPr>
        <w:t>.   R Foundation   for</w:t>
      </w:r>
    </w:p>
    <w:p w14:paraId="3EF8089A" w14:textId="77777777" w:rsidR="006312AD" w:rsidRDefault="004E417C">
      <w:pPr>
        <w:pStyle w:val="BodyText"/>
        <w:tabs>
          <w:tab w:val="left" w:pos="1313"/>
        </w:tabs>
        <w:ind w:left="749"/>
      </w:pPr>
      <w:r>
        <w:rPr>
          <w:rFonts w:ascii="Arial"/>
          <w:sz w:val="10"/>
        </w:rPr>
        <w:t>212</w:t>
      </w:r>
      <w:r>
        <w:rPr>
          <w:rFonts w:ascii="Arial"/>
          <w:sz w:val="10"/>
        </w:rPr>
        <w:tab/>
      </w:r>
      <w:r>
        <w:t>Statistical Computing, Vienna,</w:t>
      </w:r>
      <w:r>
        <w:rPr>
          <w:spacing w:val="-26"/>
        </w:rPr>
        <w:t xml:space="preserve"> </w:t>
      </w:r>
      <w:r>
        <w:t>Austria.</w:t>
      </w:r>
    </w:p>
    <w:p w14:paraId="4C6ED88E" w14:textId="77777777" w:rsidR="006312AD" w:rsidRDefault="006312AD">
      <w:pPr>
        <w:sectPr w:rsidR="006312AD">
          <w:pgSz w:w="12240" w:h="15840"/>
          <w:pgMar w:top="1220" w:right="980" w:bottom="800" w:left="1720" w:header="0" w:footer="613" w:gutter="0"/>
          <w:cols w:space="720"/>
        </w:sectPr>
      </w:pPr>
    </w:p>
    <w:p w14:paraId="5376ACE8" w14:textId="77777777" w:rsidR="006312AD" w:rsidRDefault="004E417C">
      <w:pPr>
        <w:pStyle w:val="BodyText"/>
        <w:spacing w:before="48"/>
        <w:ind w:left="749"/>
      </w:pPr>
      <w:bookmarkStart w:id="223" w:name="_bookmark24"/>
      <w:bookmarkEnd w:id="223"/>
      <w:r>
        <w:rPr>
          <w:rFonts w:ascii="Arial"/>
          <w:sz w:val="10"/>
        </w:rPr>
        <w:lastRenderedPageBreak/>
        <w:t xml:space="preserve">213      </w:t>
      </w:r>
      <w:bookmarkStart w:id="224" w:name="_bookmark25"/>
      <w:bookmarkEnd w:id="224"/>
      <w:proofErr w:type="spellStart"/>
      <w:r>
        <w:t>Schmieder</w:t>
      </w:r>
      <w:proofErr w:type="spellEnd"/>
      <w:r>
        <w:t>, R. and Edwards, R. (2011). Fast identification and removal of sequence contamination from</w:t>
      </w:r>
    </w:p>
    <w:p w14:paraId="0AD41AA6" w14:textId="77777777" w:rsidR="006312AD" w:rsidRDefault="004E417C">
      <w:pPr>
        <w:pStyle w:val="BodyText"/>
        <w:tabs>
          <w:tab w:val="left" w:pos="1313"/>
        </w:tabs>
        <w:ind w:left="749"/>
      </w:pPr>
      <w:bookmarkStart w:id="225" w:name="_bookmark26"/>
      <w:bookmarkEnd w:id="225"/>
      <w:proofErr w:type="gramStart"/>
      <w:r>
        <w:rPr>
          <w:rFonts w:ascii="Arial"/>
          <w:sz w:val="10"/>
        </w:rPr>
        <w:t>214</w:t>
      </w:r>
      <w:r>
        <w:rPr>
          <w:rFonts w:ascii="Arial"/>
          <w:sz w:val="10"/>
        </w:rPr>
        <w:tab/>
      </w:r>
      <w:r>
        <w:t xml:space="preserve">genomic and </w:t>
      </w:r>
      <w:proofErr w:type="spellStart"/>
      <w:r>
        <w:t>metagenomic</w:t>
      </w:r>
      <w:proofErr w:type="spellEnd"/>
      <w:r>
        <w:t xml:space="preserve"> datasets.</w:t>
      </w:r>
      <w:proofErr w:type="gramEnd"/>
      <w:r>
        <w:t xml:space="preserve"> </w:t>
      </w:r>
      <w:proofErr w:type="spellStart"/>
      <w:r>
        <w:rPr>
          <w:i/>
        </w:rPr>
        <w:t>PloS</w:t>
      </w:r>
      <w:proofErr w:type="spellEnd"/>
      <w:r>
        <w:rPr>
          <w:i/>
        </w:rPr>
        <w:t xml:space="preserve"> one</w:t>
      </w:r>
      <w:r>
        <w:t>,</w:t>
      </w:r>
      <w:r>
        <w:rPr>
          <w:spacing w:val="-1"/>
        </w:rPr>
        <w:t xml:space="preserve"> </w:t>
      </w:r>
      <w:r>
        <w:t>6(3)</w:t>
      </w:r>
      <w:proofErr w:type="gramStart"/>
      <w:r>
        <w:t>:e17288</w:t>
      </w:r>
      <w:proofErr w:type="gramEnd"/>
      <w:r>
        <w:t>.</w:t>
      </w:r>
    </w:p>
    <w:p w14:paraId="060F0808" w14:textId="77777777" w:rsidR="006312AD" w:rsidRDefault="004E417C">
      <w:pPr>
        <w:pStyle w:val="BodyText"/>
        <w:tabs>
          <w:tab w:val="left" w:pos="5427"/>
        </w:tabs>
        <w:ind w:left="749"/>
      </w:pPr>
      <w:r>
        <w:rPr>
          <w:rFonts w:ascii="Arial"/>
          <w:sz w:val="10"/>
        </w:rPr>
        <w:t xml:space="preserve">215       </w:t>
      </w:r>
      <w:r>
        <w:t>Scott   Chamberlain   and   Eduard</w:t>
      </w:r>
      <w:r>
        <w:rPr>
          <w:spacing w:val="6"/>
        </w:rPr>
        <w:t xml:space="preserve"> </w:t>
      </w:r>
      <w:proofErr w:type="spellStart"/>
      <w:r>
        <w:t>Szocs</w:t>
      </w:r>
      <w:proofErr w:type="spellEnd"/>
      <w:r>
        <w:t xml:space="preserve"> </w:t>
      </w:r>
      <w:r>
        <w:rPr>
          <w:spacing w:val="26"/>
        </w:rPr>
        <w:t xml:space="preserve"> </w:t>
      </w:r>
      <w:r>
        <w:t>(2013).</w:t>
      </w:r>
      <w:r>
        <w:tab/>
      </w:r>
      <w:proofErr w:type="spellStart"/>
      <w:proofErr w:type="gramStart"/>
      <w:r>
        <w:t>taxize</w:t>
      </w:r>
      <w:proofErr w:type="spellEnd"/>
      <w:proofErr w:type="gramEnd"/>
      <w:r>
        <w:t xml:space="preserve">  -  taxonomic  search  and  retrieval  in    </w:t>
      </w:r>
      <w:r>
        <w:rPr>
          <w:spacing w:val="25"/>
        </w:rPr>
        <w:t xml:space="preserve"> </w:t>
      </w:r>
      <w:r>
        <w:rPr>
          <w:spacing w:val="-6"/>
        </w:rPr>
        <w:t>r.</w:t>
      </w:r>
    </w:p>
    <w:p w14:paraId="09B3D774" w14:textId="77777777" w:rsidR="006312AD" w:rsidRDefault="004E417C">
      <w:pPr>
        <w:tabs>
          <w:tab w:val="left" w:pos="1301"/>
        </w:tabs>
        <w:spacing w:before="9"/>
        <w:ind w:left="749"/>
        <w:rPr>
          <w:sz w:val="20"/>
        </w:rPr>
      </w:pPr>
      <w:bookmarkStart w:id="226" w:name="_bookmark27"/>
      <w:bookmarkEnd w:id="226"/>
      <w:r>
        <w:rPr>
          <w:rFonts w:ascii="Arial"/>
          <w:sz w:val="10"/>
        </w:rPr>
        <w:t>216</w:t>
      </w:r>
      <w:r>
        <w:rPr>
          <w:rFonts w:ascii="Arial"/>
          <w:sz w:val="10"/>
        </w:rPr>
        <w:tab/>
      </w:r>
      <w:r>
        <w:rPr>
          <w:i/>
          <w:sz w:val="20"/>
        </w:rPr>
        <w:t>F1000Research</w:t>
      </w:r>
      <w:r>
        <w:rPr>
          <w:sz w:val="20"/>
        </w:rPr>
        <w:t>.</w:t>
      </w:r>
    </w:p>
    <w:p w14:paraId="535D27A0" w14:textId="77777777" w:rsidR="006312AD" w:rsidRDefault="004E417C">
      <w:pPr>
        <w:pStyle w:val="BodyText"/>
        <w:ind w:left="749"/>
      </w:pPr>
      <w:r>
        <w:rPr>
          <w:rFonts w:ascii="Arial"/>
          <w:sz w:val="10"/>
        </w:rPr>
        <w:t xml:space="preserve">217     </w:t>
      </w:r>
      <w:r>
        <w:rPr>
          <w:rFonts w:ascii="Arial"/>
          <w:spacing w:val="16"/>
          <w:sz w:val="10"/>
        </w:rPr>
        <w:t xml:space="preserve"> </w:t>
      </w:r>
      <w:proofErr w:type="spellStart"/>
      <w:r>
        <w:t>Segata</w:t>
      </w:r>
      <w:proofErr w:type="spellEnd"/>
      <w:r>
        <w:t>,</w:t>
      </w:r>
      <w:r>
        <w:rPr>
          <w:spacing w:val="-13"/>
        </w:rPr>
        <w:t xml:space="preserve"> </w:t>
      </w:r>
      <w:r>
        <w:t>N.,</w:t>
      </w:r>
      <w:r>
        <w:rPr>
          <w:spacing w:val="-12"/>
        </w:rPr>
        <w:t xml:space="preserve"> </w:t>
      </w:r>
      <w:r>
        <w:t>Waldron,</w:t>
      </w:r>
      <w:r>
        <w:rPr>
          <w:spacing w:val="-13"/>
        </w:rPr>
        <w:t xml:space="preserve"> </w:t>
      </w:r>
      <w:r>
        <w:t>L.,</w:t>
      </w:r>
      <w:r>
        <w:rPr>
          <w:spacing w:val="-12"/>
        </w:rPr>
        <w:t xml:space="preserve"> </w:t>
      </w:r>
      <w:proofErr w:type="spellStart"/>
      <w:r>
        <w:t>Ballarini</w:t>
      </w:r>
      <w:proofErr w:type="spellEnd"/>
      <w:r>
        <w:t>,</w:t>
      </w:r>
      <w:r>
        <w:rPr>
          <w:spacing w:val="-12"/>
        </w:rPr>
        <w:t xml:space="preserve"> </w:t>
      </w:r>
      <w:r>
        <w:t>A.,</w:t>
      </w:r>
      <w:r>
        <w:rPr>
          <w:spacing w:val="-12"/>
        </w:rPr>
        <w:t xml:space="preserve"> </w:t>
      </w:r>
      <w:proofErr w:type="spellStart"/>
      <w:r>
        <w:t>Narasimhan</w:t>
      </w:r>
      <w:proofErr w:type="spellEnd"/>
      <w:r>
        <w:t>,</w:t>
      </w:r>
      <w:r>
        <w:rPr>
          <w:spacing w:val="-12"/>
        </w:rPr>
        <w:t xml:space="preserve"> </w:t>
      </w:r>
      <w:r>
        <w:rPr>
          <w:spacing w:val="-9"/>
        </w:rPr>
        <w:t>V.,</w:t>
      </w:r>
      <w:r>
        <w:rPr>
          <w:spacing w:val="-12"/>
        </w:rPr>
        <w:t xml:space="preserve"> </w:t>
      </w:r>
      <w:proofErr w:type="spellStart"/>
      <w:r>
        <w:t>Jousson</w:t>
      </w:r>
      <w:proofErr w:type="spellEnd"/>
      <w:r>
        <w:t>,</w:t>
      </w:r>
      <w:r>
        <w:rPr>
          <w:spacing w:val="-12"/>
        </w:rPr>
        <w:t xml:space="preserve"> </w:t>
      </w:r>
      <w:r>
        <w:t>O.,</w:t>
      </w:r>
      <w:r>
        <w:rPr>
          <w:spacing w:val="-12"/>
        </w:rPr>
        <w:t xml:space="preserve"> </w:t>
      </w:r>
      <w:r>
        <w:t>and</w:t>
      </w:r>
      <w:r>
        <w:rPr>
          <w:spacing w:val="-14"/>
        </w:rPr>
        <w:t xml:space="preserve"> </w:t>
      </w:r>
      <w:proofErr w:type="spellStart"/>
      <w:r>
        <w:t>Huttenhower</w:t>
      </w:r>
      <w:proofErr w:type="spellEnd"/>
      <w:r>
        <w:t>,</w:t>
      </w:r>
      <w:r>
        <w:rPr>
          <w:spacing w:val="-13"/>
        </w:rPr>
        <w:t xml:space="preserve"> </w:t>
      </w:r>
      <w:r>
        <w:t>C.</w:t>
      </w:r>
      <w:r>
        <w:rPr>
          <w:spacing w:val="-14"/>
        </w:rPr>
        <w:t xml:space="preserve"> </w:t>
      </w:r>
      <w:r>
        <w:t>(2012).</w:t>
      </w:r>
      <w:r>
        <w:rPr>
          <w:spacing w:val="-4"/>
        </w:rPr>
        <w:t xml:space="preserve"> </w:t>
      </w:r>
      <w:proofErr w:type="spellStart"/>
      <w:r>
        <w:t>Metage</w:t>
      </w:r>
      <w:proofErr w:type="spellEnd"/>
      <w:r>
        <w:t>-</w:t>
      </w:r>
    </w:p>
    <w:p w14:paraId="37C5FE97" w14:textId="77777777" w:rsidR="006312AD" w:rsidRDefault="004E417C">
      <w:pPr>
        <w:tabs>
          <w:tab w:val="left" w:pos="1313"/>
        </w:tabs>
        <w:spacing w:before="9"/>
        <w:ind w:left="749"/>
        <w:rPr>
          <w:sz w:val="20"/>
        </w:rPr>
      </w:pPr>
      <w:proofErr w:type="gramStart"/>
      <w:r>
        <w:rPr>
          <w:rFonts w:ascii="Arial"/>
          <w:sz w:val="10"/>
        </w:rPr>
        <w:t>218</w:t>
      </w:r>
      <w:r>
        <w:rPr>
          <w:rFonts w:ascii="Arial"/>
          <w:sz w:val="10"/>
        </w:rPr>
        <w:tab/>
      </w:r>
      <w:proofErr w:type="spellStart"/>
      <w:r>
        <w:rPr>
          <w:sz w:val="20"/>
        </w:rPr>
        <w:t>nomic</w:t>
      </w:r>
      <w:proofErr w:type="spellEnd"/>
      <w:r>
        <w:rPr>
          <w:sz w:val="20"/>
        </w:rPr>
        <w:t xml:space="preserve"> microbial community profiling using unique clade-specific marker genes.</w:t>
      </w:r>
      <w:proofErr w:type="gramEnd"/>
      <w:r>
        <w:rPr>
          <w:sz w:val="20"/>
        </w:rPr>
        <w:t xml:space="preserve">   </w:t>
      </w:r>
      <w:r>
        <w:rPr>
          <w:i/>
          <w:sz w:val="20"/>
        </w:rPr>
        <w:t xml:space="preserve">Nature   </w:t>
      </w:r>
      <w:r>
        <w:rPr>
          <w:i/>
          <w:spacing w:val="32"/>
          <w:sz w:val="20"/>
        </w:rPr>
        <w:t xml:space="preserve"> </w:t>
      </w:r>
      <w:r>
        <w:rPr>
          <w:i/>
          <w:sz w:val="20"/>
        </w:rPr>
        <w:t>methods</w:t>
      </w:r>
      <w:r>
        <w:rPr>
          <w:sz w:val="20"/>
        </w:rPr>
        <w:t>,</w:t>
      </w:r>
    </w:p>
    <w:p w14:paraId="41C4BC0D" w14:textId="77777777" w:rsidR="006312AD" w:rsidRDefault="004E417C">
      <w:pPr>
        <w:tabs>
          <w:tab w:val="left" w:pos="1313"/>
        </w:tabs>
        <w:spacing w:before="9"/>
        <w:ind w:left="749"/>
        <w:rPr>
          <w:sz w:val="20"/>
        </w:rPr>
      </w:pPr>
      <w:bookmarkStart w:id="227" w:name="_bookmark28"/>
      <w:bookmarkEnd w:id="227"/>
      <w:r>
        <w:rPr>
          <w:rFonts w:ascii="Arial" w:hAnsi="Arial"/>
          <w:sz w:val="10"/>
        </w:rPr>
        <w:t>219</w:t>
      </w:r>
      <w:r>
        <w:rPr>
          <w:rFonts w:ascii="Arial" w:hAnsi="Arial"/>
          <w:sz w:val="10"/>
        </w:rPr>
        <w:tab/>
      </w:r>
      <w:r>
        <w:rPr>
          <w:sz w:val="20"/>
        </w:rPr>
        <w:t>9(8)</w:t>
      </w:r>
      <w:proofErr w:type="gramStart"/>
      <w:r>
        <w:rPr>
          <w:sz w:val="20"/>
        </w:rPr>
        <w:t>:811</w:t>
      </w:r>
      <w:proofErr w:type="gramEnd"/>
      <w:r>
        <w:rPr>
          <w:sz w:val="20"/>
        </w:rPr>
        <w:t>–814.</w:t>
      </w:r>
    </w:p>
    <w:p w14:paraId="336F065B" w14:textId="77777777" w:rsidR="006312AD" w:rsidRDefault="004E417C">
      <w:pPr>
        <w:pStyle w:val="BodyText"/>
        <w:ind w:left="749"/>
      </w:pPr>
      <w:r>
        <w:rPr>
          <w:rFonts w:ascii="Arial"/>
          <w:sz w:val="10"/>
        </w:rPr>
        <w:t xml:space="preserve">220       </w:t>
      </w:r>
      <w:proofErr w:type="spellStart"/>
      <w:r>
        <w:t>Shrestha</w:t>
      </w:r>
      <w:proofErr w:type="spellEnd"/>
      <w:r>
        <w:t xml:space="preserve">, P. M., </w:t>
      </w:r>
      <w:proofErr w:type="spellStart"/>
      <w:r>
        <w:t>Nevin</w:t>
      </w:r>
      <w:proofErr w:type="spellEnd"/>
      <w:r>
        <w:t xml:space="preserve">, K. P., </w:t>
      </w:r>
      <w:proofErr w:type="spellStart"/>
      <w:r>
        <w:t>Shrestha</w:t>
      </w:r>
      <w:proofErr w:type="spellEnd"/>
      <w:r>
        <w:t xml:space="preserve">, M., and </w:t>
      </w:r>
      <w:proofErr w:type="spellStart"/>
      <w:r>
        <w:t>Lovley</w:t>
      </w:r>
      <w:proofErr w:type="spellEnd"/>
      <w:r>
        <w:t xml:space="preserve">, D. R. (2013). When Is a Microbial Culture </w:t>
      </w:r>
      <w:proofErr w:type="gramStart"/>
      <w:r>
        <w:t>Pure</w:t>
      </w:r>
      <w:proofErr w:type="gramEnd"/>
    </w:p>
    <w:p w14:paraId="45539D69" w14:textId="77777777" w:rsidR="006312AD" w:rsidRDefault="004E417C">
      <w:pPr>
        <w:pStyle w:val="BodyText"/>
        <w:tabs>
          <w:tab w:val="left" w:pos="1313"/>
        </w:tabs>
        <w:ind w:left="749"/>
      </w:pPr>
      <w:bookmarkStart w:id="228" w:name="_bookmark29"/>
      <w:bookmarkEnd w:id="228"/>
      <w:proofErr w:type="gramStart"/>
      <w:r>
        <w:rPr>
          <w:rFonts w:ascii="Arial"/>
          <w:sz w:val="10"/>
        </w:rPr>
        <w:t>221</w:t>
      </w:r>
      <w:r>
        <w:rPr>
          <w:rFonts w:ascii="Arial"/>
          <w:sz w:val="10"/>
        </w:rPr>
        <w:tab/>
      </w:r>
      <w:r>
        <w:t>?</w:t>
      </w:r>
      <w:proofErr w:type="gramEnd"/>
      <w:r>
        <w:t xml:space="preserve"> </w:t>
      </w:r>
      <w:proofErr w:type="gramStart"/>
      <w:r>
        <w:t>Persistent Cryptic Contaminant Escapes Detection Even with Deep Genome</w:t>
      </w:r>
      <w:r>
        <w:rPr>
          <w:spacing w:val="-26"/>
        </w:rPr>
        <w:t xml:space="preserve"> </w:t>
      </w:r>
      <w:r>
        <w:t>Sequencing.</w:t>
      </w:r>
      <w:proofErr w:type="gramEnd"/>
    </w:p>
    <w:p w14:paraId="33CAA282" w14:textId="77777777" w:rsidR="006312AD" w:rsidRDefault="004E417C">
      <w:pPr>
        <w:pStyle w:val="BodyText"/>
        <w:ind w:left="749"/>
      </w:pPr>
      <w:r>
        <w:rPr>
          <w:rFonts w:ascii="Arial"/>
          <w:sz w:val="10"/>
        </w:rPr>
        <w:t xml:space="preserve">222       </w:t>
      </w:r>
      <w:r>
        <w:t>Tanner</w:t>
      </w:r>
      <w:proofErr w:type="gramStart"/>
      <w:r>
        <w:t>,  M</w:t>
      </w:r>
      <w:proofErr w:type="gramEnd"/>
      <w:r>
        <w:t xml:space="preserve">. A., Goebel, B. M., </w:t>
      </w:r>
      <w:proofErr w:type="spellStart"/>
      <w:r>
        <w:t>Dojka</w:t>
      </w:r>
      <w:proofErr w:type="spellEnd"/>
      <w:r>
        <w:t>, M. A., and Pace, N. R. (1998).        Specific Ribosomal DNA Se-</w:t>
      </w:r>
    </w:p>
    <w:p w14:paraId="7FC91523" w14:textId="77777777" w:rsidR="006312AD" w:rsidRDefault="004E417C">
      <w:pPr>
        <w:pStyle w:val="BodyText"/>
        <w:tabs>
          <w:tab w:val="left" w:pos="1313"/>
        </w:tabs>
        <w:ind w:left="749"/>
        <w:rPr>
          <w:i/>
        </w:rPr>
      </w:pPr>
      <w:proofErr w:type="gramStart"/>
      <w:r>
        <w:rPr>
          <w:rFonts w:ascii="Arial"/>
          <w:sz w:val="10"/>
        </w:rPr>
        <w:t>223</w:t>
      </w:r>
      <w:r>
        <w:rPr>
          <w:rFonts w:ascii="Arial"/>
          <w:sz w:val="10"/>
        </w:rPr>
        <w:tab/>
      </w:r>
      <w:proofErr w:type="spellStart"/>
      <w:r>
        <w:t>quences</w:t>
      </w:r>
      <w:proofErr w:type="spellEnd"/>
      <w:r>
        <w:rPr>
          <w:spacing w:val="-13"/>
        </w:rPr>
        <w:t xml:space="preserve"> </w:t>
      </w:r>
      <w:r>
        <w:t>from</w:t>
      </w:r>
      <w:r>
        <w:rPr>
          <w:spacing w:val="-12"/>
        </w:rPr>
        <w:t xml:space="preserve"> </w:t>
      </w:r>
      <w:r>
        <w:t>Diverse</w:t>
      </w:r>
      <w:r>
        <w:rPr>
          <w:spacing w:val="-13"/>
        </w:rPr>
        <w:t xml:space="preserve"> </w:t>
      </w:r>
      <w:r>
        <w:t>Environmental</w:t>
      </w:r>
      <w:r>
        <w:rPr>
          <w:spacing w:val="-13"/>
        </w:rPr>
        <w:t xml:space="preserve"> </w:t>
      </w:r>
      <w:r>
        <w:t>Settings</w:t>
      </w:r>
      <w:r>
        <w:rPr>
          <w:spacing w:val="-12"/>
        </w:rPr>
        <w:t xml:space="preserve"> </w:t>
      </w:r>
      <w:r>
        <w:t>Correlate</w:t>
      </w:r>
      <w:r>
        <w:rPr>
          <w:spacing w:val="-12"/>
        </w:rPr>
        <w:t xml:space="preserve"> </w:t>
      </w:r>
      <w:r>
        <w:t>with</w:t>
      </w:r>
      <w:r>
        <w:rPr>
          <w:spacing w:val="-12"/>
        </w:rPr>
        <w:t xml:space="preserve"> </w:t>
      </w:r>
      <w:r>
        <w:t>Experimental</w:t>
      </w:r>
      <w:r>
        <w:rPr>
          <w:spacing w:val="-13"/>
        </w:rPr>
        <w:t xml:space="preserve"> </w:t>
      </w:r>
      <w:r>
        <w:t>Contaminants.</w:t>
      </w:r>
      <w:proofErr w:type="gramEnd"/>
      <w:r>
        <w:rPr>
          <w:spacing w:val="-1"/>
        </w:rPr>
        <w:t xml:space="preserve"> </w:t>
      </w:r>
      <w:r>
        <w:rPr>
          <w:i/>
        </w:rPr>
        <w:t>Appl.</w:t>
      </w:r>
      <w:r>
        <w:rPr>
          <w:i/>
          <w:spacing w:val="-13"/>
        </w:rPr>
        <w:t xml:space="preserve"> </w:t>
      </w:r>
      <w:proofErr w:type="spellStart"/>
      <w:r>
        <w:rPr>
          <w:i/>
          <w:spacing w:val="-6"/>
        </w:rPr>
        <w:t>Envir</w:t>
      </w:r>
      <w:proofErr w:type="spellEnd"/>
      <w:r>
        <w:rPr>
          <w:i/>
          <w:spacing w:val="-6"/>
        </w:rPr>
        <w:t>.</w:t>
      </w:r>
    </w:p>
    <w:p w14:paraId="603CDD98" w14:textId="77777777" w:rsidR="006312AD" w:rsidRDefault="004E417C">
      <w:pPr>
        <w:tabs>
          <w:tab w:val="left" w:pos="1305"/>
        </w:tabs>
        <w:spacing w:before="9"/>
        <w:ind w:left="749"/>
        <w:rPr>
          <w:sz w:val="20"/>
        </w:rPr>
      </w:pPr>
      <w:bookmarkStart w:id="229" w:name="_bookmark30"/>
      <w:bookmarkEnd w:id="229"/>
      <w:r>
        <w:rPr>
          <w:rFonts w:ascii="Arial" w:hAnsi="Arial"/>
          <w:sz w:val="10"/>
        </w:rPr>
        <w:t>224</w:t>
      </w:r>
      <w:r>
        <w:rPr>
          <w:rFonts w:ascii="Arial" w:hAnsi="Arial"/>
          <w:sz w:val="10"/>
        </w:rPr>
        <w:tab/>
      </w:r>
      <w:proofErr w:type="spellStart"/>
      <w:r>
        <w:rPr>
          <w:i/>
          <w:sz w:val="20"/>
        </w:rPr>
        <w:t>Microbiol</w:t>
      </w:r>
      <w:proofErr w:type="spellEnd"/>
      <w:proofErr w:type="gramStart"/>
      <w:r>
        <w:rPr>
          <w:i/>
          <w:sz w:val="20"/>
        </w:rPr>
        <w:t>.</w:t>
      </w:r>
      <w:r>
        <w:rPr>
          <w:sz w:val="20"/>
        </w:rPr>
        <w:t>,</w:t>
      </w:r>
      <w:proofErr w:type="gramEnd"/>
      <w:r>
        <w:rPr>
          <w:spacing w:val="-19"/>
          <w:sz w:val="20"/>
        </w:rPr>
        <w:t xml:space="preserve"> </w:t>
      </w:r>
      <w:r>
        <w:rPr>
          <w:sz w:val="20"/>
        </w:rPr>
        <w:t>64(8):3110–3113.</w:t>
      </w:r>
    </w:p>
    <w:p w14:paraId="1A0DF00E" w14:textId="77777777" w:rsidR="006312AD" w:rsidRDefault="004E417C">
      <w:pPr>
        <w:spacing w:before="9"/>
        <w:ind w:left="749"/>
        <w:rPr>
          <w:sz w:val="20"/>
        </w:rPr>
      </w:pPr>
      <w:r>
        <w:rPr>
          <w:rFonts w:ascii="Arial"/>
          <w:sz w:val="10"/>
        </w:rPr>
        <w:t xml:space="preserve">225       </w:t>
      </w:r>
      <w:r>
        <w:rPr>
          <w:sz w:val="20"/>
        </w:rPr>
        <w:t xml:space="preserve">White, J. M. (2014).  </w:t>
      </w:r>
      <w:proofErr w:type="spellStart"/>
      <w:r>
        <w:rPr>
          <w:i/>
          <w:sz w:val="20"/>
        </w:rPr>
        <w:t>ProjectTemplate</w:t>
      </w:r>
      <w:proofErr w:type="spellEnd"/>
      <w:r>
        <w:rPr>
          <w:i/>
          <w:sz w:val="20"/>
        </w:rPr>
        <w:t xml:space="preserve">:  Automates the creation of new statistical analysis projects.   </w:t>
      </w:r>
      <w:r>
        <w:rPr>
          <w:sz w:val="20"/>
        </w:rPr>
        <w:t>R</w:t>
      </w:r>
    </w:p>
    <w:p w14:paraId="23BF08C7" w14:textId="77777777" w:rsidR="006312AD" w:rsidRDefault="004E417C">
      <w:pPr>
        <w:pStyle w:val="BodyText"/>
        <w:tabs>
          <w:tab w:val="left" w:pos="1313"/>
        </w:tabs>
        <w:ind w:left="749"/>
      </w:pPr>
      <w:bookmarkStart w:id="230" w:name="_bookmark31"/>
      <w:bookmarkEnd w:id="230"/>
      <w:proofErr w:type="gramStart"/>
      <w:r>
        <w:rPr>
          <w:rFonts w:ascii="Arial"/>
          <w:sz w:val="10"/>
        </w:rPr>
        <w:t>226</w:t>
      </w:r>
      <w:r>
        <w:rPr>
          <w:rFonts w:ascii="Arial"/>
          <w:sz w:val="10"/>
        </w:rPr>
        <w:tab/>
      </w:r>
      <w:r>
        <w:t>package</w:t>
      </w:r>
      <w:proofErr w:type="gramEnd"/>
      <w:r>
        <w:t xml:space="preserve"> version</w:t>
      </w:r>
      <w:r>
        <w:rPr>
          <w:spacing w:val="-11"/>
        </w:rPr>
        <w:t xml:space="preserve"> </w:t>
      </w:r>
      <w:r>
        <w:t>0.6.</w:t>
      </w:r>
    </w:p>
    <w:p w14:paraId="72C07CE7" w14:textId="77777777" w:rsidR="006312AD" w:rsidRDefault="004E417C">
      <w:pPr>
        <w:pStyle w:val="BodyText"/>
        <w:ind w:left="749"/>
      </w:pPr>
      <w:r>
        <w:rPr>
          <w:rFonts w:ascii="Arial"/>
          <w:sz w:val="10"/>
        </w:rPr>
        <w:t xml:space="preserve">227       </w:t>
      </w:r>
      <w:r>
        <w:t xml:space="preserve">Wood, D. E. and </w:t>
      </w:r>
      <w:proofErr w:type="spellStart"/>
      <w:r>
        <w:t>Salzberg</w:t>
      </w:r>
      <w:proofErr w:type="spellEnd"/>
      <w:r>
        <w:t xml:space="preserve">, S. L. (2014).  Kraken:  ultrafast </w:t>
      </w:r>
      <w:proofErr w:type="spellStart"/>
      <w:r>
        <w:t>metagenomic</w:t>
      </w:r>
      <w:proofErr w:type="spellEnd"/>
      <w:r>
        <w:t xml:space="preserve"> sequence </w:t>
      </w:r>
      <w:proofErr w:type="gramStart"/>
      <w:r>
        <w:t>classification  using</w:t>
      </w:r>
      <w:proofErr w:type="gramEnd"/>
    </w:p>
    <w:p w14:paraId="5D84961D" w14:textId="77777777" w:rsidR="006312AD" w:rsidRDefault="004E417C">
      <w:pPr>
        <w:tabs>
          <w:tab w:val="left" w:pos="1313"/>
        </w:tabs>
        <w:spacing w:before="9"/>
        <w:ind w:left="749"/>
        <w:rPr>
          <w:sz w:val="20"/>
        </w:rPr>
      </w:pPr>
      <w:bookmarkStart w:id="231" w:name="_bookmark32"/>
      <w:bookmarkEnd w:id="231"/>
      <w:r>
        <w:rPr>
          <w:rFonts w:ascii="Arial"/>
          <w:sz w:val="10"/>
        </w:rPr>
        <w:t>228</w:t>
      </w:r>
      <w:r>
        <w:rPr>
          <w:rFonts w:ascii="Arial"/>
          <w:sz w:val="10"/>
        </w:rPr>
        <w:tab/>
      </w:r>
      <w:r>
        <w:rPr>
          <w:sz w:val="20"/>
        </w:rPr>
        <w:t xml:space="preserve">exact alignments. </w:t>
      </w:r>
      <w:r>
        <w:rPr>
          <w:i/>
          <w:sz w:val="20"/>
        </w:rPr>
        <w:t>Genome biology</w:t>
      </w:r>
      <w:r>
        <w:rPr>
          <w:sz w:val="20"/>
        </w:rPr>
        <w:t>,</w:t>
      </w:r>
      <w:r>
        <w:rPr>
          <w:spacing w:val="1"/>
          <w:sz w:val="20"/>
        </w:rPr>
        <w:t xml:space="preserve"> </w:t>
      </w:r>
      <w:r>
        <w:rPr>
          <w:sz w:val="20"/>
        </w:rPr>
        <w:t>15(3)</w:t>
      </w:r>
      <w:proofErr w:type="gramStart"/>
      <w:r>
        <w:rPr>
          <w:sz w:val="20"/>
        </w:rPr>
        <w:t>:1</w:t>
      </w:r>
      <w:proofErr w:type="gramEnd"/>
      <w:r>
        <w:rPr>
          <w:sz w:val="20"/>
        </w:rPr>
        <w:t>.</w:t>
      </w:r>
    </w:p>
    <w:p w14:paraId="427FBB77" w14:textId="77777777" w:rsidR="006312AD" w:rsidRDefault="004E417C">
      <w:pPr>
        <w:pStyle w:val="BodyText"/>
        <w:ind w:left="749"/>
      </w:pPr>
      <w:r>
        <w:rPr>
          <w:rFonts w:ascii="Arial"/>
          <w:sz w:val="10"/>
        </w:rPr>
        <w:t xml:space="preserve">229       </w:t>
      </w:r>
      <w:r>
        <w:t xml:space="preserve">Zhou, Q., Su, X., Wang, A., </w:t>
      </w:r>
      <w:proofErr w:type="spellStart"/>
      <w:r>
        <w:t>Xu</w:t>
      </w:r>
      <w:proofErr w:type="spellEnd"/>
      <w:r>
        <w:t xml:space="preserve">, J., and </w:t>
      </w:r>
      <w:proofErr w:type="spellStart"/>
      <w:r>
        <w:t>Ning</w:t>
      </w:r>
      <w:proofErr w:type="spellEnd"/>
      <w:r>
        <w:t xml:space="preserve">, K. (2013).  QC-Chain: Fast and Holistic </w:t>
      </w:r>
      <w:proofErr w:type="gramStart"/>
      <w:r>
        <w:t>Quality  Control</w:t>
      </w:r>
      <w:proofErr w:type="gramEnd"/>
    </w:p>
    <w:p w14:paraId="39479168" w14:textId="77777777" w:rsidR="006312AD" w:rsidRDefault="004E417C">
      <w:pPr>
        <w:pStyle w:val="BodyText"/>
        <w:tabs>
          <w:tab w:val="left" w:pos="1313"/>
        </w:tabs>
        <w:ind w:left="749"/>
      </w:pPr>
      <w:r>
        <w:rPr>
          <w:rFonts w:ascii="Arial"/>
          <w:sz w:val="10"/>
        </w:rPr>
        <w:t>230</w:t>
      </w:r>
      <w:r>
        <w:rPr>
          <w:rFonts w:ascii="Arial"/>
          <w:sz w:val="10"/>
        </w:rPr>
        <w:tab/>
      </w:r>
      <w:r>
        <w:t xml:space="preserve">Method for Next-Generation Sequencing Data. </w:t>
      </w:r>
      <w:proofErr w:type="spellStart"/>
      <w:r>
        <w:rPr>
          <w:i/>
        </w:rPr>
        <w:t>PLoS</w:t>
      </w:r>
      <w:proofErr w:type="spellEnd"/>
      <w:r>
        <w:rPr>
          <w:i/>
        </w:rPr>
        <w:t xml:space="preserve"> ONE</w:t>
      </w:r>
      <w:r>
        <w:t>,</w:t>
      </w:r>
      <w:r>
        <w:rPr>
          <w:spacing w:val="-9"/>
        </w:rPr>
        <w:t xml:space="preserve"> </w:t>
      </w:r>
      <w:r>
        <w:t>8(4)</w:t>
      </w:r>
      <w:proofErr w:type="gramStart"/>
      <w:r>
        <w:t>:e60234</w:t>
      </w:r>
      <w:proofErr w:type="gramEnd"/>
      <w:r>
        <w:t>.</w:t>
      </w:r>
    </w:p>
    <w:sectPr w:rsidR="006312AD">
      <w:pgSz w:w="12240" w:h="15840"/>
      <w:pgMar w:top="1240" w:right="980" w:bottom="800" w:left="1720" w:header="0" w:footer="613"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stin Zook" w:date="2016-07-15T09:13:00Z" w:initials="JZ">
    <w:p w14:paraId="1CE79270" w14:textId="77777777" w:rsidR="009532C9" w:rsidRDefault="009532C9">
      <w:pPr>
        <w:pStyle w:val="CommentText"/>
      </w:pPr>
      <w:r>
        <w:rPr>
          <w:rStyle w:val="CommentReference"/>
        </w:rPr>
        <w:annotationRef/>
      </w:r>
      <w:r>
        <w:t>Perhaps generalize to “Material Measurement Laboratory” to include my current location?</w:t>
      </w:r>
    </w:p>
  </w:comment>
  <w:comment w:id="15" w:author="Justin Zook" w:date="2016-07-15T09:19:00Z" w:initials="JZ">
    <w:p w14:paraId="7AE99B84" w14:textId="77777777" w:rsidR="009532C9" w:rsidRDefault="009532C9">
      <w:pPr>
        <w:pStyle w:val="CommentText"/>
      </w:pPr>
      <w:r>
        <w:rPr>
          <w:rStyle w:val="CommentReference"/>
        </w:rPr>
        <w:annotationRef/>
      </w:r>
      <w:r>
        <w:t>References? Perhaps move this to next paragraph</w:t>
      </w:r>
    </w:p>
  </w:comment>
  <w:comment w:id="20" w:author="Justin Zook" w:date="2016-07-15T09:19:00Z" w:initials="JZ">
    <w:p w14:paraId="6F000612" w14:textId="77777777" w:rsidR="009532C9" w:rsidRDefault="009532C9">
      <w:pPr>
        <w:pStyle w:val="CommentText"/>
      </w:pPr>
      <w:r>
        <w:rPr>
          <w:rStyle w:val="CommentReference"/>
        </w:rPr>
        <w:annotationRef/>
      </w:r>
      <w:r>
        <w:t>Organisms?</w:t>
      </w:r>
    </w:p>
  </w:comment>
  <w:comment w:id="22" w:author="Justin Zook" w:date="2016-07-15T09:20:00Z" w:initials="JZ">
    <w:p w14:paraId="6EF5C8C3" w14:textId="77777777" w:rsidR="009532C9" w:rsidRDefault="009532C9">
      <w:pPr>
        <w:pStyle w:val="CommentText"/>
      </w:pPr>
      <w:ins w:id="25" w:author="Justin Zook" w:date="2016-07-15T09:20:00Z">
        <w:r>
          <w:rPr>
            <w:rStyle w:val="CommentReference"/>
          </w:rPr>
          <w:annotationRef/>
        </w:r>
      </w:ins>
      <w:r>
        <w:t>You still need a database, right?</w:t>
      </w:r>
    </w:p>
  </w:comment>
  <w:comment w:id="33" w:author="Justin Zook" w:date="2016-07-15T18:09:00Z" w:initials="JZ">
    <w:p w14:paraId="7A3520ED" w14:textId="633D0BCC" w:rsidR="009532C9" w:rsidRDefault="009532C9">
      <w:pPr>
        <w:pStyle w:val="CommentText"/>
      </w:pPr>
      <w:r>
        <w:rPr>
          <w:rStyle w:val="CommentReference"/>
        </w:rPr>
        <w:annotationRef/>
      </w:r>
    </w:p>
  </w:comment>
  <w:comment w:id="86" w:author="Justin Zook" w:date="2016-07-15T18:21:00Z" w:initials="JZ">
    <w:p w14:paraId="2E03B025" w14:textId="6F8B7014" w:rsidR="009532C9" w:rsidRDefault="009532C9">
      <w:pPr>
        <w:pStyle w:val="CommentText"/>
      </w:pPr>
      <w:r>
        <w:rPr>
          <w:rStyle w:val="CommentReference"/>
        </w:rPr>
        <w:annotationRef/>
      </w:r>
      <w:r>
        <w:t>Because they are very closely related?</w:t>
      </w:r>
    </w:p>
  </w:comment>
  <w:comment w:id="87" w:author="Justin Zook" w:date="2016-07-15T18:22:00Z" w:initials="JZ">
    <w:p w14:paraId="25FC4D53" w14:textId="36EBB7ED" w:rsidR="009532C9" w:rsidRDefault="009532C9">
      <w:pPr>
        <w:pStyle w:val="CommentText"/>
      </w:pPr>
      <w:r>
        <w:rPr>
          <w:rStyle w:val="CommentReference"/>
        </w:rPr>
        <w:annotationRef/>
      </w:r>
      <w:r>
        <w:t>This sentence is a bit confusing</w:t>
      </w:r>
    </w:p>
  </w:comment>
  <w:comment w:id="125" w:author="Justin Zook" w:date="2016-07-15T18:35:00Z" w:initials="JZ">
    <w:p w14:paraId="79C3DBA4" w14:textId="4014B9B0" w:rsidR="009532C9" w:rsidRDefault="009532C9">
      <w:pPr>
        <w:pStyle w:val="CommentText"/>
      </w:pPr>
      <w:r>
        <w:rPr>
          <w:rStyle w:val="CommentReference"/>
        </w:rPr>
        <w:annotationRef/>
      </w:r>
      <w:r>
        <w:t>Better to say something like “For x% of genomes tested, the specificity was &gt;95% at the genus level.”</w:t>
      </w:r>
    </w:p>
  </w:comment>
  <w:comment w:id="143" w:author="Justin Zook" w:date="2016-07-18T09:05:00Z" w:initials="JZ">
    <w:p w14:paraId="339DBF6D" w14:textId="496CA806" w:rsidR="009532C9" w:rsidRDefault="009532C9">
      <w:pPr>
        <w:pStyle w:val="CommentText"/>
      </w:pPr>
      <w:r>
        <w:rPr>
          <w:rStyle w:val="CommentReference"/>
        </w:rPr>
        <w:annotationRef/>
      </w:r>
      <w:r>
        <w:t xml:space="preserve">Are “outliers” particular species within that genus?  If so, maybe say “excluding a few outlier species” </w:t>
      </w:r>
    </w:p>
  </w:comment>
  <w:comment w:id="152" w:author="Justin Zook" w:date="2016-07-15T18:38:00Z" w:initials="JZ">
    <w:p w14:paraId="4406FB0D" w14:textId="12245362" w:rsidR="009532C9" w:rsidRDefault="009532C9">
      <w:pPr>
        <w:pStyle w:val="CommentText"/>
      </w:pPr>
      <w:r>
        <w:rPr>
          <w:rStyle w:val="CommentReference"/>
        </w:rPr>
        <w:annotationRef/>
      </w:r>
      <w:r>
        <w:t>Maybe better to use “specificity” as y axis label?</w:t>
      </w:r>
    </w:p>
  </w:comment>
  <w:comment w:id="155" w:author="Justin Zook" w:date="2016-07-15T18:38:00Z" w:initials="JZ">
    <w:p w14:paraId="454DDE5B" w14:textId="33FE7623" w:rsidR="009532C9" w:rsidRDefault="009532C9">
      <w:pPr>
        <w:pStyle w:val="CommentText"/>
      </w:pPr>
      <w:r>
        <w:rPr>
          <w:rStyle w:val="CommentReference"/>
        </w:rPr>
        <w:annotationRef/>
      </w:r>
      <w:r>
        <w:t xml:space="preserve">Specificity? </w:t>
      </w:r>
    </w:p>
  </w:comment>
  <w:comment w:id="156" w:author="Justin Zook" w:date="2016-07-18T10:44:00Z" w:initials="JZ">
    <w:p w14:paraId="6EDA33B1" w14:textId="2F3789B8" w:rsidR="009532C9" w:rsidRDefault="009532C9">
      <w:pPr>
        <w:pStyle w:val="CommentText"/>
      </w:pPr>
      <w:r>
        <w:rPr>
          <w:rStyle w:val="CommentReference"/>
        </w:rPr>
        <w:annotationRef/>
      </w:r>
      <w:r>
        <w:t>You say “correct genome”, “genus level”, and “species level or higher” in these 2 sentences, but it seems like you should either say “species” in all 3 places or “genus” in all 3 places.</w:t>
      </w:r>
    </w:p>
  </w:comment>
  <w:comment w:id="173" w:author="Justin Zook" w:date="2016-07-18T11:07:00Z" w:initials="JZ">
    <w:p w14:paraId="03D07CAF" w14:textId="5C8797D4" w:rsidR="009532C9" w:rsidRDefault="009532C9">
      <w:pPr>
        <w:pStyle w:val="CommentText"/>
      </w:pPr>
      <w:ins w:id="175" w:author="Justin Zook" w:date="2016-07-18T11:03:00Z">
        <w:r>
          <w:rPr>
            <w:rStyle w:val="CommentReference"/>
          </w:rPr>
          <w:annotationRef/>
        </w:r>
      </w:ins>
      <w:r>
        <w:t xml:space="preserve">It might be worth noting somewhere that </w:t>
      </w:r>
      <w:r w:rsidR="008B329D">
        <w:t xml:space="preserve">the traditional definitions of specificity and sensitivity don’t fit this problem very well because you are trying to detect many, potentially unknown, contaminants. It might be worth talking about this before submission, since I think this is going to be tricky to explain. </w:t>
      </w:r>
    </w:p>
  </w:comment>
  <w:comment w:id="178" w:author="Justin Zook" w:date="2016-07-18T10:55:00Z" w:initials="JZ">
    <w:p w14:paraId="4EC1A6E5" w14:textId="0233D6DB" w:rsidR="009532C9" w:rsidRDefault="009532C9">
      <w:pPr>
        <w:pStyle w:val="CommentText"/>
      </w:pPr>
      <w:ins w:id="180" w:author="Justin Zook" w:date="2016-07-18T10:53:00Z">
        <w:r>
          <w:rPr>
            <w:rStyle w:val="CommentReference"/>
          </w:rPr>
          <w:annotationRef/>
        </w:r>
      </w:ins>
      <w:r>
        <w:t>Is this correct, or did you generate reads proportional to genome size? Your statement below about similar sized genomes implies my statement may be incorrect.</w:t>
      </w:r>
    </w:p>
  </w:comment>
  <w:comment w:id="182" w:author="Justin Zook" w:date="2016-07-18T10:53:00Z" w:initials="JZ">
    <w:p w14:paraId="1014A36D" w14:textId="03E6F7EB" w:rsidR="009532C9" w:rsidRDefault="009532C9">
      <w:pPr>
        <w:pStyle w:val="CommentText"/>
      </w:pPr>
      <w:r>
        <w:rPr>
          <w:rStyle w:val="CommentReference"/>
        </w:rPr>
        <w:annotationRef/>
      </w:r>
      <w:r>
        <w:rPr>
          <w:rStyle w:val="CommentReference"/>
        </w:rPr>
        <w:annotationRef/>
      </w:r>
      <w:r>
        <w:t>This should be made clearer and more quantitative.  Also, two measurements are rarely truly “equal”, so the first part of this sentence isn’t very meaningful</w:t>
      </w:r>
    </w:p>
  </w:comment>
  <w:comment w:id="186" w:author="Justin Zook" w:date="2016-07-18T11:01:00Z" w:initials="JZ">
    <w:p w14:paraId="19C62EF5" w14:textId="2F1DB6FF" w:rsidR="009532C9" w:rsidRDefault="009532C9">
      <w:pPr>
        <w:pStyle w:val="CommentText"/>
      </w:pPr>
      <w:r>
        <w:rPr>
          <w:rStyle w:val="CommentReference"/>
        </w:rPr>
        <w:annotationRef/>
      </w:r>
      <w:r>
        <w:t>Are you talking about the points that fall along a horizontal line in some plots?  Are all of them actually at .0001? In some cases (e.g., Staph as a contaminant) it flattens out at a certain level, which implies there is that amount of mix-assigned reads even without spiking in contaminating reads.  In other cases (e.g., in a Yersinia background), it all of a sudden drops down but then continues to be present, which seems quite strange.  Do you look at the detected contamination level with no spike-in?</w:t>
      </w:r>
    </w:p>
  </w:comment>
  <w:comment w:id="192" w:author="Justin Zook" w:date="2016-07-18T09:19:00Z" w:initials="JZ">
    <w:p w14:paraId="0227D4D1" w14:textId="23157027" w:rsidR="009532C9" w:rsidRDefault="009532C9">
      <w:pPr>
        <w:pStyle w:val="CommentText"/>
      </w:pPr>
      <w:r>
        <w:rPr>
          <w:rStyle w:val="CommentReference"/>
        </w:rPr>
        <w:annotationRef/>
      </w:r>
      <w:r>
        <w:t>These 2 sentences seem to contradict each other.  Also, it would be good to be quantitative about the word “comparable”.  Do you have any idea what caused the exceptions?</w:t>
      </w:r>
    </w:p>
  </w:comment>
  <w:comment w:id="195" w:author="Justin Zook" w:date="2016-07-18T09:16:00Z" w:initials="JZ">
    <w:p w14:paraId="0907B4F5" w14:textId="0DD73100" w:rsidR="009532C9" w:rsidRDefault="009532C9">
      <w:pPr>
        <w:pStyle w:val="CommentText"/>
      </w:pPr>
      <w:r>
        <w:rPr>
          <w:rStyle w:val="CommentReference"/>
        </w:rPr>
        <w:annotationRef/>
      </w:r>
      <w:r>
        <w:t>Do you mean that “detection limit” is defined so that a proportion could not be a “detection limit”? I’m not sure that this is true, since the “detection limit” in analytical chemistry can be a proportion like mg/ml or I think even mg/g.</w:t>
      </w:r>
    </w:p>
  </w:comment>
  <w:comment w:id="198" w:author="Justin Zook" w:date="2016-07-18T11:02:00Z" w:initials="JZ">
    <w:p w14:paraId="47410DEC" w14:textId="3CD93B6D" w:rsidR="009532C9" w:rsidRDefault="009532C9">
      <w:pPr>
        <w:pStyle w:val="CommentText"/>
      </w:pPr>
      <w:r>
        <w:rPr>
          <w:rStyle w:val="CommentReference"/>
        </w:rPr>
        <w:annotationRef/>
      </w:r>
      <w:r>
        <w:t>Do you plan to change these conclusions to paragraph form?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D43A6" w14:textId="77777777" w:rsidR="009532C9" w:rsidRDefault="009532C9">
      <w:r>
        <w:separator/>
      </w:r>
    </w:p>
  </w:endnote>
  <w:endnote w:type="continuationSeparator" w:id="0">
    <w:p w14:paraId="226099B1" w14:textId="77777777" w:rsidR="009532C9" w:rsidRDefault="00953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A4313" w14:textId="77777777" w:rsidR="009532C9" w:rsidRDefault="009532C9">
    <w:pPr>
      <w:pStyle w:val="BodyText"/>
      <w:spacing w:before="0" w:line="14" w:lineRule="auto"/>
    </w:pPr>
    <w:r>
      <w:rPr>
        <w:noProof/>
      </w:rPr>
      <mc:AlternateContent>
        <mc:Choice Requires="wps">
          <w:drawing>
            <wp:anchor distT="0" distB="0" distL="114300" distR="114300" simplePos="0" relativeHeight="251657728" behindDoc="1" locked="0" layoutInCell="1" allowOverlap="1" wp14:anchorId="1D3E825E" wp14:editId="021C19E2">
              <wp:simplePos x="0" y="0"/>
              <wp:positionH relativeFrom="page">
                <wp:posOffset>6741795</wp:posOffset>
              </wp:positionH>
              <wp:positionV relativeFrom="page">
                <wp:posOffset>9528810</wp:posOffset>
              </wp:positionV>
              <wp:extent cx="323215" cy="139700"/>
              <wp:effectExtent l="0" t="381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EC6E6" w14:textId="77777777" w:rsidR="009532C9" w:rsidRDefault="009532C9">
                          <w:pPr>
                            <w:spacing w:line="194" w:lineRule="exact"/>
                            <w:ind w:left="40" w:right="-2"/>
                            <w:rPr>
                              <w:rFonts w:ascii="Arial"/>
                              <w:b/>
                              <w:sz w:val="18"/>
                            </w:rPr>
                          </w:pPr>
                          <w:r>
                            <w:fldChar w:fldCharType="begin"/>
                          </w:r>
                          <w:r>
                            <w:rPr>
                              <w:rFonts w:ascii="Arial"/>
                              <w:b/>
                              <w:sz w:val="18"/>
                            </w:rPr>
                            <w:instrText xml:space="preserve"> PAGE </w:instrText>
                          </w:r>
                          <w:r>
                            <w:fldChar w:fldCharType="separate"/>
                          </w:r>
                          <w:r w:rsidR="008B329D">
                            <w:rPr>
                              <w:rFonts w:ascii="Arial"/>
                              <w:b/>
                              <w:noProof/>
                              <w:sz w:val="18"/>
                            </w:rPr>
                            <w:t>10</w:t>
                          </w:r>
                          <w:r>
                            <w:fldChar w:fldCharType="end"/>
                          </w:r>
                          <w:r>
                            <w:rPr>
                              <w:rFonts w:ascii="Arial"/>
                              <w:b/>
                              <w:sz w:val="18"/>
                            </w:rPr>
                            <w:t>/</w:t>
                          </w:r>
                          <w:hyperlink w:anchor="_bookmark25" w:history="1">
                            <w:r>
                              <w:rPr>
                                <w:rFonts w:ascii="Arial"/>
                                <w:b/>
                                <w:sz w:val="18"/>
                              </w:rPr>
                              <w:t>10</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64" type="#_x0000_t202" style="position:absolute;margin-left:530.85pt;margin-top:750.3pt;width:25.45pt;height:1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" filled="f" stroked="f">
              <v:textbox inset="0,0,0,0">
                <w:txbxContent>
                  <w:p w14:paraId="39CEC6E6" w14:textId="77777777" w:rsidR="009532C9" w:rsidRDefault="009532C9">
                    <w:pPr>
                      <w:spacing w:line="194" w:lineRule="exact"/>
                      <w:ind w:left="40" w:right="-2"/>
                      <w:rPr>
                        <w:rFonts w:ascii="Arial"/>
                        <w:b/>
                        <w:sz w:val="18"/>
                      </w:rPr>
                    </w:pPr>
                    <w:r>
                      <w:fldChar w:fldCharType="begin"/>
                    </w:r>
                    <w:r>
                      <w:rPr>
                        <w:rFonts w:ascii="Arial"/>
                        <w:b/>
                        <w:sz w:val="18"/>
                      </w:rPr>
                      <w:instrText xml:space="preserve"> PAGE </w:instrText>
                    </w:r>
                    <w:r>
                      <w:fldChar w:fldCharType="separate"/>
                    </w:r>
                    <w:r w:rsidR="008B329D">
                      <w:rPr>
                        <w:rFonts w:ascii="Arial"/>
                        <w:b/>
                        <w:noProof/>
                        <w:sz w:val="18"/>
                      </w:rPr>
                      <w:t>10</w:t>
                    </w:r>
                    <w:r>
                      <w:fldChar w:fldCharType="end"/>
                    </w:r>
                    <w:r>
                      <w:rPr>
                        <w:rFonts w:ascii="Arial"/>
                        <w:b/>
                        <w:sz w:val="18"/>
                      </w:rPr>
                      <w:t>/</w:t>
                    </w:r>
                    <w:hyperlink w:anchor="_bookmark25" w:history="1">
                      <w:r>
                        <w:rPr>
                          <w:rFonts w:ascii="Arial"/>
                          <w:b/>
                          <w:sz w:val="18"/>
                        </w:rPr>
                        <w:t>10</w:t>
                      </w:r>
                    </w:hyperlink>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ECAFE" w14:textId="77777777" w:rsidR="009532C9" w:rsidRDefault="009532C9">
      <w:r>
        <w:separator/>
      </w:r>
    </w:p>
  </w:footnote>
  <w:footnote w:type="continuationSeparator" w:id="0">
    <w:p w14:paraId="13C2BFD5" w14:textId="77777777" w:rsidR="009532C9" w:rsidRDefault="009532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2AD"/>
    <w:rsid w:val="002A7192"/>
    <w:rsid w:val="0036040F"/>
    <w:rsid w:val="004E417C"/>
    <w:rsid w:val="0053712E"/>
    <w:rsid w:val="005F70F8"/>
    <w:rsid w:val="00614238"/>
    <w:rsid w:val="006312AD"/>
    <w:rsid w:val="007F1B93"/>
    <w:rsid w:val="00812A21"/>
    <w:rsid w:val="008B329D"/>
    <w:rsid w:val="009532C9"/>
    <w:rsid w:val="009D4A3B"/>
    <w:rsid w:val="00AB3FA0"/>
    <w:rsid w:val="00B80778"/>
    <w:rsid w:val="00BF6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CD50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9"/>
      <w:ind w:left="20" w:right="-911"/>
      <w:outlineLvl w:val="0"/>
    </w:pPr>
    <w:rPr>
      <w:rFonts w:ascii="Helvetica" w:eastAsia="Helvetica" w:hAnsi="Helvetica" w:cs="Helvetica"/>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140" w:lineRule="exact"/>
      <w:ind w:left="119"/>
    </w:pPr>
  </w:style>
  <w:style w:type="character" w:styleId="CommentReference">
    <w:name w:val="annotation reference"/>
    <w:basedOn w:val="DefaultParagraphFont"/>
    <w:uiPriority w:val="99"/>
    <w:semiHidden/>
    <w:unhideWhenUsed/>
    <w:rsid w:val="004E417C"/>
    <w:rPr>
      <w:sz w:val="18"/>
      <w:szCs w:val="18"/>
    </w:rPr>
  </w:style>
  <w:style w:type="paragraph" w:styleId="CommentText">
    <w:name w:val="annotation text"/>
    <w:basedOn w:val="Normal"/>
    <w:link w:val="CommentTextChar"/>
    <w:uiPriority w:val="99"/>
    <w:semiHidden/>
    <w:unhideWhenUsed/>
    <w:rsid w:val="004E417C"/>
    <w:rPr>
      <w:sz w:val="24"/>
      <w:szCs w:val="24"/>
    </w:rPr>
  </w:style>
  <w:style w:type="character" w:customStyle="1" w:styleId="CommentTextChar">
    <w:name w:val="Comment Text Char"/>
    <w:basedOn w:val="DefaultParagraphFont"/>
    <w:link w:val="CommentText"/>
    <w:uiPriority w:val="99"/>
    <w:semiHidden/>
    <w:rsid w:val="004E417C"/>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4E417C"/>
    <w:rPr>
      <w:b/>
      <w:bCs/>
      <w:sz w:val="20"/>
      <w:szCs w:val="20"/>
    </w:rPr>
  </w:style>
  <w:style w:type="character" w:customStyle="1" w:styleId="CommentSubjectChar">
    <w:name w:val="Comment Subject Char"/>
    <w:basedOn w:val="CommentTextChar"/>
    <w:link w:val="CommentSubject"/>
    <w:uiPriority w:val="99"/>
    <w:semiHidden/>
    <w:rsid w:val="004E417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E41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17C"/>
    <w:rPr>
      <w:rFonts w:ascii="Lucida Grande" w:eastAsia="Times New Roman" w:hAnsi="Lucida Grande" w:cs="Lucida Grande"/>
      <w:sz w:val="18"/>
      <w:szCs w:val="18"/>
    </w:rPr>
  </w:style>
  <w:style w:type="paragraph" w:styleId="Revision">
    <w:name w:val="Revision"/>
    <w:hidden/>
    <w:uiPriority w:val="99"/>
    <w:semiHidden/>
    <w:rsid w:val="009532C9"/>
    <w:pPr>
      <w:widowControl/>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9"/>
      <w:ind w:left="20" w:right="-911"/>
      <w:outlineLvl w:val="0"/>
    </w:pPr>
    <w:rPr>
      <w:rFonts w:ascii="Helvetica" w:eastAsia="Helvetica" w:hAnsi="Helvetica" w:cs="Helvetica"/>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140" w:lineRule="exact"/>
      <w:ind w:left="119"/>
    </w:pPr>
  </w:style>
  <w:style w:type="character" w:styleId="CommentReference">
    <w:name w:val="annotation reference"/>
    <w:basedOn w:val="DefaultParagraphFont"/>
    <w:uiPriority w:val="99"/>
    <w:semiHidden/>
    <w:unhideWhenUsed/>
    <w:rsid w:val="004E417C"/>
    <w:rPr>
      <w:sz w:val="18"/>
      <w:szCs w:val="18"/>
    </w:rPr>
  </w:style>
  <w:style w:type="paragraph" w:styleId="CommentText">
    <w:name w:val="annotation text"/>
    <w:basedOn w:val="Normal"/>
    <w:link w:val="CommentTextChar"/>
    <w:uiPriority w:val="99"/>
    <w:semiHidden/>
    <w:unhideWhenUsed/>
    <w:rsid w:val="004E417C"/>
    <w:rPr>
      <w:sz w:val="24"/>
      <w:szCs w:val="24"/>
    </w:rPr>
  </w:style>
  <w:style w:type="character" w:customStyle="1" w:styleId="CommentTextChar">
    <w:name w:val="Comment Text Char"/>
    <w:basedOn w:val="DefaultParagraphFont"/>
    <w:link w:val="CommentText"/>
    <w:uiPriority w:val="99"/>
    <w:semiHidden/>
    <w:rsid w:val="004E417C"/>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4E417C"/>
    <w:rPr>
      <w:b/>
      <w:bCs/>
      <w:sz w:val="20"/>
      <w:szCs w:val="20"/>
    </w:rPr>
  </w:style>
  <w:style w:type="character" w:customStyle="1" w:styleId="CommentSubjectChar">
    <w:name w:val="Comment Subject Char"/>
    <w:basedOn w:val="CommentTextChar"/>
    <w:link w:val="CommentSubject"/>
    <w:uiPriority w:val="99"/>
    <w:semiHidden/>
    <w:rsid w:val="004E417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E41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17C"/>
    <w:rPr>
      <w:rFonts w:ascii="Lucida Grande" w:eastAsia="Times New Roman" w:hAnsi="Lucida Grande" w:cs="Lucida Grande"/>
      <w:sz w:val="18"/>
      <w:szCs w:val="18"/>
    </w:rPr>
  </w:style>
  <w:style w:type="paragraph" w:styleId="Revision">
    <w:name w:val="Revision"/>
    <w:hidden/>
    <w:uiPriority w:val="99"/>
    <w:semiHidden/>
    <w:rsid w:val="009532C9"/>
    <w:pPr>
      <w:widowControl/>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docker.com/" TargetMode="External"/><Relationship Id="rId14" Type="http://schemas.openxmlformats.org/officeDocument/2006/relationships/hyperlink" Target="http://www.registry.hub.docker.com/u/natedolson/docker-pathoscope/" TargetMode="External"/><Relationship Id="rId15" Type="http://schemas.openxmlformats.org/officeDocument/2006/relationships/hyperlink" Target="https://github.com/nate-d-olson/genomic_purity" TargetMode="External"/><Relationship Id="rId16" Type="http://schemas.openxmlformats.org/officeDocument/2006/relationships/hyperlink" Target="https://github.com/nate-d-olson/genomic_purity" TargetMode="External"/><Relationship Id="rId17" Type="http://schemas.openxmlformats.org/officeDocument/2006/relationships/hyperlink" Target="https://github.com/nate-d-olson/genomic_purity" TargetMode="External"/><Relationship Id="rId18" Type="http://schemas.openxmlformats.org/officeDocument/2006/relationships/hyperlink" Target="https://github.com/nate-d-olson/genomic_purity_analysis" TargetMode="External"/><Relationship Id="rId19" Type="http://schemas.openxmlformats.org/officeDocument/2006/relationships/hyperlink" Target="https://github.com/nate-d-olson/genomic_purity_analysis" TargetMode="External"/><Relationship Id="rId63" Type="http://schemas.openxmlformats.org/officeDocument/2006/relationships/image" Target="media/image43.png"/><Relationship Id="rId64" Type="http://schemas.openxmlformats.org/officeDocument/2006/relationships/image" Target="media/image44.png"/><Relationship Id="rId65" Type="http://schemas.openxmlformats.org/officeDocument/2006/relationships/image" Target="media/image45.png"/><Relationship Id="rId66" Type="http://schemas.openxmlformats.org/officeDocument/2006/relationships/image" Target="media/image46.png"/><Relationship Id="rId67" Type="http://schemas.openxmlformats.org/officeDocument/2006/relationships/image" Target="media/image47.png"/><Relationship Id="rId68" Type="http://schemas.openxmlformats.org/officeDocument/2006/relationships/image" Target="media/image48.png"/><Relationship Id="rId69" Type="http://schemas.openxmlformats.org/officeDocument/2006/relationships/image" Target="media/image49.png"/><Relationship Id="rId50" Type="http://schemas.openxmlformats.org/officeDocument/2006/relationships/image" Target="media/image30.png"/><Relationship Id="rId51" Type="http://schemas.openxmlformats.org/officeDocument/2006/relationships/image" Target="media/image31.png"/><Relationship Id="rId52" Type="http://schemas.openxmlformats.org/officeDocument/2006/relationships/image" Target="media/image32.png"/><Relationship Id="rId53" Type="http://schemas.openxmlformats.org/officeDocument/2006/relationships/image" Target="media/image33.png"/><Relationship Id="rId54" Type="http://schemas.openxmlformats.org/officeDocument/2006/relationships/image" Target="media/image34.png"/><Relationship Id="rId55" Type="http://schemas.openxmlformats.org/officeDocument/2006/relationships/image" Target="media/image35.png"/><Relationship Id="rId56" Type="http://schemas.openxmlformats.org/officeDocument/2006/relationships/image" Target="media/image36.png"/><Relationship Id="rId57" Type="http://schemas.openxmlformats.org/officeDocument/2006/relationships/image" Target="media/image37.png"/><Relationship Id="rId58" Type="http://schemas.openxmlformats.org/officeDocument/2006/relationships/image" Target="media/image38.png"/><Relationship Id="rId59" Type="http://schemas.openxmlformats.org/officeDocument/2006/relationships/image" Target="media/image3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4.png"/><Relationship Id="rId45" Type="http://schemas.openxmlformats.org/officeDocument/2006/relationships/image" Target="media/image25.png"/><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image" Target="media/image28.png"/><Relationship Id="rId49" Type="http://schemas.openxmlformats.org/officeDocument/2006/relationships/image" Target="media/image29.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ftp://pathoscope.bumc.bu.edu/data/nt_ti.fa.gz" TargetMode="External"/><Relationship Id="rId9" Type="http://schemas.openxmlformats.org/officeDocument/2006/relationships/hyperlink" Target="ftp://pathoscope.bumc.bu.edu/data/nt_ti.fa.gz" TargetMode="External"/><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80" Type="http://schemas.openxmlformats.org/officeDocument/2006/relationships/theme" Target="theme/theme1.xml"/><Relationship Id="rId70" Type="http://schemas.openxmlformats.org/officeDocument/2006/relationships/image" Target="media/image50.png"/><Relationship Id="rId71" Type="http://schemas.openxmlformats.org/officeDocument/2006/relationships/image" Target="media/image51.png"/><Relationship Id="rId72" Type="http://schemas.openxmlformats.org/officeDocument/2006/relationships/image" Target="media/image52.png"/><Relationship Id="rId20" Type="http://schemas.openxmlformats.org/officeDocument/2006/relationships/hyperlink" Target="https://github.com/nate-d-olson/genomic_purity_analysis"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73" Type="http://schemas.openxmlformats.org/officeDocument/2006/relationships/image" Target="media/image53.png"/><Relationship Id="rId74" Type="http://schemas.openxmlformats.org/officeDocument/2006/relationships/image" Target="media/image54.png"/><Relationship Id="rId75" Type="http://schemas.openxmlformats.org/officeDocument/2006/relationships/image" Target="media/image55.png"/><Relationship Id="rId76" Type="http://schemas.openxmlformats.org/officeDocument/2006/relationships/image" Target="media/image56.png"/><Relationship Id="rId77" Type="http://schemas.openxmlformats.org/officeDocument/2006/relationships/image" Target="media/image57.png"/><Relationship Id="rId78" Type="http://schemas.openxmlformats.org/officeDocument/2006/relationships/image" Target="media/image58.png"/><Relationship Id="rId79" Type="http://schemas.openxmlformats.org/officeDocument/2006/relationships/fontTable" Target="fontTable.xml"/><Relationship Id="rId60" Type="http://schemas.openxmlformats.org/officeDocument/2006/relationships/image" Target="media/image40.png"/><Relationship Id="rId61" Type="http://schemas.openxmlformats.org/officeDocument/2006/relationships/image" Target="media/image41.png"/><Relationship Id="rId62" Type="http://schemas.openxmlformats.org/officeDocument/2006/relationships/image" Target="media/image42.png"/><Relationship Id="rId10" Type="http://schemas.openxmlformats.org/officeDocument/2006/relationships/hyperlink" Target="ftp://pathoscope.bumc.bu.edu/data/nt_ti.fa.gz" TargetMode="External"/><Relationship Id="rId11" Type="http://schemas.openxmlformats.org/officeDocument/2006/relationships/hyperlink" Target="http://www.ncbi.nlm.nih.gov/genbank/" TargetMode="Externa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14</Pages>
  <Words>4376</Words>
  <Characters>24946</Characters>
  <Application>Microsoft Macintosh Word</Application>
  <DocSecurity>0</DocSecurity>
  <Lines>207</Lines>
  <Paragraphs>58</Paragraphs>
  <ScaleCrop>false</ScaleCrop>
  <Company>NIST</Company>
  <LinksUpToDate>false</LinksUpToDate>
  <CharactersWithSpaces>29264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Zook</cp:lastModifiedBy>
  <cp:revision>6</cp:revision>
  <dcterms:created xsi:type="dcterms:W3CDTF">2016-07-15T13:12:00Z</dcterms:created>
  <dcterms:modified xsi:type="dcterms:W3CDTF">2016-07-18T15:08:00Z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2016-07-11T00:00:00Z</vt:filetime>
  </property>
  <property fmtid="{D5CDD505-2E9C-101B-9397-08002B2CF9AE}" pid="3" name="Creator">
    <vt:lpwstr>LaTeX with hyperref package</vt:lpwstr>
  </property>
  <property fmtid="{D5CDD505-2E9C-101B-9397-08002B2CF9AE}" pid="4" name="LastSaved">
    <vt:filetime>2016-07-11T00:00:00Z</vt:filetime>
  </property>
</Properties>
</file>